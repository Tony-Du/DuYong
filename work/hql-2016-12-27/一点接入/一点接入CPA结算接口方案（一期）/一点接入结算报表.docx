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672C" w:rsidRDefault="00D3672C">
      <w:pPr>
        <w:spacing w:line="360" w:lineRule="auto"/>
      </w:pPr>
    </w:p>
    <w:p w:rsidR="00D3672C" w:rsidRDefault="00D3672C">
      <w:pPr>
        <w:spacing w:line="360" w:lineRule="auto"/>
      </w:pPr>
    </w:p>
    <w:p w:rsidR="00F34EEA" w:rsidRDefault="00F34EEA">
      <w:pPr>
        <w:spacing w:line="360" w:lineRule="auto"/>
      </w:pPr>
    </w:p>
    <w:p w:rsidR="00F34EEA" w:rsidRDefault="00F34EEA">
      <w:pPr>
        <w:spacing w:line="360" w:lineRule="auto"/>
      </w:pPr>
    </w:p>
    <w:p w:rsidR="00F34EEA" w:rsidRDefault="00F34EEA">
      <w:pPr>
        <w:spacing w:line="360" w:lineRule="auto"/>
      </w:pPr>
    </w:p>
    <w:p w:rsidR="00F34EEA" w:rsidRDefault="00F34EEA">
      <w:pPr>
        <w:spacing w:line="360" w:lineRule="auto"/>
      </w:pPr>
    </w:p>
    <w:p w:rsidR="00F34EEA" w:rsidRDefault="00F34EEA">
      <w:pPr>
        <w:spacing w:line="360" w:lineRule="auto"/>
      </w:pPr>
    </w:p>
    <w:p w:rsidR="00F34EEA" w:rsidRDefault="00F34EEA">
      <w:pPr>
        <w:spacing w:line="360" w:lineRule="auto"/>
      </w:pPr>
    </w:p>
    <w:p w:rsidR="00D3672C" w:rsidRDefault="00E93FEC">
      <w:pPr>
        <w:spacing w:line="360" w:lineRule="auto"/>
      </w:pPr>
      <w:r>
        <w:rPr>
          <w:noProof/>
        </w:rPr>
        <w:pict>
          <v:shapetype id="_x0000_t202" coordsize="21600,21600" o:spt="202" path="m,l,21600r21600,l21600,xe">
            <v:stroke joinstyle="miter"/>
            <v:path gradientshapeok="t" o:connecttype="rect"/>
          </v:shapetype>
          <v:shape id="Text Box 6" o:spid="_x0000_s1026" type="#_x0000_t202" style="position:absolute;left:0;text-align:left;margin-left:9pt;margin-top:10.8pt;width:405pt;height:119.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" stroked="f">
            <v:textbox>
              <w:txbxContent>
                <w:p w:rsidR="00FE4F7D" w:rsidRDefault="00FE4F7D">
                  <w:pPr>
                    <w:pStyle w:val="afff2"/>
                  </w:pPr>
                  <w:r>
                    <w:rPr>
                      <w:rFonts w:hint="eastAsia"/>
                    </w:rPr>
                    <w:t>河源数据中心与网络侧接口规范</w:t>
                  </w:r>
                </w:p>
              </w:txbxContent>
            </v:textbox>
          </v:shape>
        </w:pict>
      </w:r>
    </w:p>
    <w:p w:rsidR="00D3672C" w:rsidRDefault="00D3672C">
      <w:pPr>
        <w:spacing w:line="360" w:lineRule="auto"/>
      </w:pPr>
    </w:p>
    <w:p w:rsidR="00D3672C" w:rsidRDefault="00D3672C">
      <w:pPr>
        <w:spacing w:line="360" w:lineRule="auto"/>
      </w:pPr>
    </w:p>
    <w:p w:rsidR="00D3672C" w:rsidRDefault="00D3672C">
      <w:pPr>
        <w:spacing w:line="360" w:lineRule="auto"/>
      </w:pPr>
    </w:p>
    <w:p w:rsidR="00D3672C" w:rsidRDefault="00E93FEC">
      <w:pPr>
        <w:spacing w:line="360" w:lineRule="auto"/>
      </w:pPr>
      <w:r>
        <w:rPr>
          <w:noProof/>
        </w:rPr>
        <w:pict>
          <v:shape id="Text Box 7" o:spid="_x0000_s1027" type="#_x0000_t202" style="position:absolute;left:0;text-align:left;margin-left:93.6pt;margin-top:6pt;width:235.5pt;height:23.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vhAIAABY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" stroked="f">
            <v:textbox>
              <w:txbxContent>
                <w:p w:rsidR="00FE4F7D" w:rsidRDefault="00FE4F7D">
                  <w:pPr>
                    <w:pStyle w:val="afff5"/>
                  </w:pPr>
                  <w:r>
                    <w:rPr>
                      <w:rFonts w:hint="eastAsia"/>
                    </w:rPr>
                    <w:t>版本号：1.0.0</w:t>
                  </w:r>
                </w:p>
              </w:txbxContent>
            </v:textbox>
          </v:shape>
        </w:pict>
      </w:r>
    </w:p>
    <w:p w:rsidR="00D3672C" w:rsidRDefault="00D3672C">
      <w:pPr>
        <w:spacing w:line="360" w:lineRule="auto"/>
      </w:pPr>
    </w:p>
    <w:p w:rsidR="00D3672C" w:rsidRDefault="00D3672C">
      <w:pPr>
        <w:spacing w:line="360" w:lineRule="auto"/>
      </w:pPr>
    </w:p>
    <w:p w:rsidR="0069520C" w:rsidRDefault="0069520C">
      <w:pPr>
        <w:spacing w:line="360" w:lineRule="auto"/>
      </w:pPr>
    </w:p>
    <w:p w:rsidR="0069520C" w:rsidRDefault="0069520C">
      <w:pPr>
        <w:spacing w:line="360" w:lineRule="auto"/>
      </w:pPr>
    </w:p>
    <w:p w:rsidR="0069520C" w:rsidRDefault="0069520C">
      <w:pPr>
        <w:spacing w:line="360" w:lineRule="auto"/>
      </w:pPr>
    </w:p>
    <w:p w:rsidR="0069520C" w:rsidRDefault="0069520C">
      <w:pPr>
        <w:spacing w:line="360" w:lineRule="auto"/>
      </w:pPr>
    </w:p>
    <w:p w:rsidR="0069520C" w:rsidRDefault="0069520C">
      <w:pPr>
        <w:spacing w:line="360" w:lineRule="auto"/>
      </w:pPr>
    </w:p>
    <w:p w:rsidR="0069520C" w:rsidRDefault="0069520C">
      <w:pPr>
        <w:spacing w:line="360" w:lineRule="auto"/>
      </w:pPr>
    </w:p>
    <w:p w:rsidR="0069520C" w:rsidRDefault="0069520C">
      <w:pPr>
        <w:spacing w:line="360" w:lineRule="auto"/>
      </w:pPr>
    </w:p>
    <w:p w:rsidR="00F34EEA" w:rsidRDefault="00F34EEA" w:rsidP="00F34EEA">
      <w:pPr>
        <w:jc w:val="center"/>
      </w:pPr>
      <w:r>
        <w:rPr>
          <w:noProof/>
        </w:rPr>
        <w:drawing>
          <wp:inline distT="0" distB="0" distL="0" distR="0">
            <wp:extent cx="1038225" cy="352425"/>
            <wp:effectExtent l="1905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srcRect/>
                    <a:stretch>
                      <a:fillRect/>
                    </a:stretch>
                  </pic:blipFill>
                  <pic:spPr bwMode="auto">
                    <a:xfrm>
                      <a:off x="0" y="0"/>
                      <a:ext cx="1038225" cy="352425"/>
                    </a:xfrm>
                    <a:prstGeom prst="rect">
                      <a:avLst/>
                    </a:prstGeom>
                    <a:noFill/>
                    <a:ln w="9525">
                      <a:noFill/>
                      <a:miter lim="800000"/>
                      <a:headEnd/>
                      <a:tailEnd/>
                    </a:ln>
                  </pic:spPr>
                </pic:pic>
              </a:graphicData>
            </a:graphic>
          </wp:inline>
        </w:drawing>
      </w:r>
    </w:p>
    <w:p w:rsidR="00F34EEA" w:rsidRDefault="00F34EEA" w:rsidP="00F34EEA">
      <w:pPr>
        <w:jc w:val="center"/>
      </w:pPr>
    </w:p>
    <w:p w:rsidR="00F34EEA" w:rsidRDefault="00F34EEA" w:rsidP="00F34EEA">
      <w:pPr>
        <w:jc w:val="center"/>
        <w:rPr>
          <w:rFonts w:eastAsia="隶书"/>
          <w:b/>
          <w:bCs/>
          <w:sz w:val="30"/>
        </w:rPr>
      </w:pPr>
      <w:proofErr w:type="gramStart"/>
      <w:r>
        <w:rPr>
          <w:rFonts w:eastAsia="隶书" w:hint="eastAsia"/>
          <w:b/>
          <w:bCs/>
          <w:sz w:val="30"/>
        </w:rPr>
        <w:t>卓望数码</w:t>
      </w:r>
      <w:proofErr w:type="gramEnd"/>
      <w:r>
        <w:rPr>
          <w:rFonts w:eastAsia="隶书" w:hint="eastAsia"/>
          <w:b/>
          <w:bCs/>
          <w:sz w:val="30"/>
        </w:rPr>
        <w:t>技术（深圳）有限公司</w:t>
      </w:r>
      <w:r>
        <w:rPr>
          <w:rFonts w:eastAsia="隶书"/>
          <w:b/>
          <w:bCs/>
          <w:sz w:val="30"/>
        </w:rPr>
        <w:t xml:space="preserve"> </w:t>
      </w:r>
      <w:r>
        <w:rPr>
          <w:rFonts w:eastAsia="隶书" w:hint="eastAsia"/>
          <w:b/>
          <w:bCs/>
          <w:sz w:val="30"/>
        </w:rPr>
        <w:t xml:space="preserve"> </w:t>
      </w:r>
      <w:r>
        <w:rPr>
          <w:rFonts w:eastAsia="隶书" w:hint="eastAsia"/>
          <w:b/>
          <w:bCs/>
          <w:sz w:val="30"/>
        </w:rPr>
        <w:t>版权所有</w:t>
      </w:r>
    </w:p>
    <w:p w:rsidR="00F34EEA" w:rsidRDefault="00F34EEA" w:rsidP="00F34EEA">
      <w:pPr>
        <w:jc w:val="center"/>
        <w:rPr>
          <w:b/>
          <w:bCs/>
        </w:rPr>
      </w:pPr>
    </w:p>
    <w:p w:rsidR="00F34EEA" w:rsidRDefault="00F34EEA" w:rsidP="00F34EEA">
      <w:pPr>
        <w:jc w:val="center"/>
      </w:pPr>
    </w:p>
    <w:p w:rsidR="00F34EEA" w:rsidRDefault="00F34EEA" w:rsidP="00F34EEA">
      <w:pPr>
        <w:jc w:val="center"/>
        <w:rPr>
          <w:rFonts w:ascii="隶书" w:eastAsia="隶书"/>
          <w:b/>
          <w:bCs/>
          <w:sz w:val="30"/>
        </w:rPr>
      </w:pPr>
      <w:r>
        <w:rPr>
          <w:rFonts w:eastAsia="隶书" w:hint="eastAsia"/>
          <w:b/>
          <w:bCs/>
          <w:sz w:val="30"/>
        </w:rPr>
        <w:t>201</w:t>
      </w:r>
      <w:r w:rsidR="001F6C3D">
        <w:rPr>
          <w:rFonts w:eastAsia="隶书" w:hint="eastAsia"/>
          <w:b/>
          <w:bCs/>
          <w:sz w:val="30"/>
        </w:rPr>
        <w:t>6</w:t>
      </w:r>
      <w:r>
        <w:rPr>
          <w:rFonts w:ascii="隶书" w:eastAsia="隶书" w:hint="eastAsia"/>
          <w:b/>
          <w:bCs/>
          <w:sz w:val="30"/>
        </w:rPr>
        <w:t>年</w:t>
      </w:r>
      <w:r w:rsidR="001F6C3D">
        <w:rPr>
          <w:rFonts w:eastAsia="隶书" w:hint="eastAsia"/>
          <w:b/>
          <w:bCs/>
          <w:sz w:val="30"/>
        </w:rPr>
        <w:t>5</w:t>
      </w:r>
      <w:r>
        <w:rPr>
          <w:rFonts w:ascii="隶书" w:eastAsia="隶书" w:hint="eastAsia"/>
          <w:b/>
          <w:bCs/>
          <w:sz w:val="30"/>
        </w:rPr>
        <w:t>月</w:t>
      </w:r>
    </w:p>
    <w:p w:rsidR="00D3672C" w:rsidRDefault="00D3672C">
      <w:pPr>
        <w:spacing w:line="360" w:lineRule="auto"/>
      </w:pPr>
    </w:p>
    <w:p w:rsidR="00D3672C" w:rsidRDefault="00D3672C">
      <w:pPr>
        <w:spacing w:line="360" w:lineRule="auto"/>
      </w:pPr>
    </w:p>
    <w:p w:rsidR="00D3672C" w:rsidRDefault="00D3672C">
      <w:pPr>
        <w:spacing w:line="360" w:lineRule="auto"/>
      </w:pPr>
    </w:p>
    <w:p w:rsidR="002A4D33" w:rsidRDefault="002A4D33" w:rsidP="002A4D33">
      <w:pPr>
        <w:spacing w:line="360" w:lineRule="auto"/>
        <w:jc w:val="center"/>
        <w:rPr>
          <w:rFonts w:ascii="黑体" w:eastAsia="黑体"/>
          <w:b/>
          <w:sz w:val="28"/>
        </w:rPr>
      </w:pPr>
      <w:r>
        <w:rPr>
          <w:rFonts w:ascii="黑体" w:eastAsia="黑体" w:hint="eastAsia"/>
          <w:b/>
          <w:sz w:val="28"/>
        </w:rPr>
        <w:t>文档变更记录</w:t>
      </w:r>
    </w:p>
    <w:p w:rsidR="002A4D33" w:rsidRDefault="002A4D33" w:rsidP="002A4D33">
      <w:pPr>
        <w:spacing w:line="360" w:lineRule="auto"/>
      </w:pPr>
    </w:p>
    <w:tbl>
      <w:tblPr>
        <w:tblW w:w="95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75"/>
        <w:gridCol w:w="4820"/>
        <w:gridCol w:w="1134"/>
        <w:gridCol w:w="1417"/>
        <w:gridCol w:w="1523"/>
      </w:tblGrid>
      <w:tr w:rsidR="002A4D33" w:rsidRPr="00527B15" w:rsidTr="00A76C13">
        <w:trPr>
          <w:trHeight w:val="397"/>
          <w:tblHeader/>
        </w:trPr>
        <w:tc>
          <w:tcPr>
            <w:tcW w:w="675" w:type="dxa"/>
            <w:tcBorders>
              <w:top w:val="single" w:sz="12" w:space="0" w:color="auto"/>
              <w:bottom w:val="single" w:sz="6" w:space="0" w:color="auto"/>
            </w:tcBorders>
            <w:shd w:val="pct12" w:color="auto" w:fill="auto"/>
            <w:vAlign w:val="center"/>
          </w:tcPr>
          <w:p w:rsidR="002A4D33" w:rsidRPr="00527B15" w:rsidRDefault="002A4D33" w:rsidP="00B84678">
            <w:pPr>
              <w:spacing w:line="360" w:lineRule="auto"/>
              <w:jc w:val="center"/>
              <w:rPr>
                <w:rFonts w:ascii="宋体" w:hAnsi="宋体"/>
                <w:szCs w:val="21"/>
              </w:rPr>
            </w:pPr>
            <w:r w:rsidRPr="00527B15">
              <w:rPr>
                <w:rFonts w:ascii="宋体" w:hAnsi="宋体" w:hint="eastAsia"/>
                <w:szCs w:val="21"/>
              </w:rPr>
              <w:t>序号</w:t>
            </w:r>
          </w:p>
        </w:tc>
        <w:tc>
          <w:tcPr>
            <w:tcW w:w="4820" w:type="dxa"/>
            <w:tcBorders>
              <w:top w:val="single" w:sz="12" w:space="0" w:color="auto"/>
              <w:bottom w:val="single" w:sz="6" w:space="0" w:color="auto"/>
            </w:tcBorders>
            <w:shd w:val="pct12" w:color="auto" w:fill="auto"/>
            <w:vAlign w:val="center"/>
          </w:tcPr>
          <w:p w:rsidR="002A4D33" w:rsidRPr="00527B15" w:rsidRDefault="002A4D33" w:rsidP="00B84678">
            <w:pPr>
              <w:spacing w:line="360" w:lineRule="auto"/>
              <w:jc w:val="center"/>
              <w:rPr>
                <w:rFonts w:ascii="宋体" w:hAnsi="宋体"/>
                <w:szCs w:val="21"/>
              </w:rPr>
            </w:pPr>
            <w:r w:rsidRPr="00527B15">
              <w:rPr>
                <w:rFonts w:ascii="宋体" w:hAnsi="宋体" w:hint="eastAsia"/>
                <w:szCs w:val="21"/>
              </w:rPr>
              <w:t>变更内容说明</w:t>
            </w:r>
          </w:p>
        </w:tc>
        <w:tc>
          <w:tcPr>
            <w:tcW w:w="1134" w:type="dxa"/>
            <w:tcBorders>
              <w:top w:val="single" w:sz="12" w:space="0" w:color="auto"/>
              <w:bottom w:val="single" w:sz="6" w:space="0" w:color="auto"/>
            </w:tcBorders>
            <w:shd w:val="pct12" w:color="auto" w:fill="auto"/>
            <w:vAlign w:val="center"/>
          </w:tcPr>
          <w:p w:rsidR="002A4D33" w:rsidRPr="00527B15" w:rsidRDefault="002A4D33" w:rsidP="00B84678">
            <w:pPr>
              <w:spacing w:line="360" w:lineRule="auto"/>
              <w:jc w:val="center"/>
              <w:rPr>
                <w:rFonts w:ascii="宋体" w:hAnsi="宋体"/>
                <w:szCs w:val="21"/>
              </w:rPr>
            </w:pPr>
            <w:r w:rsidRPr="00527B15">
              <w:rPr>
                <w:rFonts w:ascii="宋体" w:hAnsi="宋体" w:hint="eastAsia"/>
                <w:szCs w:val="21"/>
              </w:rPr>
              <w:t>版本号</w:t>
            </w:r>
          </w:p>
        </w:tc>
        <w:tc>
          <w:tcPr>
            <w:tcW w:w="1417" w:type="dxa"/>
            <w:tcBorders>
              <w:top w:val="single" w:sz="12" w:space="0" w:color="auto"/>
              <w:bottom w:val="single" w:sz="6" w:space="0" w:color="auto"/>
            </w:tcBorders>
            <w:shd w:val="pct12" w:color="auto" w:fill="auto"/>
            <w:vAlign w:val="center"/>
          </w:tcPr>
          <w:p w:rsidR="002A4D33" w:rsidRPr="00527B15" w:rsidRDefault="002A4D33" w:rsidP="00B84678">
            <w:pPr>
              <w:spacing w:line="360" w:lineRule="auto"/>
              <w:jc w:val="center"/>
              <w:rPr>
                <w:rFonts w:ascii="宋体" w:hAnsi="宋体"/>
                <w:szCs w:val="21"/>
              </w:rPr>
            </w:pPr>
            <w:r w:rsidRPr="00527B15">
              <w:rPr>
                <w:rFonts w:ascii="宋体" w:hAnsi="宋体" w:hint="eastAsia"/>
                <w:szCs w:val="21"/>
              </w:rPr>
              <w:t>版本日期</w:t>
            </w:r>
          </w:p>
        </w:tc>
        <w:tc>
          <w:tcPr>
            <w:tcW w:w="1523" w:type="dxa"/>
            <w:tcBorders>
              <w:top w:val="single" w:sz="12" w:space="0" w:color="auto"/>
              <w:bottom w:val="single" w:sz="6" w:space="0" w:color="auto"/>
            </w:tcBorders>
            <w:shd w:val="pct12" w:color="auto" w:fill="auto"/>
            <w:vAlign w:val="center"/>
          </w:tcPr>
          <w:p w:rsidR="002A4D33" w:rsidRPr="00527B15" w:rsidRDefault="008B7B65" w:rsidP="00B84678">
            <w:pPr>
              <w:spacing w:line="360" w:lineRule="auto"/>
              <w:jc w:val="center"/>
              <w:rPr>
                <w:rFonts w:ascii="宋体" w:hAnsi="宋体"/>
                <w:szCs w:val="21"/>
              </w:rPr>
            </w:pPr>
            <w:r>
              <w:rPr>
                <w:rFonts w:ascii="宋体" w:hAnsi="宋体" w:hint="eastAsia"/>
                <w:szCs w:val="21"/>
              </w:rPr>
              <w:t>变更人</w:t>
            </w:r>
          </w:p>
        </w:tc>
      </w:tr>
      <w:tr w:rsidR="002A4D33" w:rsidRPr="00527B15"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2A4D33" w:rsidRPr="003569C3" w:rsidRDefault="002A4D33"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2A4D33" w:rsidRPr="003569C3" w:rsidRDefault="002A4D33" w:rsidP="00B84678">
            <w:pPr>
              <w:spacing w:line="360" w:lineRule="auto"/>
              <w:rPr>
                <w:rFonts w:ascii="宋体" w:hAnsi="宋体"/>
                <w:szCs w:val="21"/>
              </w:rPr>
            </w:pPr>
            <w:r>
              <w:rPr>
                <w:rFonts w:ascii="宋体" w:hAnsi="宋体" w:hint="eastAsia"/>
                <w:szCs w:val="21"/>
              </w:rPr>
              <w:t>完成</w:t>
            </w:r>
            <w:r w:rsidRPr="003569C3">
              <w:rPr>
                <w:rFonts w:ascii="宋体" w:hAnsi="宋体" w:hint="eastAsia"/>
                <w:szCs w:val="21"/>
              </w:rPr>
              <w:t>初稿</w:t>
            </w:r>
          </w:p>
        </w:tc>
        <w:tc>
          <w:tcPr>
            <w:tcW w:w="1134" w:type="dxa"/>
            <w:tcBorders>
              <w:top w:val="single" w:sz="6" w:space="0" w:color="auto"/>
              <w:left w:val="single" w:sz="6" w:space="0" w:color="auto"/>
              <w:bottom w:val="single" w:sz="6" w:space="0" w:color="auto"/>
              <w:right w:val="single" w:sz="6" w:space="0" w:color="auto"/>
            </w:tcBorders>
            <w:vAlign w:val="center"/>
          </w:tcPr>
          <w:p w:rsidR="002A4D33" w:rsidRPr="003569C3" w:rsidRDefault="00101CB4" w:rsidP="00B84678">
            <w:pPr>
              <w:spacing w:line="360" w:lineRule="auto"/>
              <w:rPr>
                <w:rFonts w:ascii="宋体" w:hAnsi="宋体"/>
                <w:szCs w:val="21"/>
              </w:rPr>
            </w:pPr>
            <w:r>
              <w:rPr>
                <w:rFonts w:ascii="宋体" w:hAnsi="宋体" w:hint="eastAsia"/>
                <w:szCs w:val="21"/>
              </w:rPr>
              <w:t>1.0</w:t>
            </w:r>
            <w:r w:rsidR="002A4D33" w:rsidRPr="003569C3">
              <w:rPr>
                <w:rFonts w:ascii="宋体" w:hAnsi="宋体" w:hint="eastAsia"/>
                <w:szCs w:val="21"/>
              </w:rPr>
              <w:t>.</w:t>
            </w:r>
            <w:r w:rsidR="002A4D33">
              <w:rPr>
                <w:rFonts w:ascii="宋体" w:hAnsi="宋体" w:hint="eastAsia"/>
                <w:szCs w:val="21"/>
              </w:rPr>
              <w:t>0</w:t>
            </w:r>
            <w:r w:rsidR="008B7B65">
              <w:rPr>
                <w:rFonts w:ascii="宋体" w:hAnsi="宋体" w:hint="eastAsia"/>
                <w:szCs w:val="21"/>
              </w:rPr>
              <w:t>A</w:t>
            </w:r>
          </w:p>
        </w:tc>
        <w:tc>
          <w:tcPr>
            <w:tcW w:w="1417" w:type="dxa"/>
            <w:tcBorders>
              <w:top w:val="single" w:sz="6" w:space="0" w:color="auto"/>
              <w:left w:val="single" w:sz="6" w:space="0" w:color="auto"/>
              <w:bottom w:val="single" w:sz="6" w:space="0" w:color="auto"/>
              <w:right w:val="single" w:sz="6" w:space="0" w:color="auto"/>
            </w:tcBorders>
            <w:vAlign w:val="center"/>
          </w:tcPr>
          <w:p w:rsidR="002A4D33" w:rsidRPr="003569C3" w:rsidRDefault="00101CB4" w:rsidP="00E33C34">
            <w:pPr>
              <w:spacing w:line="360" w:lineRule="auto"/>
              <w:rPr>
                <w:rFonts w:ascii="宋体" w:hAnsi="宋体"/>
                <w:szCs w:val="21"/>
              </w:rPr>
            </w:pPr>
            <w:r>
              <w:rPr>
                <w:rFonts w:ascii="宋体" w:hAnsi="宋体"/>
                <w:szCs w:val="21"/>
              </w:rPr>
              <w:t>201</w:t>
            </w:r>
            <w:r w:rsidR="00E33C34">
              <w:rPr>
                <w:rFonts w:ascii="宋体" w:hAnsi="宋体" w:hint="eastAsia"/>
                <w:szCs w:val="21"/>
              </w:rPr>
              <w:t>6</w:t>
            </w:r>
            <w:r w:rsidR="00A039A1">
              <w:rPr>
                <w:rFonts w:ascii="宋体" w:hAnsi="宋体" w:hint="eastAsia"/>
                <w:szCs w:val="21"/>
              </w:rPr>
              <w:t>/</w:t>
            </w:r>
            <w:r w:rsidR="00E33C34">
              <w:rPr>
                <w:rFonts w:ascii="宋体" w:hAnsi="宋体" w:hint="eastAsia"/>
                <w:szCs w:val="21"/>
              </w:rPr>
              <w:t>05</w:t>
            </w:r>
            <w:r w:rsidR="00A039A1">
              <w:rPr>
                <w:rFonts w:ascii="宋体" w:hAnsi="宋体" w:hint="eastAsia"/>
                <w:szCs w:val="21"/>
              </w:rPr>
              <w:t>/</w:t>
            </w:r>
            <w:r w:rsidR="00E33C34">
              <w:rPr>
                <w:rFonts w:ascii="宋体" w:hAnsi="宋体" w:hint="eastAsia"/>
                <w:szCs w:val="21"/>
              </w:rPr>
              <w:t>18</w:t>
            </w:r>
          </w:p>
        </w:tc>
        <w:tc>
          <w:tcPr>
            <w:tcW w:w="1523" w:type="dxa"/>
            <w:tcBorders>
              <w:top w:val="single" w:sz="6" w:space="0" w:color="auto"/>
              <w:left w:val="single" w:sz="6" w:space="0" w:color="auto"/>
              <w:bottom w:val="single" w:sz="6" w:space="0" w:color="auto"/>
              <w:right w:val="single" w:sz="12" w:space="0" w:color="auto"/>
            </w:tcBorders>
            <w:vAlign w:val="center"/>
          </w:tcPr>
          <w:p w:rsidR="002A4D33" w:rsidRPr="003569C3" w:rsidRDefault="00414EAB" w:rsidP="00B84678">
            <w:pPr>
              <w:spacing w:line="360" w:lineRule="auto"/>
              <w:rPr>
                <w:rFonts w:ascii="宋体" w:hAnsi="宋体"/>
                <w:szCs w:val="21"/>
              </w:rPr>
            </w:pPr>
            <w:r>
              <w:rPr>
                <w:rFonts w:ascii="宋体" w:hAnsi="宋体" w:hint="eastAsia"/>
                <w:szCs w:val="21"/>
              </w:rPr>
              <w:t>龚剑辉</w:t>
            </w:r>
          </w:p>
        </w:tc>
      </w:tr>
      <w:tr w:rsidR="00B31274" w:rsidRPr="00F73C9E"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B31274" w:rsidRPr="000F40C1" w:rsidRDefault="00B31274"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407740" w:rsidRPr="00407740" w:rsidRDefault="00407740" w:rsidP="00407740">
            <w:pPr>
              <w:spacing w:line="360" w:lineRule="auto"/>
              <w:rPr>
                <w:rFonts w:ascii="宋体" w:hAnsi="宋体" w:cs="宋体"/>
                <w:kern w:val="0"/>
                <w:szCs w:val="21"/>
              </w:rPr>
            </w:pPr>
            <w:r w:rsidRPr="00407740">
              <w:rPr>
                <w:rFonts w:ascii="宋体" w:hAnsi="宋体" w:cs="宋体" w:hint="eastAsia"/>
                <w:kern w:val="0"/>
                <w:szCs w:val="21"/>
              </w:rPr>
              <w:t>1、接口单元“用户终端数据(月)”增加属性“终端价格”、“上次换机时间”、“换机周期”、“换机次数”，增加对层次类属性描述</w:t>
            </w:r>
          </w:p>
          <w:p w:rsidR="00A51670" w:rsidRPr="00E33C34" w:rsidRDefault="00407740" w:rsidP="00407740">
            <w:pPr>
              <w:spacing w:line="360" w:lineRule="auto"/>
              <w:rPr>
                <w:rFonts w:ascii="宋体" w:hAnsi="宋体" w:cs="宋体"/>
                <w:kern w:val="0"/>
                <w:szCs w:val="21"/>
              </w:rPr>
            </w:pPr>
            <w:r w:rsidRPr="00407740">
              <w:rPr>
                <w:rFonts w:ascii="宋体" w:hAnsi="宋体" w:cs="宋体" w:hint="eastAsia"/>
                <w:kern w:val="0"/>
                <w:szCs w:val="21"/>
              </w:rPr>
              <w:t>2、接口单元“用户上网数据(月)”增加属性“上网时长”、“上网次数”、“日均WIFI流量”，增加对层次类属性描述</w:t>
            </w:r>
          </w:p>
        </w:tc>
        <w:tc>
          <w:tcPr>
            <w:tcW w:w="1134" w:type="dxa"/>
            <w:tcBorders>
              <w:top w:val="single" w:sz="6" w:space="0" w:color="auto"/>
              <w:left w:val="single" w:sz="6" w:space="0" w:color="auto"/>
              <w:bottom w:val="single" w:sz="6" w:space="0" w:color="auto"/>
              <w:right w:val="single" w:sz="6" w:space="0" w:color="auto"/>
            </w:tcBorders>
            <w:vAlign w:val="center"/>
          </w:tcPr>
          <w:p w:rsidR="00B31274" w:rsidRPr="00133ADC" w:rsidRDefault="00407740" w:rsidP="00897336">
            <w:pPr>
              <w:spacing w:line="360" w:lineRule="auto"/>
              <w:rPr>
                <w:rFonts w:ascii="宋体" w:hAnsi="宋体"/>
                <w:szCs w:val="21"/>
              </w:rPr>
            </w:pPr>
            <w:r>
              <w:rPr>
                <w:rFonts w:ascii="宋体" w:hAnsi="宋体" w:hint="eastAsia"/>
                <w:szCs w:val="21"/>
              </w:rPr>
              <w:t>1.0.0B</w:t>
            </w:r>
          </w:p>
        </w:tc>
        <w:tc>
          <w:tcPr>
            <w:tcW w:w="1417" w:type="dxa"/>
            <w:tcBorders>
              <w:top w:val="single" w:sz="6" w:space="0" w:color="auto"/>
              <w:left w:val="single" w:sz="6" w:space="0" w:color="auto"/>
              <w:bottom w:val="single" w:sz="6" w:space="0" w:color="auto"/>
              <w:right w:val="single" w:sz="6" w:space="0" w:color="auto"/>
            </w:tcBorders>
            <w:vAlign w:val="center"/>
          </w:tcPr>
          <w:p w:rsidR="00B31274" w:rsidRDefault="00407740" w:rsidP="00897336">
            <w:pPr>
              <w:spacing w:line="360" w:lineRule="auto"/>
              <w:rPr>
                <w:rFonts w:ascii="宋体" w:hAnsi="宋体"/>
                <w:szCs w:val="21"/>
              </w:rPr>
            </w:pPr>
            <w:r>
              <w:rPr>
                <w:rFonts w:ascii="宋体" w:hAnsi="宋体" w:hint="eastAsia"/>
                <w:szCs w:val="21"/>
              </w:rPr>
              <w:t>2016/05/24</w:t>
            </w:r>
          </w:p>
        </w:tc>
        <w:tc>
          <w:tcPr>
            <w:tcW w:w="1523" w:type="dxa"/>
            <w:tcBorders>
              <w:top w:val="single" w:sz="6" w:space="0" w:color="auto"/>
              <w:left w:val="single" w:sz="6" w:space="0" w:color="auto"/>
              <w:bottom w:val="single" w:sz="6" w:space="0" w:color="auto"/>
              <w:right w:val="single" w:sz="12" w:space="0" w:color="auto"/>
            </w:tcBorders>
            <w:vAlign w:val="center"/>
          </w:tcPr>
          <w:p w:rsidR="00B31274" w:rsidRPr="00CD6237" w:rsidRDefault="00407740" w:rsidP="00B84678">
            <w:pPr>
              <w:spacing w:line="360" w:lineRule="auto"/>
              <w:rPr>
                <w:rFonts w:ascii="宋体" w:hAnsi="宋体"/>
                <w:szCs w:val="21"/>
              </w:rPr>
            </w:pPr>
            <w:r>
              <w:rPr>
                <w:rFonts w:ascii="宋体" w:hAnsi="宋体" w:hint="eastAsia"/>
                <w:szCs w:val="21"/>
              </w:rPr>
              <w:t>龚剑辉</w:t>
            </w:r>
          </w:p>
        </w:tc>
      </w:tr>
      <w:tr w:rsidR="004D2164" w:rsidRPr="00F73C9E"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4D2164" w:rsidRPr="000F40C1" w:rsidRDefault="004D2164"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EE4D47" w:rsidRPr="00EE4D47" w:rsidRDefault="00EE4D47" w:rsidP="00EE4D47">
            <w:pPr>
              <w:spacing w:line="360" w:lineRule="auto"/>
              <w:rPr>
                <w:rFonts w:ascii="宋体" w:hAnsi="宋体" w:cs="宋体"/>
                <w:kern w:val="0"/>
                <w:szCs w:val="21"/>
              </w:rPr>
            </w:pPr>
            <w:r w:rsidRPr="00EE4D47">
              <w:rPr>
                <w:rFonts w:ascii="宋体" w:hAnsi="宋体" w:cs="宋体" w:hint="eastAsia"/>
                <w:kern w:val="0"/>
                <w:szCs w:val="21"/>
              </w:rPr>
              <w:t>1、修改“接口文件格式”小节字段分隔符为竖线0X7C</w:t>
            </w:r>
          </w:p>
          <w:p w:rsidR="00EE4D47" w:rsidRPr="00EE4D47" w:rsidRDefault="00EE4D47" w:rsidP="00EE4D47">
            <w:pPr>
              <w:spacing w:line="360" w:lineRule="auto"/>
              <w:rPr>
                <w:rFonts w:ascii="宋体" w:hAnsi="宋体" w:cs="宋体"/>
                <w:kern w:val="0"/>
                <w:szCs w:val="21"/>
              </w:rPr>
            </w:pPr>
            <w:r w:rsidRPr="00EE4D47">
              <w:rPr>
                <w:rFonts w:ascii="宋体" w:hAnsi="宋体" w:cs="宋体" w:hint="eastAsia"/>
                <w:kern w:val="0"/>
                <w:szCs w:val="21"/>
              </w:rPr>
              <w:t>2、作废接口单元“用户终端数据(月)”、“用户上网数据(月)”</w:t>
            </w:r>
          </w:p>
          <w:p w:rsidR="00EE4D47" w:rsidRPr="00EE4D47" w:rsidRDefault="00EE4D47" w:rsidP="00EE4D47">
            <w:pPr>
              <w:spacing w:line="360" w:lineRule="auto"/>
              <w:rPr>
                <w:rFonts w:ascii="宋体" w:hAnsi="宋体" w:cs="宋体"/>
                <w:kern w:val="0"/>
                <w:szCs w:val="21"/>
              </w:rPr>
            </w:pPr>
            <w:r w:rsidRPr="00EE4D47">
              <w:rPr>
                <w:rFonts w:ascii="宋体" w:hAnsi="宋体" w:cs="宋体" w:hint="eastAsia"/>
                <w:kern w:val="0"/>
                <w:szCs w:val="21"/>
              </w:rPr>
              <w:t>3、增加接口单元“用户标签数据(月)”</w:t>
            </w:r>
          </w:p>
          <w:p w:rsidR="00EE4D47" w:rsidRPr="00EE4D47" w:rsidRDefault="00EE4D47" w:rsidP="00EE4D47">
            <w:pPr>
              <w:spacing w:line="360" w:lineRule="auto"/>
              <w:rPr>
                <w:rFonts w:ascii="宋体" w:hAnsi="宋体" w:cs="宋体"/>
                <w:kern w:val="0"/>
                <w:szCs w:val="21"/>
              </w:rPr>
            </w:pPr>
            <w:r w:rsidRPr="00EE4D47">
              <w:rPr>
                <w:rFonts w:ascii="宋体" w:hAnsi="宋体" w:cs="宋体" w:hint="eastAsia"/>
                <w:kern w:val="0"/>
                <w:szCs w:val="21"/>
              </w:rPr>
              <w:t>4、修改接口单元“维表数据(月)”的“维表编码”为“维表名称”并增加“行业”、“地域分布”维表</w:t>
            </w:r>
          </w:p>
          <w:p w:rsidR="00BF6311" w:rsidRPr="00E33C34" w:rsidRDefault="00EE4D47" w:rsidP="00EE4D47">
            <w:pPr>
              <w:spacing w:line="360" w:lineRule="auto"/>
              <w:rPr>
                <w:rFonts w:ascii="宋体" w:hAnsi="宋体" w:cs="宋体"/>
                <w:kern w:val="0"/>
                <w:szCs w:val="21"/>
              </w:rPr>
            </w:pPr>
            <w:r w:rsidRPr="00EE4D47">
              <w:rPr>
                <w:rFonts w:ascii="宋体" w:hAnsi="宋体" w:cs="宋体" w:hint="eastAsia"/>
                <w:kern w:val="0"/>
                <w:szCs w:val="21"/>
              </w:rPr>
              <w:t>5、修改接口单元“维表数据(月)”，删除“</w:t>
            </w:r>
            <w:proofErr w:type="spellStart"/>
            <w:r w:rsidRPr="00EE4D47">
              <w:rPr>
                <w:rFonts w:ascii="宋体" w:hAnsi="宋体" w:cs="宋体" w:hint="eastAsia"/>
                <w:kern w:val="0"/>
                <w:szCs w:val="21"/>
              </w:rPr>
              <w:t>TOPn</w:t>
            </w:r>
            <w:proofErr w:type="spellEnd"/>
            <w:r w:rsidRPr="00EE4D47">
              <w:rPr>
                <w:rFonts w:ascii="宋体" w:hAnsi="宋体" w:cs="宋体" w:hint="eastAsia"/>
                <w:kern w:val="0"/>
                <w:szCs w:val="21"/>
              </w:rPr>
              <w:t>”</w:t>
            </w:r>
          </w:p>
        </w:tc>
        <w:tc>
          <w:tcPr>
            <w:tcW w:w="1134" w:type="dxa"/>
            <w:tcBorders>
              <w:top w:val="single" w:sz="6" w:space="0" w:color="auto"/>
              <w:left w:val="single" w:sz="6" w:space="0" w:color="auto"/>
              <w:bottom w:val="single" w:sz="6" w:space="0" w:color="auto"/>
              <w:right w:val="single" w:sz="6" w:space="0" w:color="auto"/>
            </w:tcBorders>
            <w:vAlign w:val="center"/>
          </w:tcPr>
          <w:p w:rsidR="004D2164" w:rsidRDefault="006B300B" w:rsidP="00897336">
            <w:pPr>
              <w:spacing w:line="360" w:lineRule="auto"/>
              <w:rPr>
                <w:rFonts w:ascii="宋体" w:hAnsi="宋体"/>
                <w:szCs w:val="21"/>
              </w:rPr>
            </w:pPr>
            <w:r>
              <w:rPr>
                <w:rFonts w:ascii="宋体" w:hAnsi="宋体" w:hint="eastAsia"/>
                <w:szCs w:val="21"/>
              </w:rPr>
              <w:t>1.0.</w:t>
            </w:r>
            <w:r w:rsidR="009A0721">
              <w:rPr>
                <w:rFonts w:ascii="宋体" w:hAnsi="宋体" w:hint="eastAsia"/>
                <w:szCs w:val="21"/>
              </w:rPr>
              <w:t>0</w:t>
            </w:r>
            <w:r>
              <w:rPr>
                <w:rFonts w:ascii="宋体" w:hAnsi="宋体" w:hint="eastAsia"/>
                <w:szCs w:val="21"/>
              </w:rPr>
              <w:t>C</w:t>
            </w:r>
          </w:p>
        </w:tc>
        <w:tc>
          <w:tcPr>
            <w:tcW w:w="1417" w:type="dxa"/>
            <w:tcBorders>
              <w:top w:val="single" w:sz="6" w:space="0" w:color="auto"/>
              <w:left w:val="single" w:sz="6" w:space="0" w:color="auto"/>
              <w:bottom w:val="single" w:sz="6" w:space="0" w:color="auto"/>
              <w:right w:val="single" w:sz="6" w:space="0" w:color="auto"/>
            </w:tcBorders>
            <w:vAlign w:val="center"/>
          </w:tcPr>
          <w:p w:rsidR="004D2164" w:rsidRDefault="00F05CAD" w:rsidP="00897336">
            <w:pPr>
              <w:spacing w:line="360" w:lineRule="auto"/>
              <w:rPr>
                <w:rFonts w:ascii="宋体" w:hAnsi="宋体"/>
                <w:szCs w:val="21"/>
              </w:rPr>
            </w:pPr>
            <w:r>
              <w:rPr>
                <w:rFonts w:ascii="宋体" w:hAnsi="宋体" w:hint="eastAsia"/>
                <w:szCs w:val="21"/>
              </w:rPr>
              <w:t>2016/06/03</w:t>
            </w:r>
          </w:p>
        </w:tc>
        <w:tc>
          <w:tcPr>
            <w:tcW w:w="1523" w:type="dxa"/>
            <w:tcBorders>
              <w:top w:val="single" w:sz="6" w:space="0" w:color="auto"/>
              <w:left w:val="single" w:sz="6" w:space="0" w:color="auto"/>
              <w:bottom w:val="single" w:sz="6" w:space="0" w:color="auto"/>
              <w:right w:val="single" w:sz="12" w:space="0" w:color="auto"/>
            </w:tcBorders>
            <w:vAlign w:val="center"/>
          </w:tcPr>
          <w:p w:rsidR="004D2164" w:rsidRPr="00CD6237" w:rsidRDefault="001D369F" w:rsidP="00B84678">
            <w:pPr>
              <w:spacing w:line="360" w:lineRule="auto"/>
              <w:rPr>
                <w:rFonts w:ascii="宋体" w:hAnsi="宋体"/>
                <w:szCs w:val="21"/>
              </w:rPr>
            </w:pPr>
            <w:r>
              <w:rPr>
                <w:rFonts w:ascii="宋体" w:hAnsi="宋体" w:hint="eastAsia"/>
                <w:szCs w:val="21"/>
              </w:rPr>
              <w:t>龚剑辉</w:t>
            </w:r>
          </w:p>
        </w:tc>
      </w:tr>
      <w:tr w:rsidR="00AB5576" w:rsidRPr="00F73C9E"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AB5576" w:rsidRPr="000F40C1" w:rsidRDefault="00AB5576"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AB5576" w:rsidRPr="00F8180C" w:rsidRDefault="00AB5576" w:rsidP="00F8180C">
            <w:pPr>
              <w:spacing w:line="360" w:lineRule="auto"/>
              <w:rPr>
                <w:rFonts w:ascii="宋体" w:hAnsi="宋体" w:cs="宋体"/>
                <w:kern w:val="0"/>
                <w:szCs w:val="21"/>
              </w:rPr>
            </w:pPr>
            <w:r>
              <w:rPr>
                <w:rFonts w:ascii="宋体" w:hAnsi="宋体" w:cs="宋体" w:hint="eastAsia"/>
                <w:kern w:val="0"/>
                <w:szCs w:val="21"/>
              </w:rPr>
              <w:t>1、</w:t>
            </w:r>
            <w:r w:rsidRPr="00F8180C">
              <w:rPr>
                <w:rFonts w:ascii="宋体" w:hAnsi="宋体" w:cs="宋体" w:hint="eastAsia"/>
                <w:kern w:val="0"/>
                <w:szCs w:val="21"/>
              </w:rPr>
              <w:t>接口单元“用户标签数据(月)</w:t>
            </w:r>
            <w:r w:rsidR="00CA5644">
              <w:rPr>
                <w:rFonts w:ascii="宋体" w:hAnsi="宋体" w:cs="宋体"/>
                <w:kern w:val="0"/>
                <w:szCs w:val="21"/>
              </w:rPr>
              <w:t>”</w:t>
            </w:r>
            <w:r w:rsidRPr="00F8180C">
              <w:rPr>
                <w:rFonts w:ascii="宋体" w:hAnsi="宋体" w:cs="宋体" w:hint="eastAsia"/>
                <w:kern w:val="0"/>
                <w:szCs w:val="21"/>
              </w:rPr>
              <w:t>增加“分公司归属(位置)”，</w:t>
            </w:r>
            <w:proofErr w:type="gramStart"/>
            <w:r w:rsidRPr="00F8180C">
              <w:rPr>
                <w:rFonts w:ascii="宋体" w:hAnsi="宋体" w:cs="宋体" w:hint="eastAsia"/>
                <w:kern w:val="0"/>
                <w:szCs w:val="21"/>
              </w:rPr>
              <w:t>”</w:t>
            </w:r>
            <w:proofErr w:type="gramEnd"/>
            <w:r w:rsidRPr="00F8180C">
              <w:rPr>
                <w:rFonts w:ascii="宋体" w:hAnsi="宋体" w:cs="宋体" w:hint="eastAsia"/>
                <w:kern w:val="0"/>
                <w:szCs w:val="21"/>
              </w:rPr>
              <w:t>删除“工作地1”、“工作地1”、“工作地1”</w:t>
            </w:r>
          </w:p>
          <w:p w:rsidR="00AB5576" w:rsidRPr="00F8180C" w:rsidRDefault="00AB5576" w:rsidP="00F8180C">
            <w:pPr>
              <w:spacing w:line="360" w:lineRule="auto"/>
              <w:rPr>
                <w:rFonts w:ascii="宋体" w:hAnsi="宋体" w:cs="宋体"/>
                <w:kern w:val="0"/>
                <w:szCs w:val="21"/>
              </w:rPr>
            </w:pPr>
            <w:r>
              <w:rPr>
                <w:rFonts w:ascii="宋体" w:hAnsi="宋体" w:cs="宋体" w:hint="eastAsia"/>
                <w:kern w:val="0"/>
                <w:szCs w:val="21"/>
              </w:rPr>
              <w:t>2、</w:t>
            </w:r>
            <w:r w:rsidRPr="00EE4D47">
              <w:rPr>
                <w:rFonts w:ascii="宋体" w:hAnsi="宋体" w:cs="宋体" w:hint="eastAsia"/>
                <w:kern w:val="0"/>
                <w:szCs w:val="21"/>
              </w:rPr>
              <w:t>接口单元“维表数据(月)”</w:t>
            </w:r>
            <w:r>
              <w:rPr>
                <w:rFonts w:ascii="宋体" w:hAnsi="宋体" w:cs="宋体" w:hint="eastAsia"/>
                <w:kern w:val="0"/>
                <w:szCs w:val="21"/>
              </w:rPr>
              <w:t>的“维表名称”重新初始化</w:t>
            </w:r>
          </w:p>
        </w:tc>
        <w:tc>
          <w:tcPr>
            <w:tcW w:w="1134" w:type="dxa"/>
            <w:tcBorders>
              <w:top w:val="single" w:sz="6" w:space="0" w:color="auto"/>
              <w:left w:val="single" w:sz="6" w:space="0" w:color="auto"/>
              <w:bottom w:val="single" w:sz="6" w:space="0" w:color="auto"/>
              <w:right w:val="single" w:sz="6" w:space="0" w:color="auto"/>
            </w:tcBorders>
            <w:vAlign w:val="center"/>
          </w:tcPr>
          <w:p w:rsidR="00AB5576" w:rsidRDefault="00AB5576" w:rsidP="00897336">
            <w:pPr>
              <w:spacing w:line="360" w:lineRule="auto"/>
              <w:rPr>
                <w:rFonts w:ascii="宋体" w:hAnsi="宋体"/>
                <w:szCs w:val="21"/>
              </w:rPr>
            </w:pPr>
            <w:r>
              <w:rPr>
                <w:rFonts w:ascii="宋体" w:hAnsi="宋体" w:hint="eastAsia"/>
                <w:szCs w:val="21"/>
              </w:rPr>
              <w:t>1.0.0D</w:t>
            </w:r>
          </w:p>
        </w:tc>
        <w:tc>
          <w:tcPr>
            <w:tcW w:w="1417" w:type="dxa"/>
            <w:tcBorders>
              <w:top w:val="single" w:sz="6" w:space="0" w:color="auto"/>
              <w:left w:val="single" w:sz="6" w:space="0" w:color="auto"/>
              <w:bottom w:val="single" w:sz="6" w:space="0" w:color="auto"/>
              <w:right w:val="single" w:sz="6" w:space="0" w:color="auto"/>
            </w:tcBorders>
            <w:vAlign w:val="center"/>
          </w:tcPr>
          <w:p w:rsidR="00AB5576" w:rsidRDefault="00AB5576" w:rsidP="00897336">
            <w:pPr>
              <w:spacing w:line="360" w:lineRule="auto"/>
              <w:rPr>
                <w:rFonts w:ascii="宋体" w:hAnsi="宋体"/>
                <w:szCs w:val="21"/>
              </w:rPr>
            </w:pPr>
            <w:r>
              <w:rPr>
                <w:rFonts w:ascii="宋体" w:hAnsi="宋体" w:hint="eastAsia"/>
                <w:szCs w:val="21"/>
              </w:rPr>
              <w:t>2016/06/03</w:t>
            </w:r>
          </w:p>
        </w:tc>
        <w:tc>
          <w:tcPr>
            <w:tcW w:w="1523" w:type="dxa"/>
            <w:tcBorders>
              <w:top w:val="single" w:sz="6" w:space="0" w:color="auto"/>
              <w:left w:val="single" w:sz="6" w:space="0" w:color="auto"/>
              <w:bottom w:val="single" w:sz="6" w:space="0" w:color="auto"/>
              <w:right w:val="single" w:sz="12" w:space="0" w:color="auto"/>
            </w:tcBorders>
            <w:vAlign w:val="center"/>
          </w:tcPr>
          <w:p w:rsidR="00AB5576" w:rsidRPr="00CD6237" w:rsidRDefault="00AB5576" w:rsidP="00B84678">
            <w:pPr>
              <w:spacing w:line="360" w:lineRule="auto"/>
              <w:rPr>
                <w:rFonts w:ascii="宋体" w:hAnsi="宋体"/>
                <w:szCs w:val="21"/>
              </w:rPr>
            </w:pPr>
            <w:r>
              <w:rPr>
                <w:rFonts w:ascii="宋体" w:hAnsi="宋体" w:hint="eastAsia"/>
                <w:szCs w:val="21"/>
              </w:rPr>
              <w:t>龚剑辉</w:t>
            </w:r>
          </w:p>
        </w:tc>
      </w:tr>
      <w:tr w:rsidR="00B27993" w:rsidRPr="00F73C9E"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B27993" w:rsidRPr="000F40C1" w:rsidRDefault="00B27993"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B27993" w:rsidRPr="00B27993" w:rsidRDefault="00754B34" w:rsidP="00754B34">
            <w:pPr>
              <w:spacing w:line="360" w:lineRule="auto"/>
              <w:rPr>
                <w:rFonts w:ascii="宋体" w:hAnsi="宋体" w:cs="宋体"/>
                <w:kern w:val="0"/>
                <w:szCs w:val="21"/>
              </w:rPr>
            </w:pPr>
            <w:r>
              <w:rPr>
                <w:rFonts w:ascii="宋体" w:hAnsi="宋体" w:cs="宋体" w:hint="eastAsia"/>
                <w:kern w:val="0"/>
                <w:szCs w:val="21"/>
              </w:rPr>
              <w:t>1、</w:t>
            </w:r>
            <w:r w:rsidR="00B27993" w:rsidRPr="00B27993">
              <w:rPr>
                <w:rFonts w:ascii="宋体" w:hAnsi="宋体" w:cs="宋体" w:hint="eastAsia"/>
                <w:kern w:val="0"/>
                <w:szCs w:val="21"/>
              </w:rPr>
              <w:t>删除</w:t>
            </w:r>
            <w:r w:rsidR="00B27993">
              <w:rPr>
                <w:rFonts w:ascii="宋体" w:hAnsi="宋体" w:cs="宋体" w:hint="eastAsia"/>
                <w:kern w:val="0"/>
                <w:szCs w:val="21"/>
              </w:rPr>
              <w:t>“</w:t>
            </w:r>
            <w:r w:rsidR="00115366">
              <w:rPr>
                <w:rFonts w:ascii="宋体" w:hAnsi="宋体" w:cs="宋体" w:hint="eastAsia"/>
                <w:kern w:val="0"/>
                <w:szCs w:val="21"/>
              </w:rPr>
              <w:t>维表数据</w:t>
            </w:r>
            <w:r w:rsidR="00B27993">
              <w:rPr>
                <w:rFonts w:ascii="宋体" w:hAnsi="宋体" w:cs="宋体" w:hint="eastAsia"/>
                <w:kern w:val="0"/>
                <w:szCs w:val="21"/>
              </w:rPr>
              <w:t>(月)”</w:t>
            </w:r>
            <w:r w:rsidR="00B27993" w:rsidRPr="00B27993">
              <w:rPr>
                <w:rFonts w:ascii="宋体" w:hAnsi="宋体" w:cs="宋体" w:hint="eastAsia"/>
                <w:kern w:val="0"/>
                <w:szCs w:val="21"/>
              </w:rPr>
              <w:t>接口单元的</w:t>
            </w:r>
            <w:r w:rsidR="00115366">
              <w:rPr>
                <w:rFonts w:ascii="宋体" w:hAnsi="宋体" w:cs="宋体" w:hint="eastAsia"/>
                <w:kern w:val="0"/>
                <w:szCs w:val="21"/>
              </w:rPr>
              <w:t>之外的</w:t>
            </w:r>
            <w:r w:rsidR="00B27993" w:rsidRPr="00B27993">
              <w:rPr>
                <w:rFonts w:ascii="宋体" w:hAnsi="宋体" w:cs="宋体" w:hint="eastAsia"/>
                <w:kern w:val="0"/>
                <w:szCs w:val="21"/>
              </w:rPr>
              <w:t>所有接口定义</w:t>
            </w:r>
          </w:p>
          <w:p w:rsidR="00B27993" w:rsidRPr="00B27993" w:rsidRDefault="00754B34" w:rsidP="00754B34">
            <w:pPr>
              <w:spacing w:line="360" w:lineRule="auto"/>
              <w:rPr>
                <w:rFonts w:ascii="宋体" w:hAnsi="宋体" w:cs="宋体"/>
                <w:kern w:val="0"/>
                <w:szCs w:val="21"/>
              </w:rPr>
            </w:pPr>
            <w:r>
              <w:rPr>
                <w:rFonts w:ascii="宋体" w:hAnsi="宋体" w:cs="宋体" w:hint="eastAsia"/>
                <w:kern w:val="0"/>
                <w:szCs w:val="21"/>
              </w:rPr>
              <w:t>2、</w:t>
            </w:r>
            <w:r w:rsidR="00B27993">
              <w:rPr>
                <w:rFonts w:ascii="宋体" w:hAnsi="宋体" w:cs="宋体" w:hint="eastAsia"/>
                <w:kern w:val="0"/>
                <w:szCs w:val="21"/>
              </w:rPr>
              <w:t>把网络</w:t>
            </w:r>
            <w:proofErr w:type="gramStart"/>
            <w:r w:rsidR="00B27993">
              <w:rPr>
                <w:rFonts w:ascii="宋体" w:hAnsi="宋体" w:cs="宋体" w:hint="eastAsia"/>
                <w:kern w:val="0"/>
                <w:szCs w:val="21"/>
              </w:rPr>
              <w:t>侧用户</w:t>
            </w:r>
            <w:proofErr w:type="gramEnd"/>
            <w:r w:rsidR="00B27993">
              <w:rPr>
                <w:rFonts w:ascii="宋体" w:hAnsi="宋体" w:cs="宋体" w:hint="eastAsia"/>
                <w:kern w:val="0"/>
                <w:szCs w:val="21"/>
              </w:rPr>
              <w:t>标签数据分开为三个接口单元：用户</w:t>
            </w:r>
            <w:r w:rsidR="003157F0">
              <w:rPr>
                <w:rFonts w:ascii="宋体" w:hAnsi="宋体" w:cs="宋体" w:hint="eastAsia"/>
                <w:kern w:val="0"/>
                <w:szCs w:val="21"/>
              </w:rPr>
              <w:t>社会属性(月)、用户终端数据(月)、用户上网</w:t>
            </w:r>
            <w:r w:rsidR="003157F0">
              <w:rPr>
                <w:rFonts w:ascii="宋体" w:hAnsi="宋体" w:cs="宋体" w:hint="eastAsia"/>
                <w:kern w:val="0"/>
                <w:szCs w:val="21"/>
              </w:rPr>
              <w:lastRenderedPageBreak/>
              <w:t>数据(月)</w:t>
            </w:r>
          </w:p>
        </w:tc>
        <w:tc>
          <w:tcPr>
            <w:tcW w:w="1134" w:type="dxa"/>
            <w:tcBorders>
              <w:top w:val="single" w:sz="6" w:space="0" w:color="auto"/>
              <w:left w:val="single" w:sz="6" w:space="0" w:color="auto"/>
              <w:bottom w:val="single" w:sz="6" w:space="0" w:color="auto"/>
              <w:right w:val="single" w:sz="6" w:space="0" w:color="auto"/>
            </w:tcBorders>
            <w:vAlign w:val="center"/>
          </w:tcPr>
          <w:p w:rsidR="00B27993" w:rsidRDefault="000B3C43" w:rsidP="00897336">
            <w:pPr>
              <w:spacing w:line="360" w:lineRule="auto"/>
              <w:rPr>
                <w:rFonts w:ascii="宋体" w:hAnsi="宋体"/>
                <w:szCs w:val="21"/>
              </w:rPr>
            </w:pPr>
            <w:r>
              <w:rPr>
                <w:rFonts w:ascii="宋体" w:hAnsi="宋体" w:hint="eastAsia"/>
                <w:szCs w:val="21"/>
              </w:rPr>
              <w:lastRenderedPageBreak/>
              <w:t>1.0</w:t>
            </w:r>
            <w:r w:rsidR="00421533">
              <w:rPr>
                <w:rFonts w:ascii="宋体" w:hAnsi="宋体" w:hint="eastAsia"/>
                <w:szCs w:val="21"/>
              </w:rPr>
              <w:t>.</w:t>
            </w:r>
            <w:r>
              <w:rPr>
                <w:rFonts w:ascii="宋体" w:hAnsi="宋体" w:hint="eastAsia"/>
                <w:szCs w:val="21"/>
              </w:rPr>
              <w:t>1A</w:t>
            </w:r>
          </w:p>
        </w:tc>
        <w:tc>
          <w:tcPr>
            <w:tcW w:w="1417" w:type="dxa"/>
            <w:tcBorders>
              <w:top w:val="single" w:sz="6" w:space="0" w:color="auto"/>
              <w:left w:val="single" w:sz="6" w:space="0" w:color="auto"/>
              <w:bottom w:val="single" w:sz="6" w:space="0" w:color="auto"/>
              <w:right w:val="single" w:sz="6" w:space="0" w:color="auto"/>
            </w:tcBorders>
            <w:vAlign w:val="center"/>
          </w:tcPr>
          <w:p w:rsidR="00B27993" w:rsidRDefault="000B3C43" w:rsidP="00897336">
            <w:pPr>
              <w:spacing w:line="360" w:lineRule="auto"/>
              <w:rPr>
                <w:rFonts w:ascii="宋体" w:hAnsi="宋体"/>
                <w:szCs w:val="21"/>
              </w:rPr>
            </w:pPr>
            <w:r>
              <w:rPr>
                <w:rFonts w:ascii="宋体" w:hAnsi="宋体" w:hint="eastAsia"/>
                <w:szCs w:val="21"/>
              </w:rPr>
              <w:t>2016/08/17</w:t>
            </w:r>
          </w:p>
        </w:tc>
        <w:tc>
          <w:tcPr>
            <w:tcW w:w="1523" w:type="dxa"/>
            <w:tcBorders>
              <w:top w:val="single" w:sz="6" w:space="0" w:color="auto"/>
              <w:left w:val="single" w:sz="6" w:space="0" w:color="auto"/>
              <w:bottom w:val="single" w:sz="6" w:space="0" w:color="auto"/>
              <w:right w:val="single" w:sz="12" w:space="0" w:color="auto"/>
            </w:tcBorders>
            <w:vAlign w:val="center"/>
          </w:tcPr>
          <w:p w:rsidR="00B27993" w:rsidRDefault="000B3C43" w:rsidP="00B84678">
            <w:pPr>
              <w:spacing w:line="360" w:lineRule="auto"/>
              <w:rPr>
                <w:rFonts w:ascii="宋体" w:hAnsi="宋体"/>
                <w:szCs w:val="21"/>
              </w:rPr>
            </w:pPr>
            <w:r>
              <w:rPr>
                <w:rFonts w:ascii="宋体" w:hAnsi="宋体" w:hint="eastAsia"/>
                <w:szCs w:val="21"/>
              </w:rPr>
              <w:t>龚剑辉</w:t>
            </w:r>
          </w:p>
        </w:tc>
      </w:tr>
      <w:tr w:rsidR="00F8180C" w:rsidRPr="00F73C9E"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F8180C" w:rsidRPr="000F40C1" w:rsidRDefault="00F8180C"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F8180C" w:rsidRPr="00E33C34" w:rsidRDefault="00F8180C" w:rsidP="00E33C34">
            <w:pPr>
              <w:spacing w:line="360" w:lineRule="auto"/>
              <w:rPr>
                <w:rFonts w:ascii="宋体" w:hAnsi="宋体" w:cs="宋体"/>
                <w:kern w:val="0"/>
                <w:szCs w:val="21"/>
              </w:rPr>
            </w:pPr>
          </w:p>
        </w:tc>
        <w:tc>
          <w:tcPr>
            <w:tcW w:w="1134" w:type="dxa"/>
            <w:tcBorders>
              <w:top w:val="single" w:sz="6" w:space="0" w:color="auto"/>
              <w:left w:val="single" w:sz="6" w:space="0" w:color="auto"/>
              <w:bottom w:val="single" w:sz="6" w:space="0" w:color="auto"/>
              <w:right w:val="single" w:sz="6" w:space="0" w:color="auto"/>
            </w:tcBorders>
            <w:vAlign w:val="center"/>
          </w:tcPr>
          <w:p w:rsidR="00F8180C" w:rsidRDefault="00F8180C" w:rsidP="00897336">
            <w:pPr>
              <w:spacing w:line="360" w:lineRule="auto"/>
              <w:rPr>
                <w:rFonts w:ascii="宋体" w:hAnsi="宋体"/>
                <w:szCs w:val="21"/>
              </w:rPr>
            </w:pPr>
          </w:p>
        </w:tc>
        <w:tc>
          <w:tcPr>
            <w:tcW w:w="1417" w:type="dxa"/>
            <w:tcBorders>
              <w:top w:val="single" w:sz="6" w:space="0" w:color="auto"/>
              <w:left w:val="single" w:sz="6" w:space="0" w:color="auto"/>
              <w:bottom w:val="single" w:sz="6" w:space="0" w:color="auto"/>
              <w:right w:val="single" w:sz="6" w:space="0" w:color="auto"/>
            </w:tcBorders>
            <w:vAlign w:val="center"/>
          </w:tcPr>
          <w:p w:rsidR="00F8180C" w:rsidRDefault="00F8180C" w:rsidP="00897336">
            <w:pPr>
              <w:spacing w:line="360" w:lineRule="auto"/>
              <w:rPr>
                <w:rFonts w:ascii="宋体" w:hAnsi="宋体"/>
                <w:szCs w:val="21"/>
              </w:rPr>
            </w:pPr>
          </w:p>
        </w:tc>
        <w:tc>
          <w:tcPr>
            <w:tcW w:w="1523" w:type="dxa"/>
            <w:tcBorders>
              <w:top w:val="single" w:sz="6" w:space="0" w:color="auto"/>
              <w:left w:val="single" w:sz="6" w:space="0" w:color="auto"/>
              <w:bottom w:val="single" w:sz="6" w:space="0" w:color="auto"/>
              <w:right w:val="single" w:sz="12" w:space="0" w:color="auto"/>
            </w:tcBorders>
            <w:vAlign w:val="center"/>
          </w:tcPr>
          <w:p w:rsidR="00F8180C" w:rsidRPr="00CD6237" w:rsidRDefault="00F8180C" w:rsidP="00B84678">
            <w:pPr>
              <w:spacing w:line="360" w:lineRule="auto"/>
              <w:rPr>
                <w:rFonts w:ascii="宋体" w:hAnsi="宋体"/>
                <w:szCs w:val="21"/>
              </w:rPr>
            </w:pPr>
          </w:p>
        </w:tc>
      </w:tr>
      <w:tr w:rsidR="00532F1B" w:rsidRPr="00F73C9E" w:rsidTr="00A76C13">
        <w:trPr>
          <w:trHeight w:val="397"/>
        </w:trPr>
        <w:tc>
          <w:tcPr>
            <w:tcW w:w="675" w:type="dxa"/>
            <w:tcBorders>
              <w:top w:val="single" w:sz="6" w:space="0" w:color="auto"/>
              <w:left w:val="single" w:sz="12" w:space="0" w:color="auto"/>
              <w:bottom w:val="single" w:sz="6" w:space="0" w:color="auto"/>
              <w:right w:val="single" w:sz="6" w:space="0" w:color="auto"/>
            </w:tcBorders>
            <w:vAlign w:val="center"/>
          </w:tcPr>
          <w:p w:rsidR="00532F1B" w:rsidRPr="000F40C1" w:rsidRDefault="00532F1B" w:rsidP="008425B4">
            <w:pPr>
              <w:numPr>
                <w:ilvl w:val="0"/>
                <w:numId w:val="49"/>
              </w:numPr>
              <w:spacing w:line="360" w:lineRule="auto"/>
              <w:jc w:val="center"/>
              <w:rPr>
                <w:rFonts w:ascii="宋体" w:hAnsi="宋体"/>
                <w:szCs w:val="21"/>
              </w:rPr>
            </w:pPr>
          </w:p>
        </w:tc>
        <w:tc>
          <w:tcPr>
            <w:tcW w:w="4820" w:type="dxa"/>
            <w:tcBorders>
              <w:top w:val="single" w:sz="6" w:space="0" w:color="auto"/>
              <w:left w:val="single" w:sz="6" w:space="0" w:color="auto"/>
              <w:bottom w:val="single" w:sz="6" w:space="0" w:color="auto"/>
              <w:right w:val="single" w:sz="6" w:space="0" w:color="auto"/>
            </w:tcBorders>
            <w:vAlign w:val="center"/>
          </w:tcPr>
          <w:p w:rsidR="00532F1B" w:rsidRPr="00E33C34" w:rsidRDefault="00532F1B" w:rsidP="00E33C34">
            <w:pPr>
              <w:spacing w:line="360" w:lineRule="auto"/>
              <w:rPr>
                <w:rFonts w:ascii="宋体" w:hAnsi="宋体" w:cs="宋体"/>
                <w:kern w:val="0"/>
                <w:szCs w:val="21"/>
              </w:rPr>
            </w:pPr>
          </w:p>
        </w:tc>
        <w:tc>
          <w:tcPr>
            <w:tcW w:w="1134" w:type="dxa"/>
            <w:tcBorders>
              <w:top w:val="single" w:sz="6" w:space="0" w:color="auto"/>
              <w:left w:val="single" w:sz="6" w:space="0" w:color="auto"/>
              <w:bottom w:val="single" w:sz="6" w:space="0" w:color="auto"/>
              <w:right w:val="single" w:sz="6" w:space="0" w:color="auto"/>
            </w:tcBorders>
            <w:vAlign w:val="center"/>
          </w:tcPr>
          <w:p w:rsidR="00532F1B" w:rsidRDefault="00532F1B" w:rsidP="00897336">
            <w:pPr>
              <w:spacing w:line="360" w:lineRule="auto"/>
              <w:rPr>
                <w:rFonts w:ascii="宋体" w:hAnsi="宋体"/>
                <w:szCs w:val="21"/>
              </w:rPr>
            </w:pPr>
          </w:p>
        </w:tc>
        <w:tc>
          <w:tcPr>
            <w:tcW w:w="1417" w:type="dxa"/>
            <w:tcBorders>
              <w:top w:val="single" w:sz="6" w:space="0" w:color="auto"/>
              <w:left w:val="single" w:sz="6" w:space="0" w:color="auto"/>
              <w:bottom w:val="single" w:sz="6" w:space="0" w:color="auto"/>
              <w:right w:val="single" w:sz="6" w:space="0" w:color="auto"/>
            </w:tcBorders>
            <w:vAlign w:val="center"/>
          </w:tcPr>
          <w:p w:rsidR="00532F1B" w:rsidRDefault="00532F1B" w:rsidP="00897336">
            <w:pPr>
              <w:spacing w:line="360" w:lineRule="auto"/>
              <w:rPr>
                <w:rFonts w:ascii="宋体" w:hAnsi="宋体"/>
                <w:szCs w:val="21"/>
              </w:rPr>
            </w:pPr>
          </w:p>
        </w:tc>
        <w:tc>
          <w:tcPr>
            <w:tcW w:w="1523" w:type="dxa"/>
            <w:tcBorders>
              <w:top w:val="single" w:sz="6" w:space="0" w:color="auto"/>
              <w:left w:val="single" w:sz="6" w:space="0" w:color="auto"/>
              <w:bottom w:val="single" w:sz="6" w:space="0" w:color="auto"/>
              <w:right w:val="single" w:sz="12" w:space="0" w:color="auto"/>
            </w:tcBorders>
            <w:vAlign w:val="center"/>
          </w:tcPr>
          <w:p w:rsidR="00532F1B" w:rsidRPr="00CD6237" w:rsidRDefault="00532F1B" w:rsidP="00B84678">
            <w:pPr>
              <w:spacing w:line="360" w:lineRule="auto"/>
              <w:rPr>
                <w:rFonts w:ascii="宋体" w:hAnsi="宋体"/>
                <w:szCs w:val="21"/>
              </w:rPr>
            </w:pPr>
          </w:p>
        </w:tc>
      </w:tr>
    </w:tbl>
    <w:p w:rsidR="002A4D33" w:rsidRPr="00C0047F" w:rsidRDefault="002A4D33" w:rsidP="002A4D33">
      <w:pPr>
        <w:pStyle w:val="CharCharCharCharCharCharChar1CharCharChar"/>
        <w:jc w:val="center"/>
        <w:rPr>
          <w:rFonts w:ascii="FrutigerNext LT Regular" w:hAnsi="FrutigerNext LT Regular"/>
          <w:szCs w:val="21"/>
        </w:rPr>
      </w:pPr>
    </w:p>
    <w:p w:rsidR="00D3672C" w:rsidRPr="00CE5B7C" w:rsidRDefault="00D3672C" w:rsidP="002A4D33">
      <w:pPr>
        <w:spacing w:line="360" w:lineRule="auto"/>
        <w:sectPr w:rsidR="00D3672C" w:rsidRPr="00CE5B7C">
          <w:headerReference w:type="default" r:id="rId9"/>
          <w:footerReference w:type="default" r:id="rId10"/>
          <w:pgSz w:w="11906" w:h="16838"/>
          <w:pgMar w:top="1440" w:right="1230" w:bottom="1440" w:left="1230" w:header="851" w:footer="992" w:gutter="0"/>
          <w:pgNumType w:fmt="upperRoman" w:start="1"/>
          <w:cols w:space="720"/>
          <w:titlePg/>
          <w:docGrid w:type="lines" w:linePitch="312"/>
        </w:sectPr>
      </w:pPr>
    </w:p>
    <w:p w:rsidR="00D3672C" w:rsidRDefault="00D3672C">
      <w:pPr>
        <w:spacing w:line="360" w:lineRule="auto"/>
        <w:jc w:val="center"/>
        <w:rPr>
          <w:sz w:val="32"/>
          <w:szCs w:val="32"/>
        </w:rPr>
      </w:pPr>
      <w:bookmarkStart w:id="0" w:name="_Toc54489982"/>
      <w:r>
        <w:rPr>
          <w:rFonts w:hint="eastAsia"/>
          <w:sz w:val="32"/>
          <w:szCs w:val="32"/>
        </w:rPr>
        <w:lastRenderedPageBreak/>
        <w:t>目</w:t>
      </w:r>
      <w:r>
        <w:rPr>
          <w:rFonts w:hint="eastAsia"/>
          <w:sz w:val="32"/>
          <w:szCs w:val="32"/>
        </w:rPr>
        <w:t xml:space="preserve">   </w:t>
      </w:r>
      <w:r>
        <w:rPr>
          <w:rFonts w:hint="eastAsia"/>
          <w:sz w:val="32"/>
          <w:szCs w:val="32"/>
        </w:rPr>
        <w:t>录</w:t>
      </w:r>
      <w:bookmarkStart w:id="1" w:name="_Toc4126"/>
      <w:bookmarkEnd w:id="0"/>
    </w:p>
    <w:p w:rsidR="00E655E0" w:rsidRDefault="00E93FEC">
      <w:pPr>
        <w:pStyle w:val="15"/>
        <w:tabs>
          <w:tab w:val="left" w:pos="420"/>
          <w:tab w:val="right" w:leader="dot" w:pos="9436"/>
        </w:tabs>
        <w:rPr>
          <w:rFonts w:asciiTheme="minorHAnsi" w:eastAsiaTheme="minorEastAsia" w:hAnsiTheme="minorHAnsi" w:cstheme="minorBidi"/>
          <w:noProof/>
          <w:szCs w:val="22"/>
        </w:rPr>
      </w:pPr>
      <w:r>
        <w:fldChar w:fldCharType="begin"/>
      </w:r>
      <w:r w:rsidR="00D3672C">
        <w:instrText xml:space="preserve"> TOC \o "1-3" \h \z \u </w:instrText>
      </w:r>
      <w:r>
        <w:fldChar w:fldCharType="separate"/>
      </w:r>
      <w:hyperlink w:anchor="_Toc459222152" w:history="1">
        <w:r w:rsidR="00E655E0" w:rsidRPr="006D0EFF">
          <w:rPr>
            <w:rStyle w:val="a9"/>
            <w:noProof/>
          </w:rPr>
          <w:t>1</w:t>
        </w:r>
        <w:r w:rsidR="00E655E0">
          <w:rPr>
            <w:rFonts w:asciiTheme="minorHAnsi" w:eastAsiaTheme="minorEastAsia" w:hAnsiTheme="minorHAnsi" w:cstheme="minorBidi"/>
            <w:noProof/>
            <w:szCs w:val="22"/>
          </w:rPr>
          <w:tab/>
        </w:r>
        <w:r w:rsidR="00E655E0" w:rsidRPr="006D0EFF">
          <w:rPr>
            <w:rStyle w:val="a9"/>
            <w:rFonts w:hint="eastAsia"/>
            <w:noProof/>
          </w:rPr>
          <w:t>范围</w:t>
        </w:r>
        <w:r w:rsidR="00E655E0">
          <w:rPr>
            <w:noProof/>
            <w:webHidden/>
          </w:rPr>
          <w:tab/>
        </w:r>
        <w:r>
          <w:rPr>
            <w:noProof/>
            <w:webHidden/>
          </w:rPr>
          <w:fldChar w:fldCharType="begin"/>
        </w:r>
        <w:r w:rsidR="00E655E0">
          <w:rPr>
            <w:noProof/>
            <w:webHidden/>
          </w:rPr>
          <w:instrText xml:space="preserve"> PAGEREF _Toc459222152 \h </w:instrText>
        </w:r>
        <w:r>
          <w:rPr>
            <w:noProof/>
            <w:webHidden/>
          </w:rPr>
        </w:r>
        <w:r>
          <w:rPr>
            <w:noProof/>
            <w:webHidden/>
          </w:rPr>
          <w:fldChar w:fldCharType="separate"/>
        </w:r>
        <w:r w:rsidR="00E655E0">
          <w:rPr>
            <w:noProof/>
            <w:webHidden/>
          </w:rPr>
          <w:t>1</w:t>
        </w:r>
        <w:r>
          <w:rPr>
            <w:noProof/>
            <w:webHidden/>
          </w:rPr>
          <w:fldChar w:fldCharType="end"/>
        </w:r>
      </w:hyperlink>
    </w:p>
    <w:p w:rsidR="00E655E0" w:rsidRDefault="00E93FEC">
      <w:pPr>
        <w:pStyle w:val="15"/>
        <w:tabs>
          <w:tab w:val="left" w:pos="420"/>
          <w:tab w:val="right" w:leader="dot" w:pos="9436"/>
        </w:tabs>
        <w:rPr>
          <w:rFonts w:asciiTheme="minorHAnsi" w:eastAsiaTheme="minorEastAsia" w:hAnsiTheme="minorHAnsi" w:cstheme="minorBidi"/>
          <w:noProof/>
          <w:szCs w:val="22"/>
        </w:rPr>
      </w:pPr>
      <w:hyperlink w:anchor="_Toc459222153" w:history="1">
        <w:r w:rsidR="00E655E0" w:rsidRPr="006D0EFF">
          <w:rPr>
            <w:rStyle w:val="a9"/>
            <w:noProof/>
          </w:rPr>
          <w:t>2</w:t>
        </w:r>
        <w:r w:rsidR="00E655E0">
          <w:rPr>
            <w:rFonts w:asciiTheme="minorHAnsi" w:eastAsiaTheme="minorEastAsia" w:hAnsiTheme="minorHAnsi" w:cstheme="minorBidi"/>
            <w:noProof/>
            <w:szCs w:val="22"/>
          </w:rPr>
          <w:tab/>
        </w:r>
        <w:r w:rsidR="00E655E0" w:rsidRPr="006D0EFF">
          <w:rPr>
            <w:rStyle w:val="a9"/>
            <w:rFonts w:hint="eastAsia"/>
            <w:noProof/>
          </w:rPr>
          <w:t>术语、定义和缩略语</w:t>
        </w:r>
        <w:r w:rsidR="00E655E0">
          <w:rPr>
            <w:noProof/>
            <w:webHidden/>
          </w:rPr>
          <w:tab/>
        </w:r>
        <w:r>
          <w:rPr>
            <w:noProof/>
            <w:webHidden/>
          </w:rPr>
          <w:fldChar w:fldCharType="begin"/>
        </w:r>
        <w:r w:rsidR="00E655E0">
          <w:rPr>
            <w:noProof/>
            <w:webHidden/>
          </w:rPr>
          <w:instrText xml:space="preserve"> PAGEREF _Toc459222153 \h </w:instrText>
        </w:r>
        <w:r>
          <w:rPr>
            <w:noProof/>
            <w:webHidden/>
          </w:rPr>
        </w:r>
        <w:r>
          <w:rPr>
            <w:noProof/>
            <w:webHidden/>
          </w:rPr>
          <w:fldChar w:fldCharType="separate"/>
        </w:r>
        <w:r w:rsidR="00E655E0">
          <w:rPr>
            <w:noProof/>
            <w:webHidden/>
          </w:rPr>
          <w:t>1</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54" w:history="1">
        <w:r w:rsidR="00E655E0" w:rsidRPr="006D0EFF">
          <w:rPr>
            <w:rStyle w:val="a9"/>
            <w:noProof/>
          </w:rPr>
          <w:t>2.1</w:t>
        </w:r>
        <w:r w:rsidR="00E655E0">
          <w:rPr>
            <w:rFonts w:asciiTheme="minorHAnsi" w:eastAsiaTheme="minorEastAsia" w:hAnsiTheme="minorHAnsi" w:cstheme="minorBidi"/>
            <w:noProof/>
            <w:szCs w:val="22"/>
          </w:rPr>
          <w:tab/>
        </w:r>
        <w:r w:rsidR="00E655E0" w:rsidRPr="006D0EFF">
          <w:rPr>
            <w:rStyle w:val="a9"/>
            <w:rFonts w:hint="eastAsia"/>
            <w:noProof/>
          </w:rPr>
          <w:t>术语、定义</w:t>
        </w:r>
        <w:r w:rsidR="00E655E0">
          <w:rPr>
            <w:noProof/>
            <w:webHidden/>
          </w:rPr>
          <w:tab/>
        </w:r>
        <w:r>
          <w:rPr>
            <w:noProof/>
            <w:webHidden/>
          </w:rPr>
          <w:fldChar w:fldCharType="begin"/>
        </w:r>
        <w:r w:rsidR="00E655E0">
          <w:rPr>
            <w:noProof/>
            <w:webHidden/>
          </w:rPr>
          <w:instrText xml:space="preserve"> PAGEREF _Toc459222154 \h </w:instrText>
        </w:r>
        <w:r>
          <w:rPr>
            <w:noProof/>
            <w:webHidden/>
          </w:rPr>
        </w:r>
        <w:r>
          <w:rPr>
            <w:noProof/>
            <w:webHidden/>
          </w:rPr>
          <w:fldChar w:fldCharType="separate"/>
        </w:r>
        <w:r w:rsidR="00E655E0">
          <w:rPr>
            <w:noProof/>
            <w:webHidden/>
          </w:rPr>
          <w:t>1</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55" w:history="1">
        <w:r w:rsidR="00E655E0" w:rsidRPr="006D0EFF">
          <w:rPr>
            <w:rStyle w:val="a9"/>
            <w:noProof/>
          </w:rPr>
          <w:t>2.2</w:t>
        </w:r>
        <w:r w:rsidR="00E655E0">
          <w:rPr>
            <w:rFonts w:asciiTheme="minorHAnsi" w:eastAsiaTheme="minorEastAsia" w:hAnsiTheme="minorHAnsi" w:cstheme="minorBidi"/>
            <w:noProof/>
            <w:szCs w:val="22"/>
          </w:rPr>
          <w:tab/>
        </w:r>
        <w:r w:rsidR="00E655E0" w:rsidRPr="006D0EFF">
          <w:rPr>
            <w:rStyle w:val="a9"/>
            <w:rFonts w:hint="eastAsia"/>
            <w:noProof/>
          </w:rPr>
          <w:t>缩略语</w:t>
        </w:r>
        <w:r w:rsidR="00E655E0">
          <w:rPr>
            <w:noProof/>
            <w:webHidden/>
          </w:rPr>
          <w:tab/>
        </w:r>
        <w:r>
          <w:rPr>
            <w:noProof/>
            <w:webHidden/>
          </w:rPr>
          <w:fldChar w:fldCharType="begin"/>
        </w:r>
        <w:r w:rsidR="00E655E0">
          <w:rPr>
            <w:noProof/>
            <w:webHidden/>
          </w:rPr>
          <w:instrText xml:space="preserve"> PAGEREF _Toc459222155 \h </w:instrText>
        </w:r>
        <w:r>
          <w:rPr>
            <w:noProof/>
            <w:webHidden/>
          </w:rPr>
        </w:r>
        <w:r>
          <w:rPr>
            <w:noProof/>
            <w:webHidden/>
          </w:rPr>
          <w:fldChar w:fldCharType="separate"/>
        </w:r>
        <w:r w:rsidR="00E655E0">
          <w:rPr>
            <w:noProof/>
            <w:webHidden/>
          </w:rPr>
          <w:t>1</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56" w:history="1">
        <w:r w:rsidR="00E655E0" w:rsidRPr="006D0EFF">
          <w:rPr>
            <w:rStyle w:val="a9"/>
            <w:noProof/>
            <w:kern w:val="44"/>
          </w:rPr>
          <w:t>2.3</w:t>
        </w:r>
        <w:r w:rsidR="00E655E0">
          <w:rPr>
            <w:rFonts w:asciiTheme="minorHAnsi" w:eastAsiaTheme="minorEastAsia" w:hAnsiTheme="minorHAnsi" w:cstheme="minorBidi"/>
            <w:noProof/>
            <w:szCs w:val="22"/>
          </w:rPr>
          <w:tab/>
        </w:r>
        <w:r w:rsidR="00E655E0" w:rsidRPr="006D0EFF">
          <w:rPr>
            <w:rStyle w:val="a9"/>
            <w:rFonts w:hint="eastAsia"/>
            <w:noProof/>
            <w:kern w:val="44"/>
          </w:rPr>
          <w:t>约定</w:t>
        </w:r>
        <w:r w:rsidR="00E655E0">
          <w:rPr>
            <w:noProof/>
            <w:webHidden/>
          </w:rPr>
          <w:tab/>
        </w:r>
        <w:r>
          <w:rPr>
            <w:noProof/>
            <w:webHidden/>
          </w:rPr>
          <w:fldChar w:fldCharType="begin"/>
        </w:r>
        <w:r w:rsidR="00E655E0">
          <w:rPr>
            <w:noProof/>
            <w:webHidden/>
          </w:rPr>
          <w:instrText xml:space="preserve"> PAGEREF _Toc459222156 \h </w:instrText>
        </w:r>
        <w:r>
          <w:rPr>
            <w:noProof/>
            <w:webHidden/>
          </w:rPr>
        </w:r>
        <w:r>
          <w:rPr>
            <w:noProof/>
            <w:webHidden/>
          </w:rPr>
          <w:fldChar w:fldCharType="separate"/>
        </w:r>
        <w:r w:rsidR="00E655E0">
          <w:rPr>
            <w:noProof/>
            <w:webHidden/>
          </w:rPr>
          <w:t>1</w:t>
        </w:r>
        <w:r>
          <w:rPr>
            <w:noProof/>
            <w:webHidden/>
          </w:rPr>
          <w:fldChar w:fldCharType="end"/>
        </w:r>
      </w:hyperlink>
    </w:p>
    <w:p w:rsidR="00E655E0" w:rsidRDefault="00E93FEC">
      <w:pPr>
        <w:pStyle w:val="15"/>
        <w:tabs>
          <w:tab w:val="left" w:pos="420"/>
          <w:tab w:val="right" w:leader="dot" w:pos="9436"/>
        </w:tabs>
        <w:rPr>
          <w:rFonts w:asciiTheme="minorHAnsi" w:eastAsiaTheme="minorEastAsia" w:hAnsiTheme="minorHAnsi" w:cstheme="minorBidi"/>
          <w:noProof/>
          <w:szCs w:val="22"/>
        </w:rPr>
      </w:pPr>
      <w:hyperlink w:anchor="_Toc459222157" w:history="1">
        <w:r w:rsidR="00E655E0" w:rsidRPr="006D0EFF">
          <w:rPr>
            <w:rStyle w:val="a9"/>
            <w:noProof/>
          </w:rPr>
          <w:t>3</w:t>
        </w:r>
        <w:r w:rsidR="00E655E0">
          <w:rPr>
            <w:rFonts w:asciiTheme="minorHAnsi" w:eastAsiaTheme="minorEastAsia" w:hAnsiTheme="minorHAnsi" w:cstheme="minorBidi"/>
            <w:noProof/>
            <w:szCs w:val="22"/>
          </w:rPr>
          <w:tab/>
        </w:r>
        <w:r w:rsidR="00E655E0" w:rsidRPr="006D0EFF">
          <w:rPr>
            <w:rStyle w:val="a9"/>
            <w:rFonts w:hint="eastAsia"/>
            <w:noProof/>
          </w:rPr>
          <w:t>接口总则</w:t>
        </w:r>
        <w:r w:rsidR="00E655E0">
          <w:rPr>
            <w:noProof/>
            <w:webHidden/>
          </w:rPr>
          <w:tab/>
        </w:r>
        <w:r>
          <w:rPr>
            <w:noProof/>
            <w:webHidden/>
          </w:rPr>
          <w:fldChar w:fldCharType="begin"/>
        </w:r>
        <w:r w:rsidR="00E655E0">
          <w:rPr>
            <w:noProof/>
            <w:webHidden/>
          </w:rPr>
          <w:instrText xml:space="preserve"> PAGEREF _Toc459222157 \h </w:instrText>
        </w:r>
        <w:r>
          <w:rPr>
            <w:noProof/>
            <w:webHidden/>
          </w:rPr>
        </w:r>
        <w:r>
          <w:rPr>
            <w:noProof/>
            <w:webHidden/>
          </w:rPr>
          <w:fldChar w:fldCharType="separate"/>
        </w:r>
        <w:r w:rsidR="00E655E0">
          <w:rPr>
            <w:noProof/>
            <w:webHidden/>
          </w:rPr>
          <w:t>2</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58" w:history="1">
        <w:r w:rsidR="00E655E0" w:rsidRPr="006D0EFF">
          <w:rPr>
            <w:rStyle w:val="a9"/>
            <w:noProof/>
          </w:rPr>
          <w:t>3.1</w:t>
        </w:r>
        <w:r w:rsidR="00E655E0">
          <w:rPr>
            <w:rFonts w:asciiTheme="minorHAnsi" w:eastAsiaTheme="minorEastAsia" w:hAnsiTheme="minorHAnsi" w:cstheme="minorBidi"/>
            <w:noProof/>
            <w:szCs w:val="22"/>
          </w:rPr>
          <w:tab/>
        </w:r>
        <w:r w:rsidR="00E655E0" w:rsidRPr="006D0EFF">
          <w:rPr>
            <w:rStyle w:val="a9"/>
            <w:rFonts w:hint="eastAsia"/>
            <w:noProof/>
          </w:rPr>
          <w:t>总体说明</w:t>
        </w:r>
        <w:r w:rsidR="00E655E0">
          <w:rPr>
            <w:noProof/>
            <w:webHidden/>
          </w:rPr>
          <w:tab/>
        </w:r>
        <w:r>
          <w:rPr>
            <w:noProof/>
            <w:webHidden/>
          </w:rPr>
          <w:fldChar w:fldCharType="begin"/>
        </w:r>
        <w:r w:rsidR="00E655E0">
          <w:rPr>
            <w:noProof/>
            <w:webHidden/>
          </w:rPr>
          <w:instrText xml:space="preserve"> PAGEREF _Toc459222158 \h </w:instrText>
        </w:r>
        <w:r>
          <w:rPr>
            <w:noProof/>
            <w:webHidden/>
          </w:rPr>
        </w:r>
        <w:r>
          <w:rPr>
            <w:noProof/>
            <w:webHidden/>
          </w:rPr>
          <w:fldChar w:fldCharType="separate"/>
        </w:r>
        <w:r w:rsidR="00E655E0">
          <w:rPr>
            <w:noProof/>
            <w:webHidden/>
          </w:rPr>
          <w:t>2</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59" w:history="1">
        <w:r w:rsidR="00E655E0" w:rsidRPr="006D0EFF">
          <w:rPr>
            <w:rStyle w:val="a9"/>
            <w:noProof/>
          </w:rPr>
          <w:t>3.2</w:t>
        </w:r>
        <w:r w:rsidR="00E655E0">
          <w:rPr>
            <w:rFonts w:asciiTheme="minorHAnsi" w:eastAsiaTheme="minorEastAsia" w:hAnsiTheme="minorHAnsi" w:cstheme="minorBidi"/>
            <w:noProof/>
            <w:szCs w:val="22"/>
          </w:rPr>
          <w:tab/>
        </w:r>
        <w:r w:rsidR="00E655E0" w:rsidRPr="006D0EFF">
          <w:rPr>
            <w:rStyle w:val="a9"/>
            <w:rFonts w:hint="eastAsia"/>
            <w:noProof/>
          </w:rPr>
          <w:t>接口实现方式</w:t>
        </w:r>
        <w:r w:rsidR="00E655E0">
          <w:rPr>
            <w:noProof/>
            <w:webHidden/>
          </w:rPr>
          <w:tab/>
        </w:r>
        <w:r>
          <w:rPr>
            <w:noProof/>
            <w:webHidden/>
          </w:rPr>
          <w:fldChar w:fldCharType="begin"/>
        </w:r>
        <w:r w:rsidR="00E655E0">
          <w:rPr>
            <w:noProof/>
            <w:webHidden/>
          </w:rPr>
          <w:instrText xml:space="preserve"> PAGEREF _Toc459222159 \h </w:instrText>
        </w:r>
        <w:r>
          <w:rPr>
            <w:noProof/>
            <w:webHidden/>
          </w:rPr>
        </w:r>
        <w:r>
          <w:rPr>
            <w:noProof/>
            <w:webHidden/>
          </w:rPr>
          <w:fldChar w:fldCharType="separate"/>
        </w:r>
        <w:r w:rsidR="00E655E0">
          <w:rPr>
            <w:noProof/>
            <w:webHidden/>
          </w:rPr>
          <w:t>2</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60" w:history="1">
        <w:r w:rsidR="00E655E0" w:rsidRPr="006D0EFF">
          <w:rPr>
            <w:rStyle w:val="a9"/>
            <w:noProof/>
          </w:rPr>
          <w:t>3.3</w:t>
        </w:r>
        <w:r w:rsidR="00E655E0">
          <w:rPr>
            <w:rFonts w:asciiTheme="minorHAnsi" w:eastAsiaTheme="minorEastAsia" w:hAnsiTheme="minorHAnsi" w:cstheme="minorBidi"/>
            <w:noProof/>
            <w:szCs w:val="22"/>
          </w:rPr>
          <w:tab/>
        </w:r>
        <w:r w:rsidR="00E655E0" w:rsidRPr="006D0EFF">
          <w:rPr>
            <w:rStyle w:val="a9"/>
            <w:rFonts w:hint="eastAsia"/>
            <w:noProof/>
          </w:rPr>
          <w:t>接口传输说明</w:t>
        </w:r>
        <w:r w:rsidR="00E655E0">
          <w:rPr>
            <w:noProof/>
            <w:webHidden/>
          </w:rPr>
          <w:tab/>
        </w:r>
        <w:r>
          <w:rPr>
            <w:noProof/>
            <w:webHidden/>
          </w:rPr>
          <w:fldChar w:fldCharType="begin"/>
        </w:r>
        <w:r w:rsidR="00E655E0">
          <w:rPr>
            <w:noProof/>
            <w:webHidden/>
          </w:rPr>
          <w:instrText xml:space="preserve"> PAGEREF _Toc459222160 \h </w:instrText>
        </w:r>
        <w:r>
          <w:rPr>
            <w:noProof/>
            <w:webHidden/>
          </w:rPr>
        </w:r>
        <w:r>
          <w:rPr>
            <w:noProof/>
            <w:webHidden/>
          </w:rPr>
          <w:fldChar w:fldCharType="separate"/>
        </w:r>
        <w:r w:rsidR="00E655E0">
          <w:rPr>
            <w:noProof/>
            <w:webHidden/>
          </w:rPr>
          <w:t>2</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1" w:history="1">
        <w:r w:rsidR="00E655E0" w:rsidRPr="006D0EFF">
          <w:rPr>
            <w:rStyle w:val="a9"/>
            <w:noProof/>
            <w:snapToGrid w:val="0"/>
            <w:w w:val="0"/>
            <w:kern w:val="0"/>
          </w:rPr>
          <w:t>3.3.1</w:t>
        </w:r>
        <w:r w:rsidR="00E655E0">
          <w:rPr>
            <w:rFonts w:asciiTheme="minorHAnsi" w:eastAsiaTheme="minorEastAsia" w:hAnsiTheme="minorHAnsi" w:cstheme="minorBidi"/>
            <w:noProof/>
            <w:szCs w:val="22"/>
          </w:rPr>
          <w:tab/>
        </w:r>
        <w:r w:rsidR="00E655E0" w:rsidRPr="006D0EFF">
          <w:rPr>
            <w:rStyle w:val="a9"/>
            <w:rFonts w:hint="eastAsia"/>
            <w:noProof/>
          </w:rPr>
          <w:t>传输方式</w:t>
        </w:r>
        <w:r w:rsidR="00E655E0">
          <w:rPr>
            <w:noProof/>
            <w:webHidden/>
          </w:rPr>
          <w:tab/>
        </w:r>
        <w:r>
          <w:rPr>
            <w:noProof/>
            <w:webHidden/>
          </w:rPr>
          <w:fldChar w:fldCharType="begin"/>
        </w:r>
        <w:r w:rsidR="00E655E0">
          <w:rPr>
            <w:noProof/>
            <w:webHidden/>
          </w:rPr>
          <w:instrText xml:space="preserve"> PAGEREF _Toc459222161 \h </w:instrText>
        </w:r>
        <w:r>
          <w:rPr>
            <w:noProof/>
            <w:webHidden/>
          </w:rPr>
        </w:r>
        <w:r>
          <w:rPr>
            <w:noProof/>
            <w:webHidden/>
          </w:rPr>
          <w:fldChar w:fldCharType="separate"/>
        </w:r>
        <w:r w:rsidR="00E655E0">
          <w:rPr>
            <w:noProof/>
            <w:webHidden/>
          </w:rPr>
          <w:t>2</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2" w:history="1">
        <w:r w:rsidR="00E655E0" w:rsidRPr="006D0EFF">
          <w:rPr>
            <w:rStyle w:val="a9"/>
            <w:noProof/>
            <w:snapToGrid w:val="0"/>
            <w:w w:val="0"/>
            <w:kern w:val="0"/>
          </w:rPr>
          <w:t>3.3.2</w:t>
        </w:r>
        <w:r w:rsidR="00E655E0">
          <w:rPr>
            <w:rFonts w:asciiTheme="minorHAnsi" w:eastAsiaTheme="minorEastAsia" w:hAnsiTheme="minorHAnsi" w:cstheme="minorBidi"/>
            <w:noProof/>
            <w:szCs w:val="22"/>
          </w:rPr>
          <w:tab/>
        </w:r>
        <w:r w:rsidR="00E655E0" w:rsidRPr="006D0EFF">
          <w:rPr>
            <w:rStyle w:val="a9"/>
            <w:rFonts w:hint="eastAsia"/>
            <w:noProof/>
          </w:rPr>
          <w:t>传输过程</w:t>
        </w:r>
        <w:r w:rsidR="00E655E0">
          <w:rPr>
            <w:noProof/>
            <w:webHidden/>
          </w:rPr>
          <w:tab/>
        </w:r>
        <w:r>
          <w:rPr>
            <w:noProof/>
            <w:webHidden/>
          </w:rPr>
          <w:fldChar w:fldCharType="begin"/>
        </w:r>
        <w:r w:rsidR="00E655E0">
          <w:rPr>
            <w:noProof/>
            <w:webHidden/>
          </w:rPr>
          <w:instrText xml:space="preserve"> PAGEREF _Toc459222162 \h </w:instrText>
        </w:r>
        <w:r>
          <w:rPr>
            <w:noProof/>
            <w:webHidden/>
          </w:rPr>
        </w:r>
        <w:r>
          <w:rPr>
            <w:noProof/>
            <w:webHidden/>
          </w:rPr>
          <w:fldChar w:fldCharType="separate"/>
        </w:r>
        <w:r w:rsidR="00E655E0">
          <w:rPr>
            <w:noProof/>
            <w:webHidden/>
          </w:rPr>
          <w:t>3</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3" w:history="1">
        <w:r w:rsidR="00E655E0" w:rsidRPr="006D0EFF">
          <w:rPr>
            <w:rStyle w:val="a9"/>
            <w:noProof/>
            <w:snapToGrid w:val="0"/>
            <w:w w:val="0"/>
            <w:kern w:val="0"/>
          </w:rPr>
          <w:t>3.3.3</w:t>
        </w:r>
        <w:r w:rsidR="00E655E0">
          <w:rPr>
            <w:rFonts w:asciiTheme="minorHAnsi" w:eastAsiaTheme="minorEastAsia" w:hAnsiTheme="minorHAnsi" w:cstheme="minorBidi"/>
            <w:noProof/>
            <w:szCs w:val="22"/>
          </w:rPr>
          <w:tab/>
        </w:r>
        <w:r w:rsidR="00E655E0" w:rsidRPr="006D0EFF">
          <w:rPr>
            <w:rStyle w:val="a9"/>
            <w:rFonts w:hint="eastAsia"/>
            <w:noProof/>
          </w:rPr>
          <w:t>接口处理模式</w:t>
        </w:r>
        <w:r w:rsidR="00E655E0">
          <w:rPr>
            <w:noProof/>
            <w:webHidden/>
          </w:rPr>
          <w:tab/>
        </w:r>
        <w:r>
          <w:rPr>
            <w:noProof/>
            <w:webHidden/>
          </w:rPr>
          <w:fldChar w:fldCharType="begin"/>
        </w:r>
        <w:r w:rsidR="00E655E0">
          <w:rPr>
            <w:noProof/>
            <w:webHidden/>
          </w:rPr>
          <w:instrText xml:space="preserve"> PAGEREF _Toc459222163 \h </w:instrText>
        </w:r>
        <w:r>
          <w:rPr>
            <w:noProof/>
            <w:webHidden/>
          </w:rPr>
        </w:r>
        <w:r>
          <w:rPr>
            <w:noProof/>
            <w:webHidden/>
          </w:rPr>
          <w:fldChar w:fldCharType="separate"/>
        </w:r>
        <w:r w:rsidR="00E655E0">
          <w:rPr>
            <w:noProof/>
            <w:webHidden/>
          </w:rPr>
          <w:t>3</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64" w:history="1">
        <w:r w:rsidR="00E655E0" w:rsidRPr="006D0EFF">
          <w:rPr>
            <w:rStyle w:val="a9"/>
            <w:rFonts w:ascii="黑体" w:hAnsi="黑体"/>
            <w:noProof/>
          </w:rPr>
          <w:t>3.4</w:t>
        </w:r>
        <w:r w:rsidR="00E655E0">
          <w:rPr>
            <w:rFonts w:asciiTheme="minorHAnsi" w:eastAsiaTheme="minorEastAsia" w:hAnsiTheme="minorHAnsi" w:cstheme="minorBidi"/>
            <w:noProof/>
            <w:szCs w:val="22"/>
          </w:rPr>
          <w:tab/>
        </w:r>
        <w:r w:rsidR="00E655E0" w:rsidRPr="006D0EFF">
          <w:rPr>
            <w:rStyle w:val="a9"/>
            <w:rFonts w:hint="eastAsia"/>
            <w:noProof/>
          </w:rPr>
          <w:t>接口及时性要求</w:t>
        </w:r>
        <w:r w:rsidR="00E655E0">
          <w:rPr>
            <w:noProof/>
            <w:webHidden/>
          </w:rPr>
          <w:tab/>
        </w:r>
        <w:r>
          <w:rPr>
            <w:noProof/>
            <w:webHidden/>
          </w:rPr>
          <w:fldChar w:fldCharType="begin"/>
        </w:r>
        <w:r w:rsidR="00E655E0">
          <w:rPr>
            <w:noProof/>
            <w:webHidden/>
          </w:rPr>
          <w:instrText xml:space="preserve"> PAGEREF _Toc459222164 \h </w:instrText>
        </w:r>
        <w:r>
          <w:rPr>
            <w:noProof/>
            <w:webHidden/>
          </w:rPr>
        </w:r>
        <w:r>
          <w:rPr>
            <w:noProof/>
            <w:webHidden/>
          </w:rPr>
          <w:fldChar w:fldCharType="separate"/>
        </w:r>
        <w:r w:rsidR="00E655E0">
          <w:rPr>
            <w:noProof/>
            <w:webHidden/>
          </w:rPr>
          <w:t>3</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65" w:history="1">
        <w:r w:rsidR="00E655E0" w:rsidRPr="006D0EFF">
          <w:rPr>
            <w:rStyle w:val="a9"/>
            <w:rFonts w:ascii="黑体" w:hAnsi="黑体"/>
            <w:noProof/>
          </w:rPr>
          <w:t>3.5</w:t>
        </w:r>
        <w:r w:rsidR="00E655E0">
          <w:rPr>
            <w:rFonts w:asciiTheme="minorHAnsi" w:eastAsiaTheme="minorEastAsia" w:hAnsiTheme="minorHAnsi" w:cstheme="minorBidi"/>
            <w:noProof/>
            <w:szCs w:val="22"/>
          </w:rPr>
          <w:tab/>
        </w:r>
        <w:r w:rsidR="00E655E0" w:rsidRPr="006D0EFF">
          <w:rPr>
            <w:rStyle w:val="a9"/>
            <w:rFonts w:ascii="黑体" w:hAnsi="黑体" w:hint="eastAsia"/>
            <w:noProof/>
          </w:rPr>
          <w:t>接口文件说明</w:t>
        </w:r>
        <w:r w:rsidR="00E655E0">
          <w:rPr>
            <w:noProof/>
            <w:webHidden/>
          </w:rPr>
          <w:tab/>
        </w:r>
        <w:r>
          <w:rPr>
            <w:noProof/>
            <w:webHidden/>
          </w:rPr>
          <w:fldChar w:fldCharType="begin"/>
        </w:r>
        <w:r w:rsidR="00E655E0">
          <w:rPr>
            <w:noProof/>
            <w:webHidden/>
          </w:rPr>
          <w:instrText xml:space="preserve"> PAGEREF _Toc459222165 \h </w:instrText>
        </w:r>
        <w:r>
          <w:rPr>
            <w:noProof/>
            <w:webHidden/>
          </w:rPr>
        </w:r>
        <w:r>
          <w:rPr>
            <w:noProof/>
            <w:webHidden/>
          </w:rPr>
          <w:fldChar w:fldCharType="separate"/>
        </w:r>
        <w:r w:rsidR="00E655E0">
          <w:rPr>
            <w:noProof/>
            <w:webHidden/>
          </w:rPr>
          <w:t>3</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6" w:history="1">
        <w:r w:rsidR="00E655E0" w:rsidRPr="006D0EFF">
          <w:rPr>
            <w:rStyle w:val="a9"/>
            <w:noProof/>
            <w:snapToGrid w:val="0"/>
            <w:w w:val="0"/>
            <w:kern w:val="0"/>
          </w:rPr>
          <w:t>3.5.1</w:t>
        </w:r>
        <w:r w:rsidR="00E655E0">
          <w:rPr>
            <w:rFonts w:asciiTheme="minorHAnsi" w:eastAsiaTheme="minorEastAsia" w:hAnsiTheme="minorHAnsi" w:cstheme="minorBidi"/>
            <w:noProof/>
            <w:szCs w:val="22"/>
          </w:rPr>
          <w:tab/>
        </w:r>
        <w:r w:rsidR="00E655E0" w:rsidRPr="006D0EFF">
          <w:rPr>
            <w:rStyle w:val="a9"/>
            <w:rFonts w:hint="eastAsia"/>
            <w:noProof/>
          </w:rPr>
          <w:t>接口文件格式</w:t>
        </w:r>
        <w:r w:rsidR="00E655E0">
          <w:rPr>
            <w:noProof/>
            <w:webHidden/>
          </w:rPr>
          <w:tab/>
        </w:r>
        <w:r>
          <w:rPr>
            <w:noProof/>
            <w:webHidden/>
          </w:rPr>
          <w:fldChar w:fldCharType="begin"/>
        </w:r>
        <w:r w:rsidR="00E655E0">
          <w:rPr>
            <w:noProof/>
            <w:webHidden/>
          </w:rPr>
          <w:instrText xml:space="preserve"> PAGEREF _Toc459222166 \h </w:instrText>
        </w:r>
        <w:r>
          <w:rPr>
            <w:noProof/>
            <w:webHidden/>
          </w:rPr>
        </w:r>
        <w:r>
          <w:rPr>
            <w:noProof/>
            <w:webHidden/>
          </w:rPr>
          <w:fldChar w:fldCharType="separate"/>
        </w:r>
        <w:r w:rsidR="00E655E0">
          <w:rPr>
            <w:noProof/>
            <w:webHidden/>
          </w:rPr>
          <w:t>3</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7" w:history="1">
        <w:r w:rsidR="00E655E0" w:rsidRPr="006D0EFF">
          <w:rPr>
            <w:rStyle w:val="a9"/>
            <w:noProof/>
            <w:snapToGrid w:val="0"/>
            <w:w w:val="0"/>
            <w:kern w:val="0"/>
          </w:rPr>
          <w:t>3.5.2</w:t>
        </w:r>
        <w:r w:rsidR="00E655E0">
          <w:rPr>
            <w:rFonts w:asciiTheme="minorHAnsi" w:eastAsiaTheme="minorEastAsia" w:hAnsiTheme="minorHAnsi" w:cstheme="minorBidi"/>
            <w:noProof/>
            <w:szCs w:val="22"/>
          </w:rPr>
          <w:tab/>
        </w:r>
        <w:r w:rsidR="00E655E0" w:rsidRPr="006D0EFF">
          <w:rPr>
            <w:rStyle w:val="a9"/>
            <w:rFonts w:hint="eastAsia"/>
            <w:noProof/>
          </w:rPr>
          <w:t>接口数据要求</w:t>
        </w:r>
        <w:r w:rsidR="00E655E0">
          <w:rPr>
            <w:noProof/>
            <w:webHidden/>
          </w:rPr>
          <w:tab/>
        </w:r>
        <w:r>
          <w:rPr>
            <w:noProof/>
            <w:webHidden/>
          </w:rPr>
          <w:fldChar w:fldCharType="begin"/>
        </w:r>
        <w:r w:rsidR="00E655E0">
          <w:rPr>
            <w:noProof/>
            <w:webHidden/>
          </w:rPr>
          <w:instrText xml:space="preserve"> PAGEREF _Toc459222167 \h </w:instrText>
        </w:r>
        <w:r>
          <w:rPr>
            <w:noProof/>
            <w:webHidden/>
          </w:rPr>
        </w:r>
        <w:r>
          <w:rPr>
            <w:noProof/>
            <w:webHidden/>
          </w:rPr>
          <w:fldChar w:fldCharType="separate"/>
        </w:r>
        <w:r w:rsidR="00E655E0">
          <w:rPr>
            <w:noProof/>
            <w:webHidden/>
          </w:rPr>
          <w:t>4</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8" w:history="1">
        <w:r w:rsidR="00E655E0" w:rsidRPr="006D0EFF">
          <w:rPr>
            <w:rStyle w:val="a9"/>
            <w:noProof/>
            <w:snapToGrid w:val="0"/>
            <w:w w:val="0"/>
            <w:kern w:val="0"/>
          </w:rPr>
          <w:t>3.5.3</w:t>
        </w:r>
        <w:r w:rsidR="00E655E0">
          <w:rPr>
            <w:rFonts w:asciiTheme="minorHAnsi" w:eastAsiaTheme="minorEastAsia" w:hAnsiTheme="minorHAnsi" w:cstheme="minorBidi"/>
            <w:noProof/>
            <w:szCs w:val="22"/>
          </w:rPr>
          <w:tab/>
        </w:r>
        <w:r w:rsidR="00E655E0" w:rsidRPr="006D0EFF">
          <w:rPr>
            <w:rStyle w:val="a9"/>
            <w:rFonts w:hint="eastAsia"/>
            <w:noProof/>
          </w:rPr>
          <w:t>接口文件路径</w:t>
        </w:r>
        <w:r w:rsidR="00E655E0">
          <w:rPr>
            <w:noProof/>
            <w:webHidden/>
          </w:rPr>
          <w:tab/>
        </w:r>
        <w:r>
          <w:rPr>
            <w:noProof/>
            <w:webHidden/>
          </w:rPr>
          <w:fldChar w:fldCharType="begin"/>
        </w:r>
        <w:r w:rsidR="00E655E0">
          <w:rPr>
            <w:noProof/>
            <w:webHidden/>
          </w:rPr>
          <w:instrText xml:space="preserve"> PAGEREF _Toc459222168 \h </w:instrText>
        </w:r>
        <w:r>
          <w:rPr>
            <w:noProof/>
            <w:webHidden/>
          </w:rPr>
        </w:r>
        <w:r>
          <w:rPr>
            <w:noProof/>
            <w:webHidden/>
          </w:rPr>
          <w:fldChar w:fldCharType="separate"/>
        </w:r>
        <w:r w:rsidR="00E655E0">
          <w:rPr>
            <w:noProof/>
            <w:webHidden/>
          </w:rPr>
          <w:t>5</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69" w:history="1">
        <w:r w:rsidR="00E655E0" w:rsidRPr="006D0EFF">
          <w:rPr>
            <w:rStyle w:val="a9"/>
            <w:noProof/>
            <w:snapToGrid w:val="0"/>
            <w:w w:val="0"/>
            <w:kern w:val="0"/>
          </w:rPr>
          <w:t>3.5.4</w:t>
        </w:r>
        <w:r w:rsidR="00E655E0">
          <w:rPr>
            <w:rFonts w:asciiTheme="minorHAnsi" w:eastAsiaTheme="minorEastAsia" w:hAnsiTheme="minorHAnsi" w:cstheme="minorBidi"/>
            <w:noProof/>
            <w:szCs w:val="22"/>
          </w:rPr>
          <w:tab/>
        </w:r>
        <w:r w:rsidR="00E655E0" w:rsidRPr="006D0EFF">
          <w:rPr>
            <w:rStyle w:val="a9"/>
            <w:rFonts w:hint="eastAsia"/>
            <w:noProof/>
          </w:rPr>
          <w:t>数据文件命名规则</w:t>
        </w:r>
        <w:r w:rsidR="00E655E0">
          <w:rPr>
            <w:noProof/>
            <w:webHidden/>
          </w:rPr>
          <w:tab/>
        </w:r>
        <w:r>
          <w:rPr>
            <w:noProof/>
            <w:webHidden/>
          </w:rPr>
          <w:fldChar w:fldCharType="begin"/>
        </w:r>
        <w:r w:rsidR="00E655E0">
          <w:rPr>
            <w:noProof/>
            <w:webHidden/>
          </w:rPr>
          <w:instrText xml:space="preserve"> PAGEREF _Toc459222169 \h </w:instrText>
        </w:r>
        <w:r>
          <w:rPr>
            <w:noProof/>
            <w:webHidden/>
          </w:rPr>
        </w:r>
        <w:r>
          <w:rPr>
            <w:noProof/>
            <w:webHidden/>
          </w:rPr>
          <w:fldChar w:fldCharType="separate"/>
        </w:r>
        <w:r w:rsidR="00E655E0">
          <w:rPr>
            <w:noProof/>
            <w:webHidden/>
          </w:rPr>
          <w:t>5</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70" w:history="1">
        <w:r w:rsidR="00E655E0" w:rsidRPr="006D0EFF">
          <w:rPr>
            <w:rStyle w:val="a9"/>
            <w:noProof/>
            <w:snapToGrid w:val="0"/>
            <w:w w:val="0"/>
            <w:kern w:val="0"/>
          </w:rPr>
          <w:t>3.5.5</w:t>
        </w:r>
        <w:r w:rsidR="00E655E0">
          <w:rPr>
            <w:rFonts w:asciiTheme="minorHAnsi" w:eastAsiaTheme="minorEastAsia" w:hAnsiTheme="minorHAnsi" w:cstheme="minorBidi"/>
            <w:noProof/>
            <w:szCs w:val="22"/>
          </w:rPr>
          <w:tab/>
        </w:r>
        <w:r w:rsidR="00E655E0" w:rsidRPr="006D0EFF">
          <w:rPr>
            <w:rStyle w:val="a9"/>
            <w:rFonts w:hint="eastAsia"/>
            <w:noProof/>
          </w:rPr>
          <w:t>校验文件命名规则</w:t>
        </w:r>
        <w:r w:rsidR="00E655E0">
          <w:rPr>
            <w:noProof/>
            <w:webHidden/>
          </w:rPr>
          <w:tab/>
        </w:r>
        <w:r>
          <w:rPr>
            <w:noProof/>
            <w:webHidden/>
          </w:rPr>
          <w:fldChar w:fldCharType="begin"/>
        </w:r>
        <w:r w:rsidR="00E655E0">
          <w:rPr>
            <w:noProof/>
            <w:webHidden/>
          </w:rPr>
          <w:instrText xml:space="preserve"> PAGEREF _Toc459222170 \h </w:instrText>
        </w:r>
        <w:r>
          <w:rPr>
            <w:noProof/>
            <w:webHidden/>
          </w:rPr>
        </w:r>
        <w:r>
          <w:rPr>
            <w:noProof/>
            <w:webHidden/>
          </w:rPr>
          <w:fldChar w:fldCharType="separate"/>
        </w:r>
        <w:r w:rsidR="00E655E0">
          <w:rPr>
            <w:noProof/>
            <w:webHidden/>
          </w:rPr>
          <w:t>5</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71" w:history="1">
        <w:r w:rsidR="00E655E0" w:rsidRPr="006D0EFF">
          <w:rPr>
            <w:rStyle w:val="a9"/>
            <w:noProof/>
            <w:snapToGrid w:val="0"/>
            <w:w w:val="0"/>
            <w:kern w:val="0"/>
          </w:rPr>
          <w:t>3.5.6</w:t>
        </w:r>
        <w:r w:rsidR="00E655E0">
          <w:rPr>
            <w:rFonts w:asciiTheme="minorHAnsi" w:eastAsiaTheme="minorEastAsia" w:hAnsiTheme="minorHAnsi" w:cstheme="minorBidi"/>
            <w:noProof/>
            <w:szCs w:val="22"/>
          </w:rPr>
          <w:tab/>
        </w:r>
        <w:r w:rsidR="00E655E0" w:rsidRPr="006D0EFF">
          <w:rPr>
            <w:rStyle w:val="a9"/>
            <w:rFonts w:hint="eastAsia"/>
            <w:noProof/>
          </w:rPr>
          <w:t>接口数据校验规则</w:t>
        </w:r>
        <w:r w:rsidR="00E655E0">
          <w:rPr>
            <w:noProof/>
            <w:webHidden/>
          </w:rPr>
          <w:tab/>
        </w:r>
        <w:r>
          <w:rPr>
            <w:noProof/>
            <w:webHidden/>
          </w:rPr>
          <w:fldChar w:fldCharType="begin"/>
        </w:r>
        <w:r w:rsidR="00E655E0">
          <w:rPr>
            <w:noProof/>
            <w:webHidden/>
          </w:rPr>
          <w:instrText xml:space="preserve"> PAGEREF _Toc459222171 \h </w:instrText>
        </w:r>
        <w:r>
          <w:rPr>
            <w:noProof/>
            <w:webHidden/>
          </w:rPr>
        </w:r>
        <w:r>
          <w:rPr>
            <w:noProof/>
            <w:webHidden/>
          </w:rPr>
          <w:fldChar w:fldCharType="separate"/>
        </w:r>
        <w:r w:rsidR="00E655E0">
          <w:rPr>
            <w:noProof/>
            <w:webHidden/>
          </w:rPr>
          <w:t>5</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72" w:history="1">
        <w:r w:rsidR="00E655E0" w:rsidRPr="006D0EFF">
          <w:rPr>
            <w:rStyle w:val="a9"/>
            <w:noProof/>
            <w:snapToGrid w:val="0"/>
            <w:w w:val="0"/>
            <w:kern w:val="0"/>
          </w:rPr>
          <w:t>3.5.7</w:t>
        </w:r>
        <w:r w:rsidR="00E655E0">
          <w:rPr>
            <w:rFonts w:asciiTheme="minorHAnsi" w:eastAsiaTheme="minorEastAsia" w:hAnsiTheme="minorHAnsi" w:cstheme="minorBidi"/>
            <w:noProof/>
            <w:szCs w:val="22"/>
          </w:rPr>
          <w:tab/>
        </w:r>
        <w:r w:rsidR="00E655E0" w:rsidRPr="006D0EFF">
          <w:rPr>
            <w:rStyle w:val="a9"/>
            <w:rFonts w:hint="eastAsia"/>
            <w:noProof/>
          </w:rPr>
          <w:t>校验文件数据要求</w:t>
        </w:r>
        <w:r w:rsidR="00E655E0">
          <w:rPr>
            <w:noProof/>
            <w:webHidden/>
          </w:rPr>
          <w:tab/>
        </w:r>
        <w:r>
          <w:rPr>
            <w:noProof/>
            <w:webHidden/>
          </w:rPr>
          <w:fldChar w:fldCharType="begin"/>
        </w:r>
        <w:r w:rsidR="00E655E0">
          <w:rPr>
            <w:noProof/>
            <w:webHidden/>
          </w:rPr>
          <w:instrText xml:space="preserve"> PAGEREF _Toc459222172 \h </w:instrText>
        </w:r>
        <w:r>
          <w:rPr>
            <w:noProof/>
            <w:webHidden/>
          </w:rPr>
        </w:r>
        <w:r>
          <w:rPr>
            <w:noProof/>
            <w:webHidden/>
          </w:rPr>
          <w:fldChar w:fldCharType="separate"/>
        </w:r>
        <w:r w:rsidR="00E655E0">
          <w:rPr>
            <w:noProof/>
            <w:webHidden/>
          </w:rPr>
          <w:t>6</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73" w:history="1">
        <w:r w:rsidR="00E655E0" w:rsidRPr="006D0EFF">
          <w:rPr>
            <w:rStyle w:val="a9"/>
            <w:rFonts w:ascii="黑体" w:hAnsi="黑体"/>
            <w:noProof/>
          </w:rPr>
          <w:t>3.6</w:t>
        </w:r>
        <w:r w:rsidR="00E655E0">
          <w:rPr>
            <w:rFonts w:asciiTheme="minorHAnsi" w:eastAsiaTheme="minorEastAsia" w:hAnsiTheme="minorHAnsi" w:cstheme="minorBidi"/>
            <w:noProof/>
            <w:szCs w:val="22"/>
          </w:rPr>
          <w:tab/>
        </w:r>
        <w:r w:rsidR="00E655E0" w:rsidRPr="006D0EFF">
          <w:rPr>
            <w:rStyle w:val="a9"/>
            <w:rFonts w:ascii="黑体" w:hAnsi="黑体" w:hint="eastAsia"/>
            <w:noProof/>
          </w:rPr>
          <w:t>接口双方责任</w:t>
        </w:r>
        <w:r w:rsidR="00E655E0">
          <w:rPr>
            <w:noProof/>
            <w:webHidden/>
          </w:rPr>
          <w:tab/>
        </w:r>
        <w:r>
          <w:rPr>
            <w:noProof/>
            <w:webHidden/>
          </w:rPr>
          <w:fldChar w:fldCharType="begin"/>
        </w:r>
        <w:r w:rsidR="00E655E0">
          <w:rPr>
            <w:noProof/>
            <w:webHidden/>
          </w:rPr>
          <w:instrText xml:space="preserve"> PAGEREF _Toc459222173 \h </w:instrText>
        </w:r>
        <w:r>
          <w:rPr>
            <w:noProof/>
            <w:webHidden/>
          </w:rPr>
        </w:r>
        <w:r>
          <w:rPr>
            <w:noProof/>
            <w:webHidden/>
          </w:rPr>
          <w:fldChar w:fldCharType="separate"/>
        </w:r>
        <w:r w:rsidR="00E655E0">
          <w:rPr>
            <w:noProof/>
            <w:webHidden/>
          </w:rPr>
          <w:t>7</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74" w:history="1">
        <w:r w:rsidR="00E655E0" w:rsidRPr="006D0EFF">
          <w:rPr>
            <w:rStyle w:val="a9"/>
            <w:noProof/>
            <w:snapToGrid w:val="0"/>
            <w:w w:val="0"/>
            <w:kern w:val="0"/>
          </w:rPr>
          <w:t>3.6.1</w:t>
        </w:r>
        <w:r w:rsidR="00E655E0">
          <w:rPr>
            <w:rFonts w:asciiTheme="minorHAnsi" w:eastAsiaTheme="minorEastAsia" w:hAnsiTheme="minorHAnsi" w:cstheme="minorBidi"/>
            <w:noProof/>
            <w:szCs w:val="22"/>
          </w:rPr>
          <w:tab/>
        </w:r>
        <w:r w:rsidR="00E655E0" w:rsidRPr="006D0EFF">
          <w:rPr>
            <w:rStyle w:val="a9"/>
            <w:rFonts w:hint="eastAsia"/>
            <w:noProof/>
          </w:rPr>
          <w:t>数据提供方</w:t>
        </w:r>
        <w:r w:rsidR="00E655E0">
          <w:rPr>
            <w:noProof/>
            <w:webHidden/>
          </w:rPr>
          <w:tab/>
        </w:r>
        <w:r>
          <w:rPr>
            <w:noProof/>
            <w:webHidden/>
          </w:rPr>
          <w:fldChar w:fldCharType="begin"/>
        </w:r>
        <w:r w:rsidR="00E655E0">
          <w:rPr>
            <w:noProof/>
            <w:webHidden/>
          </w:rPr>
          <w:instrText xml:space="preserve"> PAGEREF _Toc459222174 \h </w:instrText>
        </w:r>
        <w:r>
          <w:rPr>
            <w:noProof/>
            <w:webHidden/>
          </w:rPr>
        </w:r>
        <w:r>
          <w:rPr>
            <w:noProof/>
            <w:webHidden/>
          </w:rPr>
          <w:fldChar w:fldCharType="separate"/>
        </w:r>
        <w:r w:rsidR="00E655E0">
          <w:rPr>
            <w:noProof/>
            <w:webHidden/>
          </w:rPr>
          <w:t>7</w:t>
        </w:r>
        <w:r>
          <w:rPr>
            <w:noProof/>
            <w:webHidden/>
          </w:rPr>
          <w:fldChar w:fldCharType="end"/>
        </w:r>
      </w:hyperlink>
    </w:p>
    <w:p w:rsidR="00E655E0" w:rsidRDefault="00E93FEC">
      <w:pPr>
        <w:pStyle w:val="33"/>
        <w:tabs>
          <w:tab w:val="left" w:pos="1523"/>
          <w:tab w:val="right" w:leader="dot" w:pos="9436"/>
        </w:tabs>
        <w:rPr>
          <w:rFonts w:asciiTheme="minorHAnsi" w:eastAsiaTheme="minorEastAsia" w:hAnsiTheme="minorHAnsi" w:cstheme="minorBidi"/>
          <w:noProof/>
          <w:szCs w:val="22"/>
        </w:rPr>
      </w:pPr>
      <w:hyperlink w:anchor="_Toc459222175" w:history="1">
        <w:r w:rsidR="00E655E0" w:rsidRPr="006D0EFF">
          <w:rPr>
            <w:rStyle w:val="a9"/>
            <w:noProof/>
            <w:snapToGrid w:val="0"/>
            <w:w w:val="0"/>
            <w:kern w:val="0"/>
          </w:rPr>
          <w:t>3.6.2</w:t>
        </w:r>
        <w:r w:rsidR="00E655E0">
          <w:rPr>
            <w:rFonts w:asciiTheme="minorHAnsi" w:eastAsiaTheme="minorEastAsia" w:hAnsiTheme="minorHAnsi" w:cstheme="minorBidi"/>
            <w:noProof/>
            <w:szCs w:val="22"/>
          </w:rPr>
          <w:tab/>
        </w:r>
        <w:r w:rsidR="00E655E0" w:rsidRPr="006D0EFF">
          <w:rPr>
            <w:rStyle w:val="a9"/>
            <w:rFonts w:hint="eastAsia"/>
            <w:noProof/>
          </w:rPr>
          <w:t>数据接收方</w:t>
        </w:r>
        <w:r w:rsidR="00E655E0">
          <w:rPr>
            <w:noProof/>
            <w:webHidden/>
          </w:rPr>
          <w:tab/>
        </w:r>
        <w:r>
          <w:rPr>
            <w:noProof/>
            <w:webHidden/>
          </w:rPr>
          <w:fldChar w:fldCharType="begin"/>
        </w:r>
        <w:r w:rsidR="00E655E0">
          <w:rPr>
            <w:noProof/>
            <w:webHidden/>
          </w:rPr>
          <w:instrText xml:space="preserve"> PAGEREF _Toc459222175 \h </w:instrText>
        </w:r>
        <w:r>
          <w:rPr>
            <w:noProof/>
            <w:webHidden/>
          </w:rPr>
        </w:r>
        <w:r>
          <w:rPr>
            <w:noProof/>
            <w:webHidden/>
          </w:rPr>
          <w:fldChar w:fldCharType="separate"/>
        </w:r>
        <w:r w:rsidR="00E655E0">
          <w:rPr>
            <w:noProof/>
            <w:webHidden/>
          </w:rPr>
          <w:t>7</w:t>
        </w:r>
        <w:r>
          <w:rPr>
            <w:noProof/>
            <w:webHidden/>
          </w:rPr>
          <w:fldChar w:fldCharType="end"/>
        </w:r>
      </w:hyperlink>
    </w:p>
    <w:p w:rsidR="00E655E0" w:rsidRDefault="00E93FEC">
      <w:pPr>
        <w:pStyle w:val="15"/>
        <w:tabs>
          <w:tab w:val="left" w:pos="420"/>
          <w:tab w:val="right" w:leader="dot" w:pos="9436"/>
        </w:tabs>
        <w:rPr>
          <w:rFonts w:asciiTheme="minorHAnsi" w:eastAsiaTheme="minorEastAsia" w:hAnsiTheme="minorHAnsi" w:cstheme="minorBidi"/>
          <w:noProof/>
          <w:szCs w:val="22"/>
        </w:rPr>
      </w:pPr>
      <w:hyperlink w:anchor="_Toc459222176" w:history="1">
        <w:r w:rsidR="00E655E0" w:rsidRPr="006D0EFF">
          <w:rPr>
            <w:rStyle w:val="a9"/>
            <w:noProof/>
          </w:rPr>
          <w:t>4</w:t>
        </w:r>
        <w:r w:rsidR="00E655E0">
          <w:rPr>
            <w:rFonts w:asciiTheme="minorHAnsi" w:eastAsiaTheme="minorEastAsia" w:hAnsiTheme="minorHAnsi" w:cstheme="minorBidi"/>
            <w:noProof/>
            <w:szCs w:val="22"/>
          </w:rPr>
          <w:tab/>
        </w:r>
        <w:r w:rsidR="00E655E0" w:rsidRPr="006D0EFF">
          <w:rPr>
            <w:rStyle w:val="a9"/>
            <w:rFonts w:hint="eastAsia"/>
            <w:noProof/>
          </w:rPr>
          <w:t>接口单元</w:t>
        </w:r>
        <w:r w:rsidR="00E655E0">
          <w:rPr>
            <w:noProof/>
            <w:webHidden/>
          </w:rPr>
          <w:tab/>
        </w:r>
        <w:r>
          <w:rPr>
            <w:noProof/>
            <w:webHidden/>
          </w:rPr>
          <w:fldChar w:fldCharType="begin"/>
        </w:r>
        <w:r w:rsidR="00E655E0">
          <w:rPr>
            <w:noProof/>
            <w:webHidden/>
          </w:rPr>
          <w:instrText xml:space="preserve"> PAGEREF _Toc459222176 \h </w:instrText>
        </w:r>
        <w:r>
          <w:rPr>
            <w:noProof/>
            <w:webHidden/>
          </w:rPr>
        </w:r>
        <w:r>
          <w:rPr>
            <w:noProof/>
            <w:webHidden/>
          </w:rPr>
          <w:fldChar w:fldCharType="separate"/>
        </w:r>
        <w:r w:rsidR="00E655E0">
          <w:rPr>
            <w:noProof/>
            <w:webHidden/>
          </w:rPr>
          <w:t>8</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77" w:history="1">
        <w:r w:rsidR="00E655E0" w:rsidRPr="006D0EFF">
          <w:rPr>
            <w:rStyle w:val="a9"/>
            <w:noProof/>
          </w:rPr>
          <w:t>4.1</w:t>
        </w:r>
        <w:r w:rsidR="00E655E0">
          <w:rPr>
            <w:rFonts w:asciiTheme="minorHAnsi" w:eastAsiaTheme="minorEastAsia" w:hAnsiTheme="minorHAnsi" w:cstheme="minorBidi"/>
            <w:noProof/>
            <w:szCs w:val="22"/>
          </w:rPr>
          <w:tab/>
        </w:r>
        <w:r w:rsidR="00E655E0" w:rsidRPr="006D0EFF">
          <w:rPr>
            <w:rStyle w:val="a9"/>
            <w:rFonts w:hint="eastAsia"/>
            <w:noProof/>
          </w:rPr>
          <w:t>用户社会属性</w:t>
        </w:r>
        <w:r w:rsidR="00E655E0" w:rsidRPr="006D0EFF">
          <w:rPr>
            <w:rStyle w:val="a9"/>
            <w:noProof/>
          </w:rPr>
          <w:t>(</w:t>
        </w:r>
        <w:r w:rsidR="00E655E0" w:rsidRPr="006D0EFF">
          <w:rPr>
            <w:rStyle w:val="a9"/>
            <w:rFonts w:hint="eastAsia"/>
            <w:noProof/>
          </w:rPr>
          <w:t>月</w:t>
        </w:r>
        <w:r w:rsidR="00E655E0" w:rsidRPr="006D0EFF">
          <w:rPr>
            <w:rStyle w:val="a9"/>
            <w:noProof/>
          </w:rPr>
          <w:t>)</w:t>
        </w:r>
        <w:r w:rsidR="00E655E0">
          <w:rPr>
            <w:noProof/>
            <w:webHidden/>
          </w:rPr>
          <w:tab/>
        </w:r>
        <w:r>
          <w:rPr>
            <w:noProof/>
            <w:webHidden/>
          </w:rPr>
          <w:fldChar w:fldCharType="begin"/>
        </w:r>
        <w:r w:rsidR="00E655E0">
          <w:rPr>
            <w:noProof/>
            <w:webHidden/>
          </w:rPr>
          <w:instrText xml:space="preserve"> PAGEREF _Toc459222177 \h </w:instrText>
        </w:r>
        <w:r>
          <w:rPr>
            <w:noProof/>
            <w:webHidden/>
          </w:rPr>
        </w:r>
        <w:r>
          <w:rPr>
            <w:noProof/>
            <w:webHidden/>
          </w:rPr>
          <w:fldChar w:fldCharType="separate"/>
        </w:r>
        <w:r w:rsidR="00E655E0">
          <w:rPr>
            <w:noProof/>
            <w:webHidden/>
          </w:rPr>
          <w:t>8</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78" w:history="1">
        <w:r w:rsidR="00E655E0" w:rsidRPr="006D0EFF">
          <w:rPr>
            <w:rStyle w:val="a9"/>
            <w:noProof/>
          </w:rPr>
          <w:t>4.2</w:t>
        </w:r>
        <w:r w:rsidR="00E655E0">
          <w:rPr>
            <w:rFonts w:asciiTheme="minorHAnsi" w:eastAsiaTheme="minorEastAsia" w:hAnsiTheme="minorHAnsi" w:cstheme="minorBidi"/>
            <w:noProof/>
            <w:szCs w:val="22"/>
          </w:rPr>
          <w:tab/>
        </w:r>
        <w:r w:rsidR="00E655E0" w:rsidRPr="006D0EFF">
          <w:rPr>
            <w:rStyle w:val="a9"/>
            <w:rFonts w:hint="eastAsia"/>
            <w:noProof/>
          </w:rPr>
          <w:t>用户终端数据</w:t>
        </w:r>
        <w:r w:rsidR="00E655E0" w:rsidRPr="006D0EFF">
          <w:rPr>
            <w:rStyle w:val="a9"/>
            <w:noProof/>
          </w:rPr>
          <w:t>(</w:t>
        </w:r>
        <w:r w:rsidR="00E655E0" w:rsidRPr="006D0EFF">
          <w:rPr>
            <w:rStyle w:val="a9"/>
            <w:rFonts w:hint="eastAsia"/>
            <w:noProof/>
          </w:rPr>
          <w:t>月</w:t>
        </w:r>
        <w:r w:rsidR="00E655E0" w:rsidRPr="006D0EFF">
          <w:rPr>
            <w:rStyle w:val="a9"/>
            <w:noProof/>
          </w:rPr>
          <w:t>)</w:t>
        </w:r>
        <w:r w:rsidR="00E655E0">
          <w:rPr>
            <w:noProof/>
            <w:webHidden/>
          </w:rPr>
          <w:tab/>
        </w:r>
        <w:r>
          <w:rPr>
            <w:noProof/>
            <w:webHidden/>
          </w:rPr>
          <w:fldChar w:fldCharType="begin"/>
        </w:r>
        <w:r w:rsidR="00E655E0">
          <w:rPr>
            <w:noProof/>
            <w:webHidden/>
          </w:rPr>
          <w:instrText xml:space="preserve"> PAGEREF _Toc459222178 \h </w:instrText>
        </w:r>
        <w:r>
          <w:rPr>
            <w:noProof/>
            <w:webHidden/>
          </w:rPr>
        </w:r>
        <w:r>
          <w:rPr>
            <w:noProof/>
            <w:webHidden/>
          </w:rPr>
          <w:fldChar w:fldCharType="separate"/>
        </w:r>
        <w:r w:rsidR="00E655E0">
          <w:rPr>
            <w:noProof/>
            <w:webHidden/>
          </w:rPr>
          <w:t>9</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79" w:history="1">
        <w:r w:rsidR="00E655E0" w:rsidRPr="006D0EFF">
          <w:rPr>
            <w:rStyle w:val="a9"/>
            <w:noProof/>
          </w:rPr>
          <w:t>4.3</w:t>
        </w:r>
        <w:r w:rsidR="00E655E0">
          <w:rPr>
            <w:rFonts w:asciiTheme="minorHAnsi" w:eastAsiaTheme="minorEastAsia" w:hAnsiTheme="minorHAnsi" w:cstheme="minorBidi"/>
            <w:noProof/>
            <w:szCs w:val="22"/>
          </w:rPr>
          <w:tab/>
        </w:r>
        <w:r w:rsidR="00E655E0" w:rsidRPr="006D0EFF">
          <w:rPr>
            <w:rStyle w:val="a9"/>
            <w:rFonts w:hint="eastAsia"/>
            <w:noProof/>
          </w:rPr>
          <w:t>用户上网数据</w:t>
        </w:r>
        <w:r w:rsidR="00E655E0" w:rsidRPr="006D0EFF">
          <w:rPr>
            <w:rStyle w:val="a9"/>
            <w:noProof/>
          </w:rPr>
          <w:t>(</w:t>
        </w:r>
        <w:r w:rsidR="00E655E0" w:rsidRPr="006D0EFF">
          <w:rPr>
            <w:rStyle w:val="a9"/>
            <w:rFonts w:hint="eastAsia"/>
            <w:noProof/>
          </w:rPr>
          <w:t>月</w:t>
        </w:r>
        <w:r w:rsidR="00E655E0" w:rsidRPr="006D0EFF">
          <w:rPr>
            <w:rStyle w:val="a9"/>
            <w:noProof/>
          </w:rPr>
          <w:t>)</w:t>
        </w:r>
        <w:r w:rsidR="00E655E0">
          <w:rPr>
            <w:noProof/>
            <w:webHidden/>
          </w:rPr>
          <w:tab/>
        </w:r>
        <w:r>
          <w:rPr>
            <w:noProof/>
            <w:webHidden/>
          </w:rPr>
          <w:fldChar w:fldCharType="begin"/>
        </w:r>
        <w:r w:rsidR="00E655E0">
          <w:rPr>
            <w:noProof/>
            <w:webHidden/>
          </w:rPr>
          <w:instrText xml:space="preserve"> PAGEREF _Toc459222179 \h </w:instrText>
        </w:r>
        <w:r>
          <w:rPr>
            <w:noProof/>
            <w:webHidden/>
          </w:rPr>
        </w:r>
        <w:r>
          <w:rPr>
            <w:noProof/>
            <w:webHidden/>
          </w:rPr>
          <w:fldChar w:fldCharType="separate"/>
        </w:r>
        <w:r w:rsidR="00E655E0">
          <w:rPr>
            <w:noProof/>
            <w:webHidden/>
          </w:rPr>
          <w:t>11</w:t>
        </w:r>
        <w:r>
          <w:rPr>
            <w:noProof/>
            <w:webHidden/>
          </w:rPr>
          <w:fldChar w:fldCharType="end"/>
        </w:r>
      </w:hyperlink>
    </w:p>
    <w:p w:rsidR="00E655E0" w:rsidRDefault="00E93FEC">
      <w:pPr>
        <w:pStyle w:val="25"/>
        <w:rPr>
          <w:rFonts w:asciiTheme="minorHAnsi" w:eastAsiaTheme="minorEastAsia" w:hAnsiTheme="minorHAnsi" w:cstheme="minorBidi"/>
          <w:noProof/>
          <w:szCs w:val="22"/>
        </w:rPr>
      </w:pPr>
      <w:hyperlink w:anchor="_Toc459222180" w:history="1">
        <w:r w:rsidR="00E655E0" w:rsidRPr="006D0EFF">
          <w:rPr>
            <w:rStyle w:val="a9"/>
            <w:noProof/>
          </w:rPr>
          <w:t>4.4</w:t>
        </w:r>
        <w:r w:rsidR="00E655E0">
          <w:rPr>
            <w:rFonts w:asciiTheme="minorHAnsi" w:eastAsiaTheme="minorEastAsia" w:hAnsiTheme="minorHAnsi" w:cstheme="minorBidi"/>
            <w:noProof/>
            <w:szCs w:val="22"/>
          </w:rPr>
          <w:tab/>
        </w:r>
        <w:r w:rsidR="00E655E0" w:rsidRPr="006D0EFF">
          <w:rPr>
            <w:rStyle w:val="a9"/>
            <w:rFonts w:hint="eastAsia"/>
            <w:noProof/>
          </w:rPr>
          <w:t>维表数据</w:t>
        </w:r>
        <w:r w:rsidR="00E655E0" w:rsidRPr="006D0EFF">
          <w:rPr>
            <w:rStyle w:val="a9"/>
            <w:noProof/>
          </w:rPr>
          <w:t>(</w:t>
        </w:r>
        <w:r w:rsidR="00E655E0" w:rsidRPr="006D0EFF">
          <w:rPr>
            <w:rStyle w:val="a9"/>
            <w:rFonts w:hint="eastAsia"/>
            <w:noProof/>
          </w:rPr>
          <w:t>月</w:t>
        </w:r>
        <w:r w:rsidR="00E655E0" w:rsidRPr="006D0EFF">
          <w:rPr>
            <w:rStyle w:val="a9"/>
            <w:noProof/>
          </w:rPr>
          <w:t>)</w:t>
        </w:r>
        <w:r w:rsidR="00E655E0">
          <w:rPr>
            <w:noProof/>
            <w:webHidden/>
          </w:rPr>
          <w:tab/>
        </w:r>
        <w:r>
          <w:rPr>
            <w:noProof/>
            <w:webHidden/>
          </w:rPr>
          <w:fldChar w:fldCharType="begin"/>
        </w:r>
        <w:r w:rsidR="00E655E0">
          <w:rPr>
            <w:noProof/>
            <w:webHidden/>
          </w:rPr>
          <w:instrText xml:space="preserve"> PAGEREF _Toc459222180 \h </w:instrText>
        </w:r>
        <w:r>
          <w:rPr>
            <w:noProof/>
            <w:webHidden/>
          </w:rPr>
        </w:r>
        <w:r>
          <w:rPr>
            <w:noProof/>
            <w:webHidden/>
          </w:rPr>
          <w:fldChar w:fldCharType="separate"/>
        </w:r>
        <w:r w:rsidR="00E655E0">
          <w:rPr>
            <w:noProof/>
            <w:webHidden/>
          </w:rPr>
          <w:t>13</w:t>
        </w:r>
        <w:r>
          <w:rPr>
            <w:noProof/>
            <w:webHidden/>
          </w:rPr>
          <w:fldChar w:fldCharType="end"/>
        </w:r>
      </w:hyperlink>
    </w:p>
    <w:p w:rsidR="00D3672C" w:rsidRDefault="00E93FEC">
      <w:pPr>
        <w:spacing w:line="360" w:lineRule="auto"/>
        <w:sectPr w:rsidR="00D3672C">
          <w:headerReference w:type="default" r:id="rId11"/>
          <w:footerReference w:type="default" r:id="rId12"/>
          <w:pgSz w:w="11906" w:h="16838"/>
          <w:pgMar w:top="1440" w:right="1230" w:bottom="1440" w:left="1230" w:header="851" w:footer="992" w:gutter="0"/>
          <w:pgNumType w:fmt="upperRoman" w:start="1"/>
          <w:cols w:space="720"/>
          <w:docGrid w:type="lines" w:linePitch="312"/>
        </w:sectPr>
      </w:pPr>
      <w:r>
        <w:fldChar w:fldCharType="end"/>
      </w:r>
    </w:p>
    <w:p w:rsidR="00D3672C" w:rsidRDefault="00D3672C" w:rsidP="00DD2142">
      <w:pPr>
        <w:pStyle w:val="1"/>
        <w:spacing w:line="360" w:lineRule="auto"/>
      </w:pPr>
      <w:bookmarkStart w:id="2" w:name="_Toc223460416"/>
      <w:bookmarkStart w:id="3" w:name="_Toc223460417"/>
      <w:bookmarkStart w:id="4" w:name="_Toc223460418"/>
      <w:bookmarkStart w:id="5" w:name="_Toc223460419"/>
      <w:bookmarkStart w:id="6" w:name="_Toc223460420"/>
      <w:bookmarkStart w:id="7" w:name="_Toc223460421"/>
      <w:bookmarkStart w:id="8" w:name="_Toc223460422"/>
      <w:bookmarkStart w:id="9" w:name="_Toc223460423"/>
      <w:bookmarkStart w:id="10" w:name="_Toc223460424"/>
      <w:bookmarkStart w:id="11" w:name="_Toc223460425"/>
      <w:bookmarkStart w:id="12" w:name="_Toc223460426"/>
      <w:bookmarkStart w:id="13" w:name="_Toc223460427"/>
      <w:bookmarkStart w:id="14" w:name="_Toc223460428"/>
      <w:bookmarkStart w:id="15" w:name="_Toc223460429"/>
      <w:bookmarkStart w:id="16" w:name="_Toc223460430"/>
      <w:bookmarkStart w:id="17" w:name="_Toc223460431"/>
      <w:bookmarkStart w:id="18" w:name="_Toc223460432"/>
      <w:bookmarkStart w:id="19" w:name="_Toc223460433"/>
      <w:bookmarkStart w:id="20" w:name="_Toc223460434"/>
      <w:bookmarkStart w:id="21" w:name="_Toc223460435"/>
      <w:bookmarkStart w:id="22" w:name="_Toc223460436"/>
      <w:bookmarkStart w:id="23" w:name="_Toc223460437"/>
      <w:bookmarkStart w:id="24" w:name="_Toc223460438"/>
      <w:bookmarkStart w:id="25" w:name="_Toc223460439"/>
      <w:bookmarkStart w:id="26" w:name="_Toc223460440"/>
      <w:bookmarkStart w:id="27" w:name="_Toc223460441"/>
      <w:bookmarkStart w:id="28" w:name="_Toc223460442"/>
      <w:bookmarkStart w:id="29" w:name="_Toc223460443"/>
      <w:bookmarkStart w:id="30" w:name="_Toc223460444"/>
      <w:bookmarkStart w:id="31" w:name="_Toc223089168"/>
      <w:bookmarkStart w:id="32" w:name="_Toc223089780"/>
      <w:bookmarkStart w:id="33" w:name="_Toc223091773"/>
      <w:bookmarkStart w:id="34" w:name="_Toc223363559"/>
      <w:bookmarkStart w:id="35" w:name="_Toc223460445"/>
      <w:bookmarkStart w:id="36" w:name="_Toc223089169"/>
      <w:bookmarkStart w:id="37" w:name="_Toc223089781"/>
      <w:bookmarkStart w:id="38" w:name="_Toc223091774"/>
      <w:bookmarkStart w:id="39" w:name="_Toc223363560"/>
      <w:bookmarkStart w:id="40" w:name="_Toc223460446"/>
      <w:bookmarkStart w:id="41" w:name="_Toc326073040"/>
      <w:bookmarkStart w:id="42" w:name="_Toc326073041"/>
      <w:bookmarkStart w:id="43" w:name="_Toc326073042"/>
      <w:bookmarkStart w:id="44" w:name="_Toc326073063"/>
      <w:bookmarkStart w:id="45" w:name="_Toc326073067"/>
      <w:bookmarkStart w:id="46" w:name="_Toc326073071"/>
      <w:bookmarkStart w:id="47" w:name="_Toc326073075"/>
      <w:bookmarkStart w:id="48" w:name="_Toc326073079"/>
      <w:bookmarkStart w:id="49" w:name="_Toc326073080"/>
      <w:bookmarkStart w:id="50" w:name="_Toc326073081"/>
      <w:bookmarkStart w:id="51" w:name="_Toc326073082"/>
      <w:bookmarkStart w:id="52" w:name="_Toc326073083"/>
      <w:bookmarkStart w:id="53" w:name="_Toc326073084"/>
      <w:bookmarkStart w:id="54" w:name="_Toc326073085"/>
      <w:bookmarkStart w:id="55" w:name="_Toc326073086"/>
      <w:bookmarkStart w:id="56" w:name="_Toc326073087"/>
      <w:bookmarkStart w:id="57" w:name="_Toc54489984"/>
      <w:bookmarkStart w:id="58" w:name="_Toc118450007"/>
      <w:bookmarkStart w:id="59" w:name="_Toc120509341"/>
      <w:bookmarkStart w:id="60" w:name="_Toc225260331"/>
      <w:bookmarkStart w:id="61" w:name="_Toc45922215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hint="eastAsia"/>
        </w:rPr>
        <w:lastRenderedPageBreak/>
        <w:t>范围</w:t>
      </w:r>
      <w:bookmarkEnd w:id="57"/>
      <w:bookmarkEnd w:id="58"/>
      <w:bookmarkEnd w:id="59"/>
      <w:bookmarkEnd w:id="60"/>
      <w:bookmarkEnd w:id="61"/>
    </w:p>
    <w:p w:rsidR="00D3672C" w:rsidRDefault="00D3672C">
      <w:pPr>
        <w:spacing w:line="360" w:lineRule="auto"/>
        <w:ind w:firstLineChars="200" w:firstLine="420"/>
        <w:rPr>
          <w:szCs w:val="24"/>
        </w:rPr>
      </w:pPr>
      <w:bookmarkStart w:id="62" w:name="_Toc118450008"/>
      <w:bookmarkStart w:id="63" w:name="_Toc120509342"/>
      <w:bookmarkStart w:id="64" w:name="_Toc21447"/>
      <w:bookmarkStart w:id="65" w:name="_Toc118684695"/>
      <w:bookmarkStart w:id="66" w:name="_Toc54489985"/>
      <w:r>
        <w:rPr>
          <w:rFonts w:hint="eastAsia"/>
          <w:szCs w:val="24"/>
        </w:rPr>
        <w:t>本</w:t>
      </w:r>
      <w:r w:rsidR="00A02575">
        <w:rPr>
          <w:rFonts w:hint="eastAsia"/>
          <w:szCs w:val="24"/>
        </w:rPr>
        <w:t>规范</w:t>
      </w:r>
      <w:r>
        <w:rPr>
          <w:rFonts w:hint="eastAsia"/>
          <w:szCs w:val="24"/>
        </w:rPr>
        <w:t>对</w:t>
      </w:r>
      <w:r w:rsidR="001F38F3">
        <w:rPr>
          <w:rFonts w:hint="eastAsia"/>
          <w:szCs w:val="24"/>
        </w:rPr>
        <w:t>河源移动数据中心</w:t>
      </w:r>
      <w:r w:rsidR="007F27EB">
        <w:rPr>
          <w:rFonts w:hint="eastAsia"/>
          <w:szCs w:val="24"/>
        </w:rPr>
        <w:t>系统</w:t>
      </w:r>
      <w:r w:rsidR="00C76593">
        <w:rPr>
          <w:rFonts w:hint="eastAsia"/>
          <w:szCs w:val="24"/>
        </w:rPr>
        <w:t>与</w:t>
      </w:r>
      <w:r w:rsidR="001F38F3">
        <w:rPr>
          <w:rFonts w:hint="eastAsia"/>
          <w:szCs w:val="24"/>
        </w:rPr>
        <w:t>网络</w:t>
      </w:r>
      <w:proofErr w:type="gramStart"/>
      <w:r w:rsidR="001F38F3">
        <w:rPr>
          <w:rFonts w:hint="eastAsia"/>
          <w:szCs w:val="24"/>
        </w:rPr>
        <w:t>侧提供</w:t>
      </w:r>
      <w:proofErr w:type="gramEnd"/>
      <w:r w:rsidR="001F38F3">
        <w:rPr>
          <w:rFonts w:hint="eastAsia"/>
          <w:szCs w:val="24"/>
        </w:rPr>
        <w:t>的</w:t>
      </w:r>
      <w:r w:rsidR="00C76593">
        <w:rPr>
          <w:rFonts w:hint="eastAsia"/>
          <w:szCs w:val="24"/>
        </w:rPr>
        <w:t>数据接口进行约定</w:t>
      </w:r>
      <w:r w:rsidR="00A02575">
        <w:rPr>
          <w:rFonts w:hint="eastAsia"/>
          <w:szCs w:val="24"/>
        </w:rPr>
        <w:t>，</w:t>
      </w:r>
      <w:r w:rsidR="00C76593">
        <w:rPr>
          <w:rFonts w:ascii="宋体" w:hAnsi="宋体" w:hint="eastAsia"/>
        </w:rPr>
        <w:t>为</w:t>
      </w:r>
      <w:r w:rsidR="00164698">
        <w:rPr>
          <w:rFonts w:ascii="宋体" w:hAnsi="宋体" w:hint="eastAsia"/>
        </w:rPr>
        <w:t>双方</w:t>
      </w:r>
      <w:r w:rsidR="00C76593">
        <w:rPr>
          <w:rFonts w:ascii="宋体" w:hAnsi="宋体" w:hint="eastAsia"/>
        </w:rPr>
        <w:t>的研发、维护提供指导。</w:t>
      </w:r>
    </w:p>
    <w:p w:rsidR="00D3672C" w:rsidRPr="00C76593" w:rsidRDefault="00D3672C">
      <w:pPr>
        <w:spacing w:line="360" w:lineRule="auto"/>
        <w:ind w:firstLine="360"/>
      </w:pPr>
      <w:bookmarkStart w:id="67" w:name="_Toc54489986"/>
    </w:p>
    <w:p w:rsidR="00D3672C" w:rsidRDefault="00D3672C" w:rsidP="00DD2142">
      <w:pPr>
        <w:pStyle w:val="1"/>
        <w:spacing w:line="360" w:lineRule="auto"/>
      </w:pPr>
      <w:bookmarkStart w:id="68" w:name="_Toc196206795"/>
      <w:bookmarkStart w:id="69" w:name="_Toc200163427"/>
      <w:bookmarkStart w:id="70" w:name="_Toc223457880"/>
      <w:bookmarkStart w:id="71" w:name="_Toc225260333"/>
      <w:bookmarkStart w:id="72" w:name="_Toc459222153"/>
      <w:bookmarkStart w:id="73" w:name="_Toc118450009"/>
      <w:bookmarkStart w:id="74" w:name="_Toc22606"/>
      <w:bookmarkStart w:id="75" w:name="_Toc118684696"/>
      <w:bookmarkStart w:id="76" w:name="_Toc120509343"/>
      <w:r>
        <w:rPr>
          <w:rFonts w:hint="eastAsia"/>
        </w:rPr>
        <w:t>术语、定义和缩略语</w:t>
      </w:r>
      <w:bookmarkEnd w:id="68"/>
      <w:bookmarkEnd w:id="69"/>
      <w:bookmarkEnd w:id="70"/>
      <w:bookmarkEnd w:id="71"/>
      <w:bookmarkEnd w:id="72"/>
    </w:p>
    <w:p w:rsidR="00D3672C" w:rsidRDefault="00D3672C" w:rsidP="00DD2142">
      <w:pPr>
        <w:pStyle w:val="21"/>
        <w:tabs>
          <w:tab w:val="clear" w:pos="576"/>
          <w:tab w:val="left" w:pos="397"/>
        </w:tabs>
        <w:spacing w:before="340" w:after="330" w:line="360" w:lineRule="auto"/>
        <w:ind w:left="397" w:hanging="397"/>
      </w:pPr>
      <w:bookmarkStart w:id="77" w:name="_Toc223457050"/>
      <w:bookmarkStart w:id="78" w:name="_Toc223457881"/>
      <w:bookmarkStart w:id="79" w:name="_Toc225260334"/>
      <w:bookmarkStart w:id="80" w:name="_Toc459222154"/>
      <w:r>
        <w:rPr>
          <w:rFonts w:hint="eastAsia"/>
        </w:rPr>
        <w:t>术语、定义</w:t>
      </w:r>
      <w:bookmarkEnd w:id="77"/>
      <w:bookmarkEnd w:id="78"/>
      <w:bookmarkEnd w:id="79"/>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8"/>
        <w:gridCol w:w="5964"/>
      </w:tblGrid>
      <w:tr w:rsidR="00D3672C" w:rsidTr="00300DF1">
        <w:trPr>
          <w:jc w:val="center"/>
        </w:trPr>
        <w:tc>
          <w:tcPr>
            <w:tcW w:w="1618" w:type="dxa"/>
          </w:tcPr>
          <w:p w:rsidR="00D3672C" w:rsidRDefault="00D3672C" w:rsidP="00E87A08">
            <w:pPr>
              <w:pStyle w:val="QB2"/>
              <w:spacing w:line="360" w:lineRule="auto"/>
              <w:rPr>
                <w:szCs w:val="21"/>
              </w:rPr>
            </w:pPr>
            <w:r>
              <w:rPr>
                <w:rFonts w:hint="eastAsia"/>
                <w:szCs w:val="21"/>
              </w:rPr>
              <w:t>术语/定义</w:t>
            </w:r>
          </w:p>
        </w:tc>
        <w:tc>
          <w:tcPr>
            <w:tcW w:w="5964" w:type="dxa"/>
          </w:tcPr>
          <w:p w:rsidR="00D3672C" w:rsidRDefault="00D3672C">
            <w:pPr>
              <w:pStyle w:val="QB2"/>
              <w:spacing w:line="360" w:lineRule="auto"/>
              <w:jc w:val="center"/>
              <w:rPr>
                <w:szCs w:val="21"/>
              </w:rPr>
            </w:pPr>
            <w:r>
              <w:rPr>
                <w:rFonts w:hint="eastAsia"/>
                <w:szCs w:val="21"/>
              </w:rPr>
              <w:t>解释</w:t>
            </w:r>
          </w:p>
        </w:tc>
      </w:tr>
      <w:tr w:rsidR="00D3672C" w:rsidTr="00300DF1">
        <w:trPr>
          <w:jc w:val="center"/>
        </w:trPr>
        <w:tc>
          <w:tcPr>
            <w:tcW w:w="1618" w:type="dxa"/>
          </w:tcPr>
          <w:p w:rsidR="00D3672C" w:rsidRDefault="00D3672C">
            <w:pPr>
              <w:spacing w:line="360" w:lineRule="auto"/>
              <w:rPr>
                <w:bCs/>
                <w:iCs/>
              </w:rPr>
            </w:pPr>
          </w:p>
        </w:tc>
        <w:tc>
          <w:tcPr>
            <w:tcW w:w="5964" w:type="dxa"/>
          </w:tcPr>
          <w:p w:rsidR="00D3672C" w:rsidRDefault="00D3672C">
            <w:pPr>
              <w:spacing w:line="360" w:lineRule="auto"/>
              <w:rPr>
                <w:bCs/>
                <w:iCs/>
              </w:rPr>
            </w:pPr>
          </w:p>
        </w:tc>
      </w:tr>
      <w:tr w:rsidR="00D3672C" w:rsidTr="00300DF1">
        <w:trPr>
          <w:jc w:val="center"/>
        </w:trPr>
        <w:tc>
          <w:tcPr>
            <w:tcW w:w="1618" w:type="dxa"/>
          </w:tcPr>
          <w:p w:rsidR="00D3672C" w:rsidRDefault="00D3672C">
            <w:pPr>
              <w:spacing w:line="360" w:lineRule="auto"/>
              <w:rPr>
                <w:szCs w:val="21"/>
              </w:rPr>
            </w:pPr>
          </w:p>
        </w:tc>
        <w:tc>
          <w:tcPr>
            <w:tcW w:w="5964" w:type="dxa"/>
          </w:tcPr>
          <w:p w:rsidR="00D3672C" w:rsidRDefault="00D3672C">
            <w:pPr>
              <w:spacing w:line="360" w:lineRule="auto"/>
              <w:rPr>
                <w:szCs w:val="21"/>
              </w:rPr>
            </w:pPr>
          </w:p>
        </w:tc>
      </w:tr>
    </w:tbl>
    <w:p w:rsidR="00D3672C" w:rsidRDefault="00D3672C">
      <w:pPr>
        <w:spacing w:line="360" w:lineRule="auto"/>
      </w:pPr>
    </w:p>
    <w:p w:rsidR="00D3672C" w:rsidRDefault="00D3672C" w:rsidP="00DD2142">
      <w:pPr>
        <w:pStyle w:val="21"/>
        <w:tabs>
          <w:tab w:val="clear" w:pos="576"/>
          <w:tab w:val="left" w:pos="397"/>
        </w:tabs>
        <w:spacing w:before="340" w:after="330" w:line="360" w:lineRule="auto"/>
        <w:ind w:left="397" w:hanging="397"/>
      </w:pPr>
      <w:bookmarkStart w:id="81" w:name="_Toc223457051"/>
      <w:bookmarkStart w:id="82" w:name="_Toc223457882"/>
      <w:bookmarkStart w:id="83" w:name="_Toc225260335"/>
      <w:bookmarkStart w:id="84" w:name="_Toc459222155"/>
      <w:r>
        <w:rPr>
          <w:rFonts w:hint="eastAsia"/>
        </w:rPr>
        <w:t>缩略语</w:t>
      </w:r>
      <w:bookmarkEnd w:id="81"/>
      <w:bookmarkEnd w:id="82"/>
      <w:bookmarkEnd w:id="83"/>
      <w:bookmarkEnd w:id="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1"/>
        <w:gridCol w:w="3867"/>
        <w:gridCol w:w="2339"/>
      </w:tblGrid>
      <w:tr w:rsidR="00D3672C" w:rsidTr="00D35929">
        <w:trPr>
          <w:jc w:val="center"/>
        </w:trPr>
        <w:tc>
          <w:tcPr>
            <w:tcW w:w="1501" w:type="dxa"/>
          </w:tcPr>
          <w:p w:rsidR="00D3672C" w:rsidRDefault="00D3672C">
            <w:pPr>
              <w:pStyle w:val="QB2"/>
              <w:spacing w:line="360" w:lineRule="auto"/>
              <w:jc w:val="center"/>
            </w:pPr>
            <w:r>
              <w:rPr>
                <w:rFonts w:hint="eastAsia"/>
              </w:rPr>
              <w:t>缩略语</w:t>
            </w:r>
          </w:p>
        </w:tc>
        <w:tc>
          <w:tcPr>
            <w:tcW w:w="3867" w:type="dxa"/>
          </w:tcPr>
          <w:p w:rsidR="00D3672C" w:rsidRDefault="00D3672C">
            <w:pPr>
              <w:pStyle w:val="QB2"/>
              <w:spacing w:line="360" w:lineRule="auto"/>
              <w:jc w:val="center"/>
            </w:pPr>
            <w:r>
              <w:rPr>
                <w:rFonts w:hint="eastAsia"/>
              </w:rPr>
              <w:t>英文全称</w:t>
            </w:r>
          </w:p>
        </w:tc>
        <w:tc>
          <w:tcPr>
            <w:tcW w:w="2339" w:type="dxa"/>
          </w:tcPr>
          <w:p w:rsidR="00D3672C" w:rsidRDefault="00D3672C">
            <w:pPr>
              <w:pStyle w:val="QB2"/>
              <w:spacing w:line="360" w:lineRule="auto"/>
              <w:jc w:val="center"/>
            </w:pPr>
            <w:r>
              <w:rPr>
                <w:rFonts w:hint="eastAsia"/>
              </w:rPr>
              <w:t>中文含义</w:t>
            </w:r>
          </w:p>
        </w:tc>
      </w:tr>
      <w:tr w:rsidR="00C76593" w:rsidTr="00D35929">
        <w:trPr>
          <w:jc w:val="center"/>
        </w:trPr>
        <w:tc>
          <w:tcPr>
            <w:tcW w:w="1501" w:type="dxa"/>
          </w:tcPr>
          <w:p w:rsidR="00C76593" w:rsidRDefault="00C76593">
            <w:pPr>
              <w:pStyle w:val="QB2"/>
              <w:spacing w:line="360" w:lineRule="auto"/>
            </w:pPr>
            <w:r>
              <w:rPr>
                <w:rFonts w:hint="eastAsia"/>
              </w:rPr>
              <w:t>WWW</w:t>
            </w:r>
          </w:p>
        </w:tc>
        <w:tc>
          <w:tcPr>
            <w:tcW w:w="3867" w:type="dxa"/>
            <w:vAlign w:val="center"/>
          </w:tcPr>
          <w:p w:rsidR="00C76593" w:rsidRDefault="00C76593">
            <w:pPr>
              <w:pStyle w:val="QB2"/>
              <w:spacing w:line="360" w:lineRule="auto"/>
            </w:pPr>
            <w:r>
              <w:rPr>
                <w:rFonts w:hint="eastAsia"/>
              </w:rPr>
              <w:t xml:space="preserve">World Wide Web                          </w:t>
            </w:r>
          </w:p>
        </w:tc>
        <w:tc>
          <w:tcPr>
            <w:tcW w:w="2339" w:type="dxa"/>
            <w:vAlign w:val="center"/>
          </w:tcPr>
          <w:p w:rsidR="00C76593" w:rsidRDefault="00C76593">
            <w:pPr>
              <w:pStyle w:val="QB2"/>
              <w:spacing w:line="360" w:lineRule="auto"/>
            </w:pPr>
            <w:r>
              <w:rPr>
                <w:rFonts w:hint="eastAsia"/>
              </w:rPr>
              <w:t xml:space="preserve">万维网                </w:t>
            </w:r>
          </w:p>
        </w:tc>
      </w:tr>
      <w:tr w:rsidR="00C76593" w:rsidTr="00D35929">
        <w:trPr>
          <w:jc w:val="center"/>
        </w:trPr>
        <w:tc>
          <w:tcPr>
            <w:tcW w:w="1501" w:type="dxa"/>
          </w:tcPr>
          <w:p w:rsidR="00C76593" w:rsidRDefault="00C76593">
            <w:pPr>
              <w:pStyle w:val="QB2"/>
              <w:spacing w:line="360" w:lineRule="auto"/>
            </w:pPr>
            <w:r>
              <w:rPr>
                <w:rFonts w:hint="eastAsia"/>
              </w:rPr>
              <w:t>HTTP</w:t>
            </w:r>
          </w:p>
        </w:tc>
        <w:tc>
          <w:tcPr>
            <w:tcW w:w="3867" w:type="dxa"/>
            <w:vAlign w:val="center"/>
          </w:tcPr>
          <w:p w:rsidR="00C76593" w:rsidRDefault="00C76593" w:rsidP="00EA100B">
            <w:pPr>
              <w:pStyle w:val="QB2"/>
              <w:spacing w:line="360" w:lineRule="auto"/>
            </w:pPr>
            <w:proofErr w:type="spellStart"/>
            <w:r>
              <w:rPr>
                <w:rFonts w:hint="eastAsia"/>
              </w:rPr>
              <w:t>HyperText</w:t>
            </w:r>
            <w:proofErr w:type="spellEnd"/>
            <w:r>
              <w:rPr>
                <w:rFonts w:hint="eastAsia"/>
              </w:rPr>
              <w:t xml:space="preserve"> Transfer Protocol       </w:t>
            </w:r>
          </w:p>
        </w:tc>
        <w:tc>
          <w:tcPr>
            <w:tcW w:w="2339" w:type="dxa"/>
            <w:vAlign w:val="center"/>
          </w:tcPr>
          <w:p w:rsidR="00C76593" w:rsidRDefault="00C76593">
            <w:pPr>
              <w:pStyle w:val="QB2"/>
              <w:spacing w:line="360" w:lineRule="auto"/>
            </w:pPr>
            <w:r>
              <w:rPr>
                <w:rFonts w:hint="eastAsia"/>
              </w:rPr>
              <w:t xml:space="preserve">超文本传输协议        </w:t>
            </w:r>
          </w:p>
        </w:tc>
      </w:tr>
      <w:tr w:rsidR="00C76593" w:rsidTr="00D35929">
        <w:trPr>
          <w:jc w:val="center"/>
        </w:trPr>
        <w:tc>
          <w:tcPr>
            <w:tcW w:w="1501" w:type="dxa"/>
          </w:tcPr>
          <w:p w:rsidR="00C76593" w:rsidRDefault="00C76593">
            <w:pPr>
              <w:pStyle w:val="QB2"/>
              <w:spacing w:line="360" w:lineRule="auto"/>
            </w:pPr>
            <w:r>
              <w:rPr>
                <w:rFonts w:hint="eastAsia"/>
              </w:rPr>
              <w:t>FTP</w:t>
            </w:r>
          </w:p>
        </w:tc>
        <w:tc>
          <w:tcPr>
            <w:tcW w:w="3867" w:type="dxa"/>
            <w:vAlign w:val="center"/>
          </w:tcPr>
          <w:p w:rsidR="00C76593" w:rsidRDefault="00C76593">
            <w:pPr>
              <w:pStyle w:val="QB2"/>
              <w:spacing w:line="360" w:lineRule="auto"/>
            </w:pPr>
            <w:r>
              <w:rPr>
                <w:rFonts w:hint="eastAsia"/>
              </w:rPr>
              <w:t xml:space="preserve">File Transfer Protocol                  </w:t>
            </w:r>
          </w:p>
        </w:tc>
        <w:tc>
          <w:tcPr>
            <w:tcW w:w="2339" w:type="dxa"/>
            <w:vAlign w:val="center"/>
          </w:tcPr>
          <w:p w:rsidR="00C76593" w:rsidRDefault="00C76593">
            <w:pPr>
              <w:pStyle w:val="QB2"/>
              <w:spacing w:line="360" w:lineRule="auto"/>
            </w:pPr>
            <w:r>
              <w:rPr>
                <w:rFonts w:hint="eastAsia"/>
              </w:rPr>
              <w:t xml:space="preserve">文件传送协议          </w:t>
            </w:r>
          </w:p>
        </w:tc>
      </w:tr>
      <w:tr w:rsidR="00E945C7" w:rsidTr="00D35929">
        <w:trPr>
          <w:jc w:val="center"/>
        </w:trPr>
        <w:tc>
          <w:tcPr>
            <w:tcW w:w="1501" w:type="dxa"/>
          </w:tcPr>
          <w:p w:rsidR="00E945C7" w:rsidRDefault="00E945C7">
            <w:pPr>
              <w:pStyle w:val="QB2"/>
              <w:spacing w:line="360" w:lineRule="auto"/>
            </w:pPr>
            <w:r>
              <w:rPr>
                <w:rFonts w:hint="eastAsia"/>
              </w:rPr>
              <w:t>SFTP</w:t>
            </w:r>
          </w:p>
        </w:tc>
        <w:tc>
          <w:tcPr>
            <w:tcW w:w="3867" w:type="dxa"/>
            <w:vAlign w:val="center"/>
          </w:tcPr>
          <w:p w:rsidR="00E945C7" w:rsidRDefault="00E945C7">
            <w:pPr>
              <w:pStyle w:val="QB2"/>
              <w:spacing w:line="360" w:lineRule="auto"/>
            </w:pPr>
            <w:r>
              <w:t>Secure File Transfer Protocol</w:t>
            </w:r>
          </w:p>
        </w:tc>
        <w:tc>
          <w:tcPr>
            <w:tcW w:w="2339" w:type="dxa"/>
            <w:vAlign w:val="center"/>
          </w:tcPr>
          <w:p w:rsidR="00E945C7" w:rsidRDefault="00E945C7">
            <w:pPr>
              <w:pStyle w:val="QB2"/>
              <w:spacing w:line="360" w:lineRule="auto"/>
            </w:pPr>
            <w:r>
              <w:t>安全文件传送协议</w:t>
            </w:r>
          </w:p>
        </w:tc>
      </w:tr>
      <w:tr w:rsidR="00C76593" w:rsidTr="00D35929">
        <w:trPr>
          <w:jc w:val="center"/>
        </w:trPr>
        <w:tc>
          <w:tcPr>
            <w:tcW w:w="1501" w:type="dxa"/>
          </w:tcPr>
          <w:p w:rsidR="00C76593" w:rsidRDefault="00C76593">
            <w:pPr>
              <w:pStyle w:val="QB2"/>
              <w:spacing w:line="360" w:lineRule="auto"/>
            </w:pPr>
            <w:r>
              <w:rPr>
                <w:rFonts w:hint="eastAsia"/>
              </w:rPr>
              <w:t>BOSS</w:t>
            </w:r>
          </w:p>
        </w:tc>
        <w:tc>
          <w:tcPr>
            <w:tcW w:w="3867" w:type="dxa"/>
            <w:vAlign w:val="center"/>
          </w:tcPr>
          <w:p w:rsidR="00C76593" w:rsidRDefault="00C76593">
            <w:pPr>
              <w:pStyle w:val="QB2"/>
              <w:spacing w:line="360" w:lineRule="auto"/>
            </w:pPr>
            <w:r>
              <w:rPr>
                <w:rFonts w:hint="eastAsia"/>
              </w:rPr>
              <w:t xml:space="preserve">Business Operation Support System       </w:t>
            </w:r>
          </w:p>
        </w:tc>
        <w:tc>
          <w:tcPr>
            <w:tcW w:w="2339" w:type="dxa"/>
            <w:vAlign w:val="center"/>
          </w:tcPr>
          <w:p w:rsidR="00C76593" w:rsidRDefault="00C76593">
            <w:pPr>
              <w:pStyle w:val="QB2"/>
              <w:spacing w:line="360" w:lineRule="auto"/>
            </w:pPr>
            <w:r>
              <w:rPr>
                <w:rFonts w:hint="eastAsia"/>
              </w:rPr>
              <w:t xml:space="preserve">业务运营支撑系统      </w:t>
            </w:r>
          </w:p>
        </w:tc>
      </w:tr>
    </w:tbl>
    <w:p w:rsidR="00330E5D" w:rsidRDefault="00330E5D" w:rsidP="00330E5D">
      <w:pPr>
        <w:pStyle w:val="21"/>
        <w:spacing w:line="416" w:lineRule="auto"/>
        <w:rPr>
          <w:kern w:val="44"/>
        </w:rPr>
      </w:pPr>
      <w:bookmarkStart w:id="85" w:name="_Toc198714848"/>
      <w:bookmarkStart w:id="86" w:name="_Toc238031170"/>
      <w:bookmarkStart w:id="87" w:name="_Toc272487428"/>
      <w:bookmarkStart w:id="88" w:name="_Toc459222156"/>
      <w:bookmarkEnd w:id="67"/>
      <w:bookmarkEnd w:id="73"/>
      <w:bookmarkEnd w:id="74"/>
      <w:bookmarkEnd w:id="75"/>
      <w:bookmarkEnd w:id="76"/>
      <w:r>
        <w:rPr>
          <w:rFonts w:hint="eastAsia"/>
          <w:kern w:val="44"/>
        </w:rPr>
        <w:t>约定</w:t>
      </w:r>
      <w:bookmarkEnd w:id="85"/>
      <w:bookmarkEnd w:id="86"/>
      <w:bookmarkEnd w:id="87"/>
      <w:bookmarkEnd w:id="88"/>
    </w:p>
    <w:tbl>
      <w:tblPr>
        <w:tblW w:w="8525" w:type="dxa"/>
        <w:jc w:val="center"/>
        <w:tblInd w:w="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310"/>
        <w:gridCol w:w="6209"/>
        <w:gridCol w:w="6"/>
      </w:tblGrid>
      <w:tr w:rsidR="00330E5D" w:rsidTr="00984AC2">
        <w:trPr>
          <w:gridAfter w:val="1"/>
          <w:wAfter w:w="6" w:type="dxa"/>
          <w:trHeight w:val="454"/>
          <w:jc w:val="center"/>
        </w:trPr>
        <w:tc>
          <w:tcPr>
            <w:tcW w:w="2310" w:type="dxa"/>
            <w:tcBorders>
              <w:top w:val="double" w:sz="4" w:space="0" w:color="auto"/>
              <w:bottom w:val="single" w:sz="4" w:space="0" w:color="auto"/>
            </w:tcBorders>
            <w:shd w:val="pct12" w:color="auto" w:fill="auto"/>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名词</w:t>
            </w:r>
          </w:p>
        </w:tc>
        <w:tc>
          <w:tcPr>
            <w:tcW w:w="6209" w:type="dxa"/>
            <w:tcBorders>
              <w:top w:val="double" w:sz="4" w:space="0" w:color="auto"/>
              <w:bottom w:val="single" w:sz="4" w:space="0" w:color="auto"/>
            </w:tcBorders>
            <w:shd w:val="pct12" w:color="auto" w:fill="auto"/>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说明</w:t>
            </w:r>
          </w:p>
        </w:tc>
      </w:tr>
      <w:tr w:rsidR="00330E5D" w:rsidTr="00984AC2">
        <w:trPr>
          <w:gridAfter w:val="1"/>
          <w:wAfter w:w="6" w:type="dxa"/>
          <w:trHeight w:val="454"/>
          <w:jc w:val="center"/>
        </w:trPr>
        <w:tc>
          <w:tcPr>
            <w:tcW w:w="2310" w:type="dxa"/>
            <w:tcBorders>
              <w:top w:val="single" w:sz="4" w:space="0" w:color="auto"/>
            </w:tcBorders>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数据提供方</w:t>
            </w:r>
          </w:p>
        </w:tc>
        <w:tc>
          <w:tcPr>
            <w:tcW w:w="6209" w:type="dxa"/>
            <w:tcBorders>
              <w:top w:val="single" w:sz="4" w:space="0" w:color="auto"/>
            </w:tcBorders>
            <w:vAlign w:val="center"/>
          </w:tcPr>
          <w:p w:rsidR="00330E5D" w:rsidRDefault="00330E5D" w:rsidP="00C76593">
            <w:pPr>
              <w:spacing w:line="360" w:lineRule="auto"/>
              <w:rPr>
                <w:rFonts w:ascii="宋体" w:hAnsi="宋体"/>
                <w:kern w:val="44"/>
                <w:szCs w:val="21"/>
              </w:rPr>
            </w:pPr>
            <w:proofErr w:type="gramStart"/>
            <w:r>
              <w:rPr>
                <w:rFonts w:ascii="宋体" w:hAnsi="宋体" w:hint="eastAsia"/>
                <w:kern w:val="44"/>
                <w:szCs w:val="21"/>
              </w:rPr>
              <w:t>指</w:t>
            </w:r>
            <w:r w:rsidR="00C76593">
              <w:rPr>
                <w:rFonts w:ascii="宋体" w:hAnsi="宋体" w:hint="eastAsia"/>
                <w:kern w:val="44"/>
                <w:szCs w:val="21"/>
              </w:rPr>
              <w:t>数据</w:t>
            </w:r>
            <w:proofErr w:type="gramEnd"/>
            <w:r w:rsidR="00C76593">
              <w:rPr>
                <w:rFonts w:ascii="宋体" w:hAnsi="宋体" w:hint="eastAsia"/>
                <w:kern w:val="44"/>
                <w:szCs w:val="21"/>
              </w:rPr>
              <w:t>单元的提供方</w:t>
            </w:r>
          </w:p>
        </w:tc>
      </w:tr>
      <w:tr w:rsidR="00330E5D" w:rsidTr="00984AC2">
        <w:trPr>
          <w:gridAfter w:val="1"/>
          <w:wAfter w:w="6" w:type="dxa"/>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数据接收方</w:t>
            </w:r>
          </w:p>
        </w:tc>
        <w:tc>
          <w:tcPr>
            <w:tcW w:w="6209" w:type="dxa"/>
            <w:vAlign w:val="center"/>
          </w:tcPr>
          <w:p w:rsidR="00330E5D" w:rsidRDefault="00330E5D" w:rsidP="00C76593">
            <w:pPr>
              <w:spacing w:line="360" w:lineRule="auto"/>
              <w:rPr>
                <w:rFonts w:ascii="宋体" w:hAnsi="宋体"/>
                <w:kern w:val="44"/>
                <w:szCs w:val="21"/>
              </w:rPr>
            </w:pPr>
            <w:proofErr w:type="gramStart"/>
            <w:r>
              <w:rPr>
                <w:rFonts w:ascii="宋体" w:hAnsi="宋体" w:hint="eastAsia"/>
                <w:kern w:val="44"/>
                <w:szCs w:val="21"/>
              </w:rPr>
              <w:t>指</w:t>
            </w:r>
            <w:r w:rsidR="00C76593">
              <w:rPr>
                <w:rFonts w:ascii="宋体" w:hAnsi="宋体" w:hint="eastAsia"/>
                <w:kern w:val="44"/>
                <w:szCs w:val="21"/>
              </w:rPr>
              <w:t>数据</w:t>
            </w:r>
            <w:proofErr w:type="gramEnd"/>
            <w:r w:rsidR="00C76593">
              <w:rPr>
                <w:rFonts w:ascii="宋体" w:hAnsi="宋体" w:hint="eastAsia"/>
                <w:kern w:val="44"/>
                <w:szCs w:val="21"/>
              </w:rPr>
              <w:t>单元的消费方；</w:t>
            </w:r>
          </w:p>
        </w:tc>
      </w:tr>
      <w:tr w:rsidR="00330E5D" w:rsidTr="00984AC2">
        <w:trPr>
          <w:gridAfter w:val="1"/>
          <w:wAfter w:w="6" w:type="dxa"/>
          <w:trHeight w:val="454"/>
          <w:jc w:val="center"/>
        </w:trPr>
        <w:tc>
          <w:tcPr>
            <w:tcW w:w="2310" w:type="dxa"/>
          </w:tcPr>
          <w:p w:rsidR="00330E5D" w:rsidRDefault="00330E5D" w:rsidP="001E16B8">
            <w:pPr>
              <w:spacing w:line="360" w:lineRule="auto"/>
              <w:rPr>
                <w:rFonts w:ascii="宋体" w:hAnsi="宋体"/>
                <w:kern w:val="44"/>
                <w:szCs w:val="21"/>
              </w:rPr>
            </w:pPr>
            <w:r>
              <w:rPr>
                <w:rFonts w:ascii="宋体" w:hAnsi="宋体" w:hint="eastAsia"/>
                <w:kern w:val="44"/>
                <w:szCs w:val="21"/>
              </w:rPr>
              <w:t>预留字段</w:t>
            </w:r>
          </w:p>
        </w:tc>
        <w:tc>
          <w:tcPr>
            <w:tcW w:w="6209" w:type="dxa"/>
          </w:tcPr>
          <w:p w:rsidR="00330E5D" w:rsidRPr="00D04695" w:rsidRDefault="00330E5D" w:rsidP="001E16B8">
            <w:pPr>
              <w:spacing w:line="360" w:lineRule="auto"/>
              <w:rPr>
                <w:rFonts w:ascii="宋体" w:hAnsi="宋体"/>
                <w:kern w:val="44"/>
                <w:szCs w:val="21"/>
              </w:rPr>
            </w:pPr>
            <w:r w:rsidRPr="00D04695">
              <w:rPr>
                <w:rFonts w:ascii="宋体" w:hAnsi="宋体" w:hint="eastAsia"/>
                <w:kern w:val="44"/>
                <w:szCs w:val="21"/>
              </w:rPr>
              <w:t>指在接口中预留位置的字段，该字段暂时置空（不填写任何值）。</w:t>
            </w:r>
          </w:p>
        </w:tc>
      </w:tr>
      <w:tr w:rsidR="00330E5D" w:rsidTr="00984AC2">
        <w:trPr>
          <w:gridAfter w:val="1"/>
          <w:wAfter w:w="6" w:type="dxa"/>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接口文件</w:t>
            </w:r>
          </w:p>
        </w:tc>
        <w:tc>
          <w:tcPr>
            <w:tcW w:w="6209" w:type="dxa"/>
            <w:vAlign w:val="center"/>
          </w:tcPr>
          <w:p w:rsidR="00330E5D" w:rsidRDefault="00330E5D" w:rsidP="00162C32">
            <w:pPr>
              <w:spacing w:line="360" w:lineRule="auto"/>
              <w:rPr>
                <w:rFonts w:ascii="宋体" w:hAnsi="宋体"/>
                <w:kern w:val="44"/>
                <w:szCs w:val="21"/>
              </w:rPr>
            </w:pPr>
            <w:r>
              <w:rPr>
                <w:rFonts w:ascii="宋体" w:hAnsi="宋体" w:hint="eastAsia"/>
                <w:kern w:val="44"/>
                <w:szCs w:val="21"/>
              </w:rPr>
              <w:t>指数据提供方根</w:t>
            </w:r>
            <w:proofErr w:type="gramStart"/>
            <w:r>
              <w:rPr>
                <w:rFonts w:ascii="宋体" w:hAnsi="宋体" w:hint="eastAsia"/>
                <w:kern w:val="44"/>
                <w:szCs w:val="21"/>
              </w:rPr>
              <w:t>据规范</w:t>
            </w:r>
            <w:proofErr w:type="gramEnd"/>
            <w:r>
              <w:rPr>
                <w:rFonts w:ascii="宋体" w:hAnsi="宋体" w:hint="eastAsia"/>
                <w:kern w:val="44"/>
                <w:szCs w:val="21"/>
              </w:rPr>
              <w:t>要求生成</w:t>
            </w:r>
            <w:proofErr w:type="gramStart"/>
            <w:r>
              <w:rPr>
                <w:rFonts w:ascii="宋体" w:hAnsi="宋体" w:hint="eastAsia"/>
                <w:kern w:val="44"/>
                <w:szCs w:val="21"/>
              </w:rPr>
              <w:t>供</w:t>
            </w:r>
            <w:r w:rsidR="00162C32">
              <w:rPr>
                <w:rFonts w:ascii="宋体" w:hAnsi="宋体" w:hint="eastAsia"/>
                <w:kern w:val="44"/>
                <w:szCs w:val="21"/>
              </w:rPr>
              <w:t>数据</w:t>
            </w:r>
            <w:proofErr w:type="gramEnd"/>
            <w:r w:rsidR="00162C32">
              <w:rPr>
                <w:rFonts w:ascii="宋体" w:hAnsi="宋体" w:hint="eastAsia"/>
                <w:kern w:val="44"/>
                <w:szCs w:val="21"/>
              </w:rPr>
              <w:t>支撑</w:t>
            </w:r>
            <w:r>
              <w:rPr>
                <w:rFonts w:ascii="宋体" w:hAnsi="宋体" w:hint="eastAsia"/>
                <w:kern w:val="44"/>
                <w:szCs w:val="21"/>
              </w:rPr>
              <w:t>系统采集的数据，包括接口数据文件</w:t>
            </w:r>
            <w:r>
              <w:rPr>
                <w:rFonts w:hint="eastAsia"/>
              </w:rPr>
              <w:t>、校验文件、接口校验报告</w:t>
            </w:r>
            <w:r>
              <w:rPr>
                <w:rFonts w:ascii="宋体" w:hAnsi="宋体" w:hint="eastAsia"/>
                <w:kern w:val="44"/>
                <w:szCs w:val="21"/>
              </w:rPr>
              <w:t>。</w:t>
            </w:r>
          </w:p>
        </w:tc>
      </w:tr>
      <w:tr w:rsidR="00330E5D" w:rsidTr="00984AC2">
        <w:trPr>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lastRenderedPageBreak/>
              <w:t>接口数据文件</w:t>
            </w:r>
          </w:p>
        </w:tc>
        <w:tc>
          <w:tcPr>
            <w:tcW w:w="6215" w:type="dxa"/>
            <w:gridSpan w:val="2"/>
            <w:vAlign w:val="center"/>
          </w:tcPr>
          <w:p w:rsidR="00330E5D" w:rsidRDefault="00330E5D" w:rsidP="001E16B8">
            <w:pPr>
              <w:spacing w:line="360" w:lineRule="auto"/>
              <w:rPr>
                <w:rFonts w:ascii="宋体" w:hAnsi="宋体"/>
                <w:b/>
                <w:kern w:val="44"/>
                <w:szCs w:val="21"/>
              </w:rPr>
            </w:pPr>
            <w:r>
              <w:rPr>
                <w:rFonts w:ascii="宋体" w:hAnsi="宋体" w:hint="eastAsia"/>
                <w:kern w:val="44"/>
                <w:szCs w:val="21"/>
              </w:rPr>
              <w:t>指数据提供方根据本规范要求，在指定的时间内，完成对数据的周期性抽取形成的数据文件。</w:t>
            </w:r>
          </w:p>
        </w:tc>
      </w:tr>
      <w:tr w:rsidR="00330E5D" w:rsidTr="00984AC2">
        <w:trPr>
          <w:trHeight w:val="454"/>
          <w:jc w:val="center"/>
        </w:trPr>
        <w:tc>
          <w:tcPr>
            <w:tcW w:w="2310" w:type="dxa"/>
            <w:vAlign w:val="center"/>
          </w:tcPr>
          <w:p w:rsidR="00330E5D" w:rsidRDefault="00162C32" w:rsidP="001E16B8">
            <w:pPr>
              <w:spacing w:line="360" w:lineRule="auto"/>
              <w:rPr>
                <w:rFonts w:ascii="宋体" w:hAnsi="宋体"/>
                <w:kern w:val="44"/>
                <w:szCs w:val="21"/>
              </w:rPr>
            </w:pPr>
            <w:r>
              <w:rPr>
                <w:rFonts w:hint="eastAsia"/>
              </w:rPr>
              <w:t>接口</w:t>
            </w:r>
            <w:r w:rsidR="00330E5D">
              <w:rPr>
                <w:rFonts w:hint="eastAsia"/>
              </w:rPr>
              <w:t>校验文件</w:t>
            </w:r>
          </w:p>
        </w:tc>
        <w:tc>
          <w:tcPr>
            <w:tcW w:w="6215" w:type="dxa"/>
            <w:gridSpan w:val="2"/>
            <w:vAlign w:val="center"/>
          </w:tcPr>
          <w:p w:rsidR="00330E5D" w:rsidRDefault="00330E5D" w:rsidP="001E16B8">
            <w:pPr>
              <w:spacing w:line="360" w:lineRule="auto"/>
              <w:rPr>
                <w:rFonts w:ascii="宋体" w:hAnsi="宋体"/>
                <w:b/>
                <w:kern w:val="44"/>
                <w:szCs w:val="21"/>
              </w:rPr>
            </w:pPr>
            <w:r>
              <w:rPr>
                <w:rFonts w:ascii="宋体" w:hAnsi="宋体" w:hint="eastAsia"/>
                <w:kern w:val="44"/>
                <w:szCs w:val="21"/>
              </w:rPr>
              <w:t>指由数据提供方在每一个抽取周期中，针对每个接口单元的接口数据文件生成的校验依据信息。</w:t>
            </w:r>
          </w:p>
        </w:tc>
      </w:tr>
      <w:tr w:rsidR="00330E5D" w:rsidTr="00984AC2">
        <w:trPr>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hint="eastAsia"/>
              </w:rPr>
              <w:t>接口校验报告</w:t>
            </w:r>
          </w:p>
        </w:tc>
        <w:tc>
          <w:tcPr>
            <w:tcW w:w="6215" w:type="dxa"/>
            <w:gridSpan w:val="2"/>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指数据接收方根据校验规则生成的校验文件。</w:t>
            </w:r>
          </w:p>
        </w:tc>
      </w:tr>
      <w:tr w:rsidR="00330E5D" w:rsidTr="00984AC2">
        <w:trPr>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每日增量</w:t>
            </w:r>
          </w:p>
        </w:tc>
        <w:tc>
          <w:tcPr>
            <w:tcW w:w="6215" w:type="dxa"/>
            <w:gridSpan w:val="2"/>
            <w:vAlign w:val="center"/>
          </w:tcPr>
          <w:p w:rsidR="00330E5D" w:rsidRDefault="00774AB2" w:rsidP="001E16B8">
            <w:pPr>
              <w:spacing w:line="360" w:lineRule="auto"/>
              <w:rPr>
                <w:rFonts w:ascii="宋体" w:hAnsi="宋体"/>
                <w:kern w:val="44"/>
                <w:szCs w:val="21"/>
              </w:rPr>
            </w:pPr>
            <w:r>
              <w:rPr>
                <w:rFonts w:ascii="宋体" w:hAnsi="宋体" w:hint="eastAsia"/>
                <w:kern w:val="44"/>
                <w:szCs w:val="21"/>
              </w:rPr>
              <w:t>指抽取每天</w:t>
            </w:r>
            <w:r w:rsidR="00330E5D">
              <w:rPr>
                <w:rFonts w:ascii="宋体" w:hAnsi="宋体" w:hint="eastAsia"/>
                <w:kern w:val="44"/>
                <w:szCs w:val="21"/>
              </w:rPr>
              <w:t>0时0分0秒至23时59分59秒发生变化的、新产生的数据。</w:t>
            </w:r>
          </w:p>
        </w:tc>
      </w:tr>
      <w:tr w:rsidR="00330E5D" w:rsidTr="00984AC2">
        <w:trPr>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每月增量</w:t>
            </w:r>
          </w:p>
        </w:tc>
        <w:tc>
          <w:tcPr>
            <w:tcW w:w="6215" w:type="dxa"/>
            <w:gridSpan w:val="2"/>
            <w:vAlign w:val="center"/>
          </w:tcPr>
          <w:p w:rsidR="00330E5D" w:rsidRDefault="00330E5D" w:rsidP="00774AB2">
            <w:pPr>
              <w:spacing w:line="360" w:lineRule="auto"/>
              <w:rPr>
                <w:rFonts w:ascii="宋体" w:hAnsi="宋体"/>
                <w:kern w:val="44"/>
                <w:szCs w:val="21"/>
              </w:rPr>
            </w:pPr>
            <w:r>
              <w:rPr>
                <w:rFonts w:ascii="宋体" w:hAnsi="宋体" w:hint="eastAsia"/>
                <w:kern w:val="44"/>
                <w:szCs w:val="21"/>
              </w:rPr>
              <w:t>指抽取每月1日0时0分0秒至月末最后一</w:t>
            </w:r>
            <w:r w:rsidR="00774AB2">
              <w:rPr>
                <w:rFonts w:ascii="宋体" w:hAnsi="宋体" w:hint="eastAsia"/>
                <w:kern w:val="44"/>
                <w:szCs w:val="21"/>
              </w:rPr>
              <w:t>天</w:t>
            </w:r>
            <w:r>
              <w:rPr>
                <w:rFonts w:ascii="宋体" w:hAnsi="宋体" w:hint="eastAsia"/>
                <w:kern w:val="44"/>
                <w:szCs w:val="21"/>
              </w:rPr>
              <w:t>23时59分59秒止，发生变化的、新产生的数据。</w:t>
            </w:r>
          </w:p>
        </w:tc>
      </w:tr>
      <w:tr w:rsidR="00330E5D" w:rsidTr="00984AC2">
        <w:trPr>
          <w:trHeight w:val="454"/>
          <w:jc w:val="center"/>
        </w:trPr>
        <w:tc>
          <w:tcPr>
            <w:tcW w:w="2310" w:type="dxa"/>
            <w:vAlign w:val="center"/>
          </w:tcPr>
          <w:p w:rsidR="00330E5D" w:rsidRDefault="00330E5D" w:rsidP="001E16B8">
            <w:pPr>
              <w:spacing w:line="360" w:lineRule="auto"/>
              <w:rPr>
                <w:rFonts w:ascii="宋体" w:hAnsi="宋体"/>
                <w:kern w:val="44"/>
                <w:szCs w:val="21"/>
              </w:rPr>
            </w:pPr>
            <w:r>
              <w:rPr>
                <w:rFonts w:ascii="宋体" w:hAnsi="宋体" w:hint="eastAsia"/>
                <w:kern w:val="44"/>
                <w:szCs w:val="21"/>
              </w:rPr>
              <w:t>每日全量</w:t>
            </w:r>
          </w:p>
        </w:tc>
        <w:tc>
          <w:tcPr>
            <w:tcW w:w="6215" w:type="dxa"/>
            <w:gridSpan w:val="2"/>
            <w:vAlign w:val="center"/>
          </w:tcPr>
          <w:p w:rsidR="00330E5D" w:rsidRDefault="00774AB2" w:rsidP="001E16B8">
            <w:pPr>
              <w:spacing w:line="360" w:lineRule="auto"/>
              <w:rPr>
                <w:rFonts w:ascii="宋体" w:hAnsi="宋体"/>
                <w:kern w:val="44"/>
                <w:szCs w:val="21"/>
              </w:rPr>
            </w:pPr>
            <w:r>
              <w:rPr>
                <w:rFonts w:ascii="宋体" w:hAnsi="宋体" w:hint="eastAsia"/>
                <w:kern w:val="44"/>
                <w:szCs w:val="21"/>
              </w:rPr>
              <w:t>指抽取每日</w:t>
            </w:r>
            <w:r w:rsidR="00330E5D">
              <w:rPr>
                <w:rFonts w:ascii="宋体" w:hAnsi="宋体" w:hint="eastAsia"/>
                <w:kern w:val="44"/>
                <w:szCs w:val="21"/>
              </w:rPr>
              <w:t>24：00时，所有数据的最新状态快照。</w:t>
            </w:r>
          </w:p>
        </w:tc>
      </w:tr>
      <w:tr w:rsidR="0069352B" w:rsidTr="00984AC2">
        <w:trPr>
          <w:gridAfter w:val="1"/>
          <w:wAfter w:w="6" w:type="dxa"/>
          <w:trHeight w:val="454"/>
          <w:jc w:val="center"/>
        </w:trPr>
        <w:tc>
          <w:tcPr>
            <w:tcW w:w="2310" w:type="dxa"/>
            <w:vAlign w:val="center"/>
          </w:tcPr>
          <w:p w:rsidR="0069352B" w:rsidRDefault="0069352B" w:rsidP="001E16B8">
            <w:pPr>
              <w:spacing w:line="360" w:lineRule="auto"/>
              <w:rPr>
                <w:rFonts w:ascii="宋体" w:hAnsi="宋体"/>
                <w:kern w:val="44"/>
                <w:szCs w:val="21"/>
              </w:rPr>
            </w:pPr>
            <w:r>
              <w:rPr>
                <w:rFonts w:ascii="宋体" w:hAnsi="宋体" w:hint="eastAsia"/>
                <w:kern w:val="44"/>
                <w:szCs w:val="21"/>
              </w:rPr>
              <w:t>每月全量</w:t>
            </w:r>
          </w:p>
        </w:tc>
        <w:tc>
          <w:tcPr>
            <w:tcW w:w="6209" w:type="dxa"/>
            <w:vAlign w:val="center"/>
          </w:tcPr>
          <w:p w:rsidR="0069352B" w:rsidRDefault="0069352B" w:rsidP="001E16B8">
            <w:pPr>
              <w:spacing w:line="360" w:lineRule="auto"/>
              <w:rPr>
                <w:rFonts w:ascii="宋体" w:hAnsi="宋体"/>
                <w:kern w:val="44"/>
                <w:szCs w:val="21"/>
              </w:rPr>
            </w:pPr>
            <w:r>
              <w:rPr>
                <w:rFonts w:ascii="宋体" w:hAnsi="宋体" w:hint="eastAsia"/>
                <w:kern w:val="44"/>
                <w:szCs w:val="21"/>
              </w:rPr>
              <w:t>指抽取每月月</w:t>
            </w:r>
            <w:proofErr w:type="gramStart"/>
            <w:r>
              <w:rPr>
                <w:rFonts w:ascii="宋体" w:hAnsi="宋体" w:hint="eastAsia"/>
                <w:kern w:val="44"/>
                <w:szCs w:val="21"/>
              </w:rPr>
              <w:t>末最后</w:t>
            </w:r>
            <w:proofErr w:type="gramEnd"/>
            <w:r>
              <w:rPr>
                <w:rFonts w:ascii="宋体" w:hAnsi="宋体" w:hint="eastAsia"/>
                <w:kern w:val="44"/>
                <w:szCs w:val="21"/>
              </w:rPr>
              <w:t>一天24：00时，所有数据的最新状态快照。</w:t>
            </w:r>
          </w:p>
        </w:tc>
      </w:tr>
    </w:tbl>
    <w:p w:rsidR="00D3672C" w:rsidRPr="00330E5D" w:rsidRDefault="00D3672C">
      <w:pPr>
        <w:spacing w:line="360" w:lineRule="auto"/>
        <w:rPr>
          <w:szCs w:val="24"/>
        </w:rPr>
      </w:pPr>
    </w:p>
    <w:p w:rsidR="00D3672C" w:rsidRDefault="005369A3" w:rsidP="00DD2142">
      <w:pPr>
        <w:pStyle w:val="1"/>
      </w:pPr>
      <w:bookmarkStart w:id="89" w:name="_Toc326073093"/>
      <w:bookmarkStart w:id="90" w:name="_Toc459222157"/>
      <w:bookmarkEnd w:id="62"/>
      <w:bookmarkEnd w:id="63"/>
      <w:bookmarkEnd w:id="64"/>
      <w:bookmarkEnd w:id="65"/>
      <w:bookmarkEnd w:id="66"/>
      <w:bookmarkEnd w:id="89"/>
      <w:r>
        <w:rPr>
          <w:rFonts w:hint="eastAsia"/>
        </w:rPr>
        <w:t>接口总则</w:t>
      </w:r>
      <w:bookmarkEnd w:id="90"/>
    </w:p>
    <w:p w:rsidR="00F549F0" w:rsidRDefault="00330E5D" w:rsidP="00DD2142">
      <w:pPr>
        <w:pStyle w:val="21"/>
        <w:tabs>
          <w:tab w:val="left" w:pos="3686"/>
        </w:tabs>
      </w:pPr>
      <w:bookmarkStart w:id="91" w:name="_Toc459222158"/>
      <w:r>
        <w:rPr>
          <w:rFonts w:hint="eastAsia"/>
        </w:rPr>
        <w:t>总体说明</w:t>
      </w:r>
      <w:bookmarkEnd w:id="91"/>
    </w:p>
    <w:p w:rsidR="00330E5D" w:rsidRPr="00330E5D" w:rsidRDefault="00330E5D" w:rsidP="00330E5D">
      <w:pPr>
        <w:ind w:firstLine="420"/>
      </w:pPr>
      <w:r w:rsidRPr="00CA3482">
        <w:rPr>
          <w:rFonts w:hint="eastAsia"/>
          <w:szCs w:val="21"/>
        </w:rPr>
        <w:t>数据提供方周期性预先生成</w:t>
      </w:r>
      <w:r w:rsidR="005C13D8">
        <w:rPr>
          <w:rFonts w:hint="eastAsia"/>
          <w:szCs w:val="21"/>
        </w:rPr>
        <w:t>接口</w:t>
      </w:r>
      <w:r w:rsidRPr="00CA3482">
        <w:rPr>
          <w:rFonts w:hint="eastAsia"/>
          <w:szCs w:val="21"/>
        </w:rPr>
        <w:t>文件，</w:t>
      </w:r>
      <w:r w:rsidR="00C62DF4">
        <w:rPr>
          <w:rFonts w:hint="eastAsia"/>
          <w:szCs w:val="21"/>
        </w:rPr>
        <w:t>上传到</w:t>
      </w:r>
      <w:r w:rsidR="00C06168">
        <w:rPr>
          <w:rFonts w:hint="eastAsia"/>
          <w:szCs w:val="21"/>
        </w:rPr>
        <w:t>约定的</w:t>
      </w:r>
      <w:r w:rsidR="00834A34">
        <w:rPr>
          <w:rFonts w:hint="eastAsia"/>
          <w:szCs w:val="21"/>
        </w:rPr>
        <w:t>接口</w:t>
      </w:r>
      <w:r w:rsidR="00C06168">
        <w:rPr>
          <w:rFonts w:hint="eastAsia"/>
          <w:szCs w:val="21"/>
        </w:rPr>
        <w:t>机器</w:t>
      </w:r>
      <w:r w:rsidR="00C62DF4">
        <w:rPr>
          <w:rFonts w:hint="eastAsia"/>
          <w:szCs w:val="21"/>
        </w:rPr>
        <w:t>；</w:t>
      </w:r>
      <w:r w:rsidRPr="00CA3482">
        <w:rPr>
          <w:rFonts w:hint="eastAsia"/>
          <w:szCs w:val="21"/>
        </w:rPr>
        <w:t>由数据接收方</w:t>
      </w:r>
      <w:r w:rsidR="00C06168">
        <w:rPr>
          <w:rFonts w:hint="eastAsia"/>
          <w:szCs w:val="21"/>
        </w:rPr>
        <w:t>到约定的接口机、按照约定协议，到</w:t>
      </w:r>
      <w:r w:rsidR="005C13D8">
        <w:rPr>
          <w:rFonts w:hint="eastAsia"/>
          <w:szCs w:val="21"/>
        </w:rPr>
        <w:t>约定的接口目录</w:t>
      </w:r>
      <w:r w:rsidRPr="00CA3482">
        <w:rPr>
          <w:rFonts w:hint="eastAsia"/>
          <w:szCs w:val="21"/>
        </w:rPr>
        <w:t>获取。</w:t>
      </w:r>
    </w:p>
    <w:p w:rsidR="00F549F0" w:rsidRDefault="00330E5D" w:rsidP="00DD2142">
      <w:pPr>
        <w:pStyle w:val="21"/>
        <w:tabs>
          <w:tab w:val="left" w:pos="576"/>
          <w:tab w:val="left" w:pos="3686"/>
        </w:tabs>
      </w:pPr>
      <w:bookmarkStart w:id="92" w:name="_Toc459222159"/>
      <w:r>
        <w:rPr>
          <w:rFonts w:hint="eastAsia"/>
        </w:rPr>
        <w:t>接口实现方式</w:t>
      </w:r>
      <w:bookmarkEnd w:id="92"/>
    </w:p>
    <w:p w:rsidR="00330E5D" w:rsidRPr="00330E5D" w:rsidRDefault="00330E5D" w:rsidP="00330E5D">
      <w:pPr>
        <w:ind w:firstLine="420"/>
      </w:pPr>
      <w:r w:rsidRPr="00CA3482">
        <w:rPr>
          <w:rFonts w:hint="eastAsia"/>
          <w:szCs w:val="21"/>
        </w:rPr>
        <w:t>数据提供方与数据接收方的明细数据传送通过文件方式实现。一个接口的内容可以用一个或多个文件传输，但同一个文件不能传输两个或两个以上接口的内容。</w:t>
      </w:r>
    </w:p>
    <w:p w:rsidR="00F549F0" w:rsidRPr="00084C0C" w:rsidRDefault="00F549F0" w:rsidP="00DD2142">
      <w:pPr>
        <w:pStyle w:val="21"/>
        <w:tabs>
          <w:tab w:val="left" w:pos="3686"/>
        </w:tabs>
      </w:pPr>
      <w:bookmarkStart w:id="93" w:name="_Toc459222160"/>
      <w:r w:rsidRPr="00084C0C">
        <w:rPr>
          <w:rFonts w:hint="eastAsia"/>
        </w:rPr>
        <w:t>接口</w:t>
      </w:r>
      <w:r w:rsidR="00360111">
        <w:rPr>
          <w:rFonts w:hint="eastAsia"/>
        </w:rPr>
        <w:t>传输说明</w:t>
      </w:r>
      <w:bookmarkEnd w:id="93"/>
    </w:p>
    <w:p w:rsidR="00F549F0" w:rsidRDefault="00360111" w:rsidP="00DD2142">
      <w:pPr>
        <w:pStyle w:val="30"/>
      </w:pPr>
      <w:bookmarkStart w:id="94" w:name="_Toc459222161"/>
      <w:r>
        <w:rPr>
          <w:rFonts w:hint="eastAsia"/>
        </w:rPr>
        <w:t>传输方式</w:t>
      </w:r>
      <w:bookmarkEnd w:id="94"/>
    </w:p>
    <w:p w:rsidR="00360111" w:rsidRPr="00360111" w:rsidRDefault="00360111" w:rsidP="00360111">
      <w:pPr>
        <w:spacing w:line="360" w:lineRule="auto"/>
        <w:ind w:firstLine="420"/>
        <w:rPr>
          <w:szCs w:val="24"/>
        </w:rPr>
      </w:pPr>
      <w:r w:rsidRPr="00360111">
        <w:rPr>
          <w:rFonts w:hint="eastAsia"/>
          <w:szCs w:val="21"/>
        </w:rPr>
        <w:t>数据提供方</w:t>
      </w:r>
      <w:r w:rsidR="00A918F0">
        <w:rPr>
          <w:rFonts w:hint="eastAsia"/>
          <w:szCs w:val="21"/>
        </w:rPr>
        <w:t>按约定将文件存放到本系统内指定</w:t>
      </w:r>
      <w:r w:rsidRPr="00360111">
        <w:rPr>
          <w:rFonts w:hint="eastAsia"/>
          <w:szCs w:val="21"/>
        </w:rPr>
        <w:t>位置</w:t>
      </w:r>
      <w:r w:rsidR="00065324">
        <w:rPr>
          <w:rFonts w:hint="eastAsia"/>
          <w:szCs w:val="21"/>
        </w:rPr>
        <w:t>或上传</w:t>
      </w:r>
      <w:r w:rsidR="00A918F0">
        <w:rPr>
          <w:rFonts w:hint="eastAsia"/>
          <w:szCs w:val="21"/>
        </w:rPr>
        <w:t>到远程指定位置</w:t>
      </w:r>
      <w:r w:rsidRPr="00360111">
        <w:rPr>
          <w:rFonts w:hint="eastAsia"/>
          <w:szCs w:val="21"/>
        </w:rPr>
        <w:t>，数据接收方到指定的位置获取数据，具体要求包括：</w:t>
      </w:r>
    </w:p>
    <w:p w:rsidR="00360111" w:rsidRPr="00360111" w:rsidRDefault="00360111" w:rsidP="00FB0FA6">
      <w:pPr>
        <w:numPr>
          <w:ilvl w:val="0"/>
          <w:numId w:val="34"/>
        </w:numPr>
        <w:spacing w:line="360" w:lineRule="auto"/>
        <w:rPr>
          <w:szCs w:val="21"/>
        </w:rPr>
      </w:pPr>
      <w:r w:rsidRPr="00360111">
        <w:rPr>
          <w:rFonts w:hint="eastAsia"/>
          <w:szCs w:val="21"/>
        </w:rPr>
        <w:t>支持将数据直接保存到本系统内本地或远程目录下；</w:t>
      </w:r>
    </w:p>
    <w:p w:rsidR="00360111" w:rsidRDefault="00360111" w:rsidP="00FB0FA6">
      <w:pPr>
        <w:numPr>
          <w:ilvl w:val="0"/>
          <w:numId w:val="34"/>
        </w:numPr>
        <w:spacing w:line="360" w:lineRule="auto"/>
        <w:rPr>
          <w:szCs w:val="21"/>
        </w:rPr>
      </w:pPr>
      <w:r w:rsidRPr="00360111">
        <w:rPr>
          <w:rFonts w:hint="eastAsia"/>
          <w:szCs w:val="21"/>
        </w:rPr>
        <w:t>支持网络模式传输，可以实现跨越局域网络平台的文件传送；</w:t>
      </w:r>
    </w:p>
    <w:p w:rsidR="00360111" w:rsidRPr="00360111" w:rsidRDefault="00360111" w:rsidP="00FB0FA6">
      <w:pPr>
        <w:numPr>
          <w:ilvl w:val="0"/>
          <w:numId w:val="34"/>
        </w:numPr>
        <w:spacing w:line="360" w:lineRule="auto"/>
        <w:rPr>
          <w:szCs w:val="21"/>
        </w:rPr>
      </w:pPr>
      <w:r w:rsidRPr="00360111">
        <w:rPr>
          <w:rFonts w:hint="eastAsia"/>
          <w:szCs w:val="21"/>
        </w:rPr>
        <w:lastRenderedPageBreak/>
        <w:t>支持文件重传功能。</w:t>
      </w:r>
    </w:p>
    <w:p w:rsidR="00F43F23" w:rsidRDefault="00F43F23" w:rsidP="00DD2142">
      <w:pPr>
        <w:pStyle w:val="30"/>
      </w:pPr>
      <w:bookmarkStart w:id="95" w:name="_Toc459222162"/>
      <w:r>
        <w:rPr>
          <w:rFonts w:hint="eastAsia"/>
        </w:rPr>
        <w:t>传输过程</w:t>
      </w:r>
      <w:bookmarkEnd w:id="95"/>
    </w:p>
    <w:p w:rsidR="00F43F23" w:rsidRDefault="00F43F23" w:rsidP="00F43F23">
      <w:pPr>
        <w:spacing w:line="360" w:lineRule="auto"/>
        <w:ind w:firstLineChars="200" w:firstLine="420"/>
        <w:rPr>
          <w:rFonts w:ascii="宋体" w:hAnsi="宋体"/>
          <w:szCs w:val="21"/>
        </w:rPr>
      </w:pPr>
      <w:r w:rsidRPr="00CA3482">
        <w:rPr>
          <w:rFonts w:hint="eastAsia"/>
          <w:szCs w:val="21"/>
        </w:rPr>
        <w:t>数据传输应支持</w:t>
      </w:r>
      <w:r>
        <w:rPr>
          <w:rFonts w:hint="eastAsia"/>
          <w:szCs w:val="21"/>
        </w:rPr>
        <w:t>:</w:t>
      </w:r>
    </w:p>
    <w:p w:rsidR="00F43F23" w:rsidRPr="00CA3482" w:rsidRDefault="00F43F23" w:rsidP="00FB0FA6">
      <w:pPr>
        <w:numPr>
          <w:ilvl w:val="0"/>
          <w:numId w:val="35"/>
        </w:numPr>
        <w:spacing w:line="360" w:lineRule="auto"/>
        <w:rPr>
          <w:rFonts w:ascii="宋体" w:hAnsi="宋体"/>
          <w:szCs w:val="21"/>
        </w:rPr>
      </w:pPr>
      <w:r w:rsidRPr="00CA3482">
        <w:rPr>
          <w:rFonts w:ascii="宋体" w:hAnsi="宋体" w:hint="eastAsia"/>
          <w:szCs w:val="21"/>
        </w:rPr>
        <w:t>实时、</w:t>
      </w:r>
      <w:r w:rsidRPr="00CA3482">
        <w:rPr>
          <w:rFonts w:hint="eastAsia"/>
          <w:szCs w:val="21"/>
        </w:rPr>
        <w:t>高效和安全可靠地传送数据</w:t>
      </w:r>
      <w:r w:rsidRPr="00CA3482">
        <w:rPr>
          <w:rFonts w:ascii="宋体" w:hAnsi="宋体" w:hint="eastAsia"/>
          <w:szCs w:val="21"/>
        </w:rPr>
        <w:t>；</w:t>
      </w:r>
    </w:p>
    <w:p w:rsidR="00F43F23" w:rsidRDefault="00F43F23" w:rsidP="00FB0FA6">
      <w:pPr>
        <w:numPr>
          <w:ilvl w:val="0"/>
          <w:numId w:val="35"/>
        </w:numPr>
        <w:spacing w:line="360" w:lineRule="auto"/>
        <w:rPr>
          <w:rFonts w:ascii="宋体" w:hAnsi="宋体"/>
          <w:szCs w:val="21"/>
        </w:rPr>
      </w:pPr>
      <w:r w:rsidRPr="00CA3482">
        <w:rPr>
          <w:rFonts w:hint="eastAsia"/>
          <w:szCs w:val="21"/>
        </w:rPr>
        <w:t>传输过程中的差错控制</w:t>
      </w:r>
      <w:r w:rsidR="006705C0">
        <w:rPr>
          <w:rFonts w:ascii="宋体" w:hAnsi="宋体" w:hint="eastAsia"/>
          <w:szCs w:val="21"/>
        </w:rPr>
        <w:t>；</w:t>
      </w:r>
    </w:p>
    <w:p w:rsidR="006705C0" w:rsidRPr="00CA3482" w:rsidRDefault="006705C0" w:rsidP="00FB0FA6">
      <w:pPr>
        <w:numPr>
          <w:ilvl w:val="0"/>
          <w:numId w:val="35"/>
        </w:numPr>
        <w:spacing w:line="360" w:lineRule="auto"/>
        <w:rPr>
          <w:rFonts w:ascii="宋体" w:hAnsi="宋体"/>
          <w:szCs w:val="21"/>
        </w:rPr>
      </w:pPr>
      <w:r>
        <w:rPr>
          <w:rFonts w:ascii="宋体" w:hAnsi="宋体" w:hint="eastAsia"/>
          <w:szCs w:val="21"/>
        </w:rPr>
        <w:t>在文件传输过程中，使用</w:t>
      </w:r>
      <w:proofErr w:type="spellStart"/>
      <w:r>
        <w:rPr>
          <w:rFonts w:ascii="宋体" w:hAnsi="宋体" w:hint="eastAsia"/>
          <w:szCs w:val="21"/>
        </w:rPr>
        <w:t>tmp</w:t>
      </w:r>
      <w:proofErr w:type="spellEnd"/>
      <w:r>
        <w:rPr>
          <w:rFonts w:ascii="宋体" w:hAnsi="宋体" w:hint="eastAsia"/>
          <w:szCs w:val="21"/>
        </w:rPr>
        <w:t>.前缀</w:t>
      </w:r>
      <w:proofErr w:type="gramStart"/>
      <w:r>
        <w:rPr>
          <w:rFonts w:ascii="宋体" w:hAnsi="宋体" w:hint="eastAsia"/>
          <w:szCs w:val="21"/>
        </w:rPr>
        <w:t>后接所传输</w:t>
      </w:r>
      <w:proofErr w:type="gramEnd"/>
      <w:r>
        <w:rPr>
          <w:rFonts w:ascii="宋体" w:hAnsi="宋体" w:hint="eastAsia"/>
          <w:szCs w:val="21"/>
        </w:rPr>
        <w:t>文件名作为临时文件名，传输完成后临时文件名改为正式文件名</w:t>
      </w:r>
    </w:p>
    <w:p w:rsidR="00360111" w:rsidRPr="006705C0" w:rsidRDefault="00360111" w:rsidP="00360111"/>
    <w:p w:rsidR="00F43F23" w:rsidRDefault="00F43F23" w:rsidP="00DD2142">
      <w:pPr>
        <w:pStyle w:val="30"/>
      </w:pPr>
      <w:bookmarkStart w:id="96" w:name="_Toc459222163"/>
      <w:r>
        <w:rPr>
          <w:rFonts w:hint="eastAsia"/>
        </w:rPr>
        <w:t>接口处理模式</w:t>
      </w:r>
      <w:bookmarkEnd w:id="96"/>
    </w:p>
    <w:p w:rsidR="00F43F23" w:rsidRPr="00CA3482" w:rsidRDefault="00F43F23" w:rsidP="00F43F23">
      <w:pPr>
        <w:spacing w:line="360" w:lineRule="auto"/>
        <w:ind w:firstLine="420"/>
        <w:rPr>
          <w:rFonts w:ascii="宋体" w:hAnsi="宋体"/>
          <w:szCs w:val="21"/>
        </w:rPr>
      </w:pPr>
      <w:r w:rsidRPr="00CA3482">
        <w:rPr>
          <w:rFonts w:ascii="宋体" w:hAnsi="宋体" w:hint="eastAsia"/>
          <w:szCs w:val="21"/>
        </w:rPr>
        <w:t>数据提供方根据不同接口的要求，遵循统一的命名规则生成接口数据文件，</w:t>
      </w:r>
      <w:r w:rsidR="00AD4CB7">
        <w:rPr>
          <w:rFonts w:ascii="宋体" w:hAnsi="宋体" w:hint="eastAsia"/>
          <w:szCs w:val="21"/>
        </w:rPr>
        <w:t>通过SFTP</w:t>
      </w:r>
      <w:r w:rsidR="001E6205">
        <w:rPr>
          <w:rFonts w:ascii="宋体" w:hAnsi="宋体" w:hint="eastAsia"/>
          <w:szCs w:val="21"/>
        </w:rPr>
        <w:t>/FTP</w:t>
      </w:r>
      <w:r w:rsidR="00AD4CB7">
        <w:rPr>
          <w:rFonts w:ascii="宋体" w:hAnsi="宋体" w:hint="eastAsia"/>
          <w:szCs w:val="21"/>
        </w:rPr>
        <w:t>协议</w:t>
      </w:r>
      <w:r w:rsidRPr="00CA3482">
        <w:rPr>
          <w:rFonts w:ascii="宋体" w:hAnsi="宋体" w:hint="eastAsia"/>
          <w:szCs w:val="21"/>
        </w:rPr>
        <w:t>传输到指定</w:t>
      </w:r>
      <w:r w:rsidR="00AD4CB7">
        <w:rPr>
          <w:rFonts w:ascii="宋体" w:hAnsi="宋体" w:hint="eastAsia"/>
          <w:szCs w:val="21"/>
        </w:rPr>
        <w:t>数据接口机</w:t>
      </w:r>
      <w:r w:rsidRPr="00CA3482">
        <w:rPr>
          <w:rFonts w:ascii="宋体" w:hAnsi="宋体" w:hint="eastAsia"/>
          <w:szCs w:val="21"/>
        </w:rPr>
        <w:t>目录下。数据接收方到该目录下提取接口文件。</w:t>
      </w:r>
    </w:p>
    <w:p w:rsidR="00360111" w:rsidRPr="00A3709D" w:rsidRDefault="00360111" w:rsidP="00360111"/>
    <w:p w:rsidR="00732D72" w:rsidRPr="00F42888" w:rsidRDefault="00732D72" w:rsidP="00DD2142">
      <w:pPr>
        <w:pStyle w:val="21"/>
        <w:tabs>
          <w:tab w:val="left" w:pos="3686"/>
        </w:tabs>
        <w:rPr>
          <w:rFonts w:ascii="黑体" w:hAnsi="黑体"/>
        </w:rPr>
      </w:pPr>
      <w:bookmarkStart w:id="97" w:name="_Toc318358531"/>
      <w:bookmarkStart w:id="98" w:name="_Toc326067699"/>
      <w:bookmarkStart w:id="99" w:name="_Toc459222164"/>
      <w:r w:rsidRPr="00732D72">
        <w:rPr>
          <w:rFonts w:hint="eastAsia"/>
        </w:rPr>
        <w:t>接口及时性要求</w:t>
      </w:r>
      <w:bookmarkEnd w:id="97"/>
      <w:bookmarkEnd w:id="98"/>
      <w:bookmarkEnd w:id="99"/>
    </w:p>
    <w:p w:rsidR="00732D72" w:rsidRPr="00CA3482" w:rsidRDefault="00732D72" w:rsidP="00FB0FA6">
      <w:pPr>
        <w:numPr>
          <w:ilvl w:val="0"/>
          <w:numId w:val="41"/>
        </w:numPr>
        <w:tabs>
          <w:tab w:val="clear" w:pos="420"/>
          <w:tab w:val="num" w:pos="840"/>
        </w:tabs>
        <w:spacing w:line="360" w:lineRule="auto"/>
        <w:ind w:left="840"/>
        <w:rPr>
          <w:rFonts w:ascii="宋体" w:hAnsi="宋体"/>
          <w:noProof/>
          <w:szCs w:val="21"/>
        </w:rPr>
      </w:pPr>
      <w:r w:rsidRPr="00CA3482">
        <w:rPr>
          <w:rFonts w:ascii="宋体" w:hAnsi="宋体" w:hint="eastAsia"/>
          <w:noProof/>
          <w:szCs w:val="21"/>
        </w:rPr>
        <w:t>按日的接口，保证</w:t>
      </w:r>
      <w:r w:rsidRPr="00CA3482">
        <w:rPr>
          <w:rFonts w:ascii="宋体" w:hAnsi="宋体" w:hint="eastAsia"/>
          <w:szCs w:val="21"/>
        </w:rPr>
        <w:t>按本接口规范定义的时间点前，</w:t>
      </w:r>
      <w:r w:rsidRPr="00CA3482">
        <w:rPr>
          <w:rFonts w:ascii="宋体" w:hAnsi="宋体" w:hint="eastAsia"/>
          <w:noProof/>
          <w:szCs w:val="21"/>
        </w:rPr>
        <w:t>在数据接口机</w:t>
      </w:r>
      <w:r w:rsidRPr="00CA3482">
        <w:rPr>
          <w:rFonts w:ascii="宋体" w:hAnsi="宋体" w:hint="eastAsia"/>
          <w:szCs w:val="21"/>
        </w:rPr>
        <w:t>生成完前一天的</w:t>
      </w:r>
      <w:r w:rsidRPr="00CA3482">
        <w:rPr>
          <w:rFonts w:ascii="宋体" w:hAnsi="宋体" w:hint="eastAsia"/>
          <w:noProof/>
          <w:szCs w:val="21"/>
        </w:rPr>
        <w:t>增量或全量数据；</w:t>
      </w:r>
    </w:p>
    <w:p w:rsidR="00732D72" w:rsidRDefault="00732D72" w:rsidP="00FB0FA6">
      <w:pPr>
        <w:numPr>
          <w:ilvl w:val="0"/>
          <w:numId w:val="41"/>
        </w:numPr>
        <w:tabs>
          <w:tab w:val="clear" w:pos="420"/>
          <w:tab w:val="num" w:pos="840"/>
        </w:tabs>
        <w:spacing w:line="360" w:lineRule="auto"/>
        <w:ind w:left="840"/>
        <w:rPr>
          <w:rFonts w:ascii="宋体" w:hAnsi="宋体"/>
          <w:noProof/>
          <w:szCs w:val="21"/>
        </w:rPr>
      </w:pPr>
      <w:r w:rsidRPr="00CA3482">
        <w:rPr>
          <w:rFonts w:ascii="宋体" w:hAnsi="宋体" w:hint="eastAsia"/>
          <w:noProof/>
          <w:szCs w:val="21"/>
        </w:rPr>
        <w:t>按月的接口，保证</w:t>
      </w:r>
      <w:r w:rsidRPr="00CA3482">
        <w:rPr>
          <w:rFonts w:ascii="宋体" w:hAnsi="宋体" w:hint="eastAsia"/>
          <w:szCs w:val="21"/>
        </w:rPr>
        <w:t>按本接口规范定义的时间点前</w:t>
      </w:r>
      <w:r>
        <w:rPr>
          <w:rFonts w:ascii="宋体" w:hAnsi="宋体" w:hint="eastAsia"/>
          <w:noProof/>
          <w:szCs w:val="21"/>
        </w:rPr>
        <w:t>，在数据接口机生成完前一个月的增量或全量数据；</w:t>
      </w:r>
    </w:p>
    <w:p w:rsidR="00732D72" w:rsidRPr="00CA3482" w:rsidRDefault="00732D72" w:rsidP="00FB0FA6">
      <w:pPr>
        <w:numPr>
          <w:ilvl w:val="0"/>
          <w:numId w:val="41"/>
        </w:numPr>
        <w:tabs>
          <w:tab w:val="clear" w:pos="420"/>
          <w:tab w:val="num" w:pos="840"/>
        </w:tabs>
        <w:spacing w:line="360" w:lineRule="auto"/>
        <w:ind w:left="840"/>
        <w:rPr>
          <w:rFonts w:ascii="宋体" w:hAnsi="宋体"/>
          <w:noProof/>
          <w:szCs w:val="21"/>
        </w:rPr>
      </w:pPr>
      <w:r>
        <w:rPr>
          <w:rFonts w:ascii="宋体" w:hAnsi="宋体" w:hint="eastAsia"/>
          <w:noProof/>
          <w:szCs w:val="21"/>
        </w:rPr>
        <w:t>按小时的接口，保证按本接口规范定义的时间点前，在数据接口机生成完前一小时的增量或全量数据。</w:t>
      </w:r>
    </w:p>
    <w:p w:rsidR="00732D72" w:rsidRPr="00566F03" w:rsidRDefault="00732D72" w:rsidP="00DD2142">
      <w:pPr>
        <w:pStyle w:val="21"/>
        <w:tabs>
          <w:tab w:val="left" w:pos="3686"/>
        </w:tabs>
        <w:rPr>
          <w:rFonts w:ascii="黑体" w:hAnsi="黑体"/>
        </w:rPr>
      </w:pPr>
      <w:bookmarkStart w:id="100" w:name="_Toc318358533"/>
      <w:bookmarkStart w:id="101" w:name="_Toc326067701"/>
      <w:bookmarkStart w:id="102" w:name="_Toc459222165"/>
      <w:r w:rsidRPr="00566F03">
        <w:rPr>
          <w:rFonts w:ascii="黑体" w:hAnsi="黑体" w:hint="eastAsia"/>
        </w:rPr>
        <w:t>接口文件说明</w:t>
      </w:r>
      <w:bookmarkEnd w:id="100"/>
      <w:bookmarkEnd w:id="101"/>
      <w:bookmarkEnd w:id="102"/>
    </w:p>
    <w:p w:rsidR="00732D72" w:rsidRPr="00566F03" w:rsidRDefault="00732D72" w:rsidP="00DD2142">
      <w:pPr>
        <w:pStyle w:val="30"/>
      </w:pPr>
      <w:bookmarkStart w:id="103" w:name="_Toc318358534"/>
      <w:bookmarkStart w:id="104" w:name="_Toc326067702"/>
      <w:bookmarkStart w:id="105" w:name="_Toc459222166"/>
      <w:r w:rsidRPr="00566F03">
        <w:rPr>
          <w:rFonts w:hint="eastAsia"/>
        </w:rPr>
        <w:t>接口文件格式</w:t>
      </w:r>
      <w:bookmarkEnd w:id="103"/>
      <w:bookmarkEnd w:id="104"/>
      <w:bookmarkEnd w:id="105"/>
    </w:p>
    <w:p w:rsidR="00732D72" w:rsidRPr="00CA3482" w:rsidRDefault="00732D72" w:rsidP="00732D72">
      <w:pPr>
        <w:spacing w:line="360" w:lineRule="auto"/>
        <w:ind w:firstLine="420"/>
        <w:rPr>
          <w:rFonts w:ascii="宋体" w:hAnsi="宋体"/>
          <w:szCs w:val="21"/>
        </w:rPr>
      </w:pPr>
      <w:r w:rsidRPr="00CA3482">
        <w:rPr>
          <w:rFonts w:ascii="宋体" w:hAnsi="宋体" w:hint="eastAsia"/>
          <w:szCs w:val="21"/>
        </w:rPr>
        <w:t>本规范中如无特殊要求，需遵循此章节定义的接口文件格式：</w:t>
      </w:r>
    </w:p>
    <w:p w:rsidR="00732D72" w:rsidRPr="00CA3482" w:rsidRDefault="00732D72" w:rsidP="008425B4">
      <w:pPr>
        <w:numPr>
          <w:ilvl w:val="0"/>
          <w:numId w:val="44"/>
        </w:numPr>
        <w:spacing w:line="360" w:lineRule="auto"/>
        <w:rPr>
          <w:rFonts w:ascii="宋体" w:hAnsi="宋体"/>
          <w:noProof/>
          <w:szCs w:val="21"/>
        </w:rPr>
      </w:pPr>
      <w:r w:rsidRPr="00CA3482">
        <w:rPr>
          <w:rFonts w:ascii="宋体" w:hAnsi="宋体" w:hint="eastAsia"/>
          <w:noProof/>
          <w:szCs w:val="21"/>
        </w:rPr>
        <w:t>记录间分隔符：回车换行符（</w:t>
      </w:r>
      <w:r w:rsidRPr="00CA3482">
        <w:rPr>
          <w:rFonts w:ascii="宋体" w:hAnsi="宋体"/>
          <w:noProof/>
          <w:szCs w:val="21"/>
        </w:rPr>
        <w:t>0x0D</w:t>
      </w:r>
      <w:smartTag w:uri="urn:schemas-microsoft-com:office:smarttags" w:element="chmetcnv">
        <w:smartTagPr>
          <w:attr w:name="UnitName" w:val="a"/>
          <w:attr w:name="SourceValue" w:val="0"/>
          <w:attr w:name="HasSpace" w:val="False"/>
          <w:attr w:name="Negative" w:val="False"/>
          <w:attr w:name="NumberType" w:val="1"/>
          <w:attr w:name="TCSC" w:val="0"/>
        </w:smartTagPr>
        <w:r w:rsidRPr="00CA3482">
          <w:rPr>
            <w:rFonts w:ascii="宋体" w:hAnsi="宋体"/>
            <w:noProof/>
            <w:szCs w:val="21"/>
          </w:rPr>
          <w:t>0A</w:t>
        </w:r>
      </w:smartTag>
      <w:r w:rsidRPr="00CA3482">
        <w:rPr>
          <w:rFonts w:ascii="宋体" w:hAnsi="宋体" w:hint="eastAsia"/>
          <w:noProof/>
          <w:szCs w:val="21"/>
        </w:rPr>
        <w:t>）；</w:t>
      </w:r>
    </w:p>
    <w:p w:rsidR="00732D72" w:rsidRPr="00CA3482" w:rsidRDefault="00732D72" w:rsidP="008425B4">
      <w:pPr>
        <w:numPr>
          <w:ilvl w:val="0"/>
          <w:numId w:val="44"/>
        </w:numPr>
        <w:spacing w:line="360" w:lineRule="auto"/>
        <w:rPr>
          <w:rFonts w:ascii="宋体" w:hAnsi="宋体"/>
          <w:noProof/>
          <w:szCs w:val="21"/>
        </w:rPr>
      </w:pPr>
      <w:r w:rsidRPr="00CA3482">
        <w:rPr>
          <w:rFonts w:ascii="宋体" w:hAnsi="宋体" w:hint="eastAsia"/>
          <w:noProof/>
          <w:szCs w:val="21"/>
        </w:rPr>
        <w:t>字段间分隔符：</w:t>
      </w:r>
      <w:r w:rsidR="00B34527">
        <w:rPr>
          <w:rFonts w:ascii="宋体" w:hAnsi="宋体" w:hint="eastAsia"/>
          <w:noProof/>
          <w:szCs w:val="21"/>
        </w:rPr>
        <w:t>竖线分隔符“|</w:t>
      </w:r>
      <w:r w:rsidR="00B34527">
        <w:rPr>
          <w:rFonts w:ascii="宋体" w:hAnsi="宋体"/>
          <w:noProof/>
          <w:szCs w:val="21"/>
        </w:rPr>
        <w:t>”</w:t>
      </w:r>
      <w:r w:rsidR="00B34527">
        <w:rPr>
          <w:rFonts w:ascii="宋体" w:hAnsi="宋体" w:hint="eastAsia"/>
          <w:noProof/>
          <w:szCs w:val="21"/>
        </w:rPr>
        <w:t>(</w:t>
      </w:r>
      <w:r>
        <w:rPr>
          <w:rFonts w:ascii="宋体" w:hAnsi="宋体" w:hint="eastAsia"/>
          <w:noProof/>
          <w:szCs w:val="21"/>
        </w:rPr>
        <w:t>0X</w:t>
      </w:r>
      <w:r w:rsidR="00B34527">
        <w:rPr>
          <w:rFonts w:ascii="宋体" w:hAnsi="宋体" w:hint="eastAsia"/>
          <w:noProof/>
          <w:szCs w:val="21"/>
        </w:rPr>
        <w:t>7C)</w:t>
      </w:r>
      <w:r w:rsidRPr="00CA3482">
        <w:rPr>
          <w:rFonts w:ascii="宋体" w:hAnsi="宋体" w:hint="eastAsia"/>
          <w:noProof/>
          <w:szCs w:val="21"/>
        </w:rPr>
        <w:t>。</w:t>
      </w:r>
    </w:p>
    <w:p w:rsidR="00732D72" w:rsidRPr="00CA3482" w:rsidRDefault="00732D72" w:rsidP="00732D72">
      <w:pPr>
        <w:spacing w:line="360" w:lineRule="auto"/>
        <w:ind w:firstLineChars="200" w:firstLine="420"/>
        <w:rPr>
          <w:rFonts w:ascii="宋体" w:hAnsi="宋体"/>
          <w:szCs w:val="21"/>
        </w:rPr>
      </w:pPr>
      <w:r w:rsidRPr="00CA3482">
        <w:rPr>
          <w:rFonts w:ascii="宋体" w:hAnsi="宋体" w:hint="eastAsia"/>
          <w:szCs w:val="21"/>
        </w:rPr>
        <w:lastRenderedPageBreak/>
        <w:t>为了保证数据的准确性以及接口文件中的记录各值域在有效的取值范围内，数据中均不能包含0x0D</w:t>
      </w:r>
      <w:smartTag w:uri="urn:schemas-microsoft-com:office:smarttags" w:element="chmetcnv">
        <w:smartTagPr>
          <w:attr w:name="UnitName" w:val="a"/>
          <w:attr w:name="SourceValue" w:val="0"/>
          <w:attr w:name="HasSpace" w:val="False"/>
          <w:attr w:name="Negative" w:val="False"/>
          <w:attr w:name="NumberType" w:val="1"/>
          <w:attr w:name="TCSC" w:val="0"/>
        </w:smartTagPr>
        <w:r w:rsidRPr="00CA3482">
          <w:rPr>
            <w:rFonts w:ascii="宋体" w:hAnsi="宋体" w:hint="eastAsia"/>
            <w:szCs w:val="21"/>
          </w:rPr>
          <w:t>0A</w:t>
        </w:r>
      </w:smartTag>
      <w:r w:rsidRPr="00CA3482">
        <w:rPr>
          <w:rFonts w:ascii="宋体" w:hAnsi="宋体" w:hint="eastAsia"/>
          <w:szCs w:val="21"/>
        </w:rPr>
        <w:t>（回车换行符）和字段间分隔符。</w:t>
      </w:r>
    </w:p>
    <w:p w:rsidR="00732D72" w:rsidRPr="00566F03" w:rsidRDefault="00732D72" w:rsidP="00DD2142">
      <w:pPr>
        <w:pStyle w:val="30"/>
      </w:pPr>
      <w:bookmarkStart w:id="106" w:name="_Toc318358535"/>
      <w:bookmarkStart w:id="107" w:name="_Toc326067703"/>
      <w:bookmarkStart w:id="108" w:name="_Toc459222167"/>
      <w:r w:rsidRPr="00566F03">
        <w:rPr>
          <w:rFonts w:hint="eastAsia"/>
        </w:rPr>
        <w:t>接口数据要求</w:t>
      </w:r>
      <w:bookmarkEnd w:id="106"/>
      <w:bookmarkEnd w:id="107"/>
      <w:bookmarkEnd w:id="108"/>
    </w:p>
    <w:p w:rsidR="00732D72" w:rsidRPr="00CA3482" w:rsidRDefault="00732D72" w:rsidP="00732D72">
      <w:pPr>
        <w:spacing w:line="360" w:lineRule="auto"/>
        <w:ind w:firstLine="420"/>
        <w:rPr>
          <w:rFonts w:ascii="宋体" w:hAnsi="宋体"/>
          <w:szCs w:val="21"/>
        </w:rPr>
      </w:pPr>
      <w:r w:rsidRPr="00CA3482">
        <w:rPr>
          <w:rFonts w:ascii="宋体" w:hAnsi="宋体" w:hint="eastAsia"/>
          <w:szCs w:val="21"/>
        </w:rPr>
        <w:t>数据提供方在生成接口文件时，必须遵守如下数据转换规则：</w:t>
      </w:r>
    </w:p>
    <w:p w:rsidR="00732D72" w:rsidRPr="00CA3482" w:rsidRDefault="00732D72" w:rsidP="008425B4">
      <w:pPr>
        <w:numPr>
          <w:ilvl w:val="0"/>
          <w:numId w:val="45"/>
        </w:numPr>
        <w:spacing w:line="360" w:lineRule="auto"/>
        <w:rPr>
          <w:rFonts w:ascii="宋体" w:hAnsi="宋体"/>
          <w:noProof/>
          <w:szCs w:val="21"/>
        </w:rPr>
      </w:pPr>
      <w:r w:rsidRPr="00CA3482">
        <w:rPr>
          <w:rFonts w:ascii="宋体" w:hAnsi="宋体" w:hint="eastAsia"/>
          <w:noProof/>
          <w:szCs w:val="21"/>
        </w:rPr>
        <w:t>编码格式</w:t>
      </w:r>
    </w:p>
    <w:p w:rsidR="00732D72" w:rsidRPr="00CA3482" w:rsidRDefault="00732D72" w:rsidP="00FB0FA6">
      <w:pPr>
        <w:numPr>
          <w:ilvl w:val="0"/>
          <w:numId w:val="36"/>
        </w:numPr>
        <w:spacing w:line="360" w:lineRule="auto"/>
        <w:rPr>
          <w:rFonts w:ascii="宋体" w:hAnsi="宋体"/>
          <w:szCs w:val="21"/>
        </w:rPr>
      </w:pPr>
      <w:r w:rsidRPr="00CA3482">
        <w:rPr>
          <w:rFonts w:ascii="宋体" w:hAnsi="宋体"/>
          <w:szCs w:val="21"/>
        </w:rPr>
        <w:t>汉字：GBK内码</w:t>
      </w:r>
    </w:p>
    <w:p w:rsidR="00732D72" w:rsidRPr="00CA3482" w:rsidRDefault="00732D72" w:rsidP="00FB0FA6">
      <w:pPr>
        <w:numPr>
          <w:ilvl w:val="0"/>
          <w:numId w:val="36"/>
        </w:numPr>
        <w:spacing w:line="360" w:lineRule="auto"/>
        <w:rPr>
          <w:rFonts w:ascii="宋体" w:hAnsi="宋体"/>
          <w:szCs w:val="21"/>
        </w:rPr>
      </w:pPr>
      <w:r w:rsidRPr="00CA3482">
        <w:rPr>
          <w:rFonts w:ascii="宋体" w:hAnsi="宋体"/>
          <w:szCs w:val="21"/>
        </w:rPr>
        <w:t>西文：ASCII码</w:t>
      </w:r>
    </w:p>
    <w:p w:rsidR="00732D72" w:rsidRPr="00CA3482" w:rsidRDefault="00732D72" w:rsidP="008425B4">
      <w:pPr>
        <w:numPr>
          <w:ilvl w:val="0"/>
          <w:numId w:val="45"/>
        </w:numPr>
        <w:spacing w:line="360" w:lineRule="auto"/>
        <w:rPr>
          <w:rFonts w:ascii="宋体" w:hAnsi="宋体"/>
          <w:noProof/>
          <w:szCs w:val="21"/>
        </w:rPr>
      </w:pPr>
      <w:r w:rsidRPr="00CA3482">
        <w:rPr>
          <w:rFonts w:ascii="宋体" w:hAnsi="宋体" w:hint="eastAsia"/>
          <w:noProof/>
          <w:szCs w:val="21"/>
        </w:rPr>
        <w:t>数字格式</w:t>
      </w:r>
    </w:p>
    <w:p w:rsidR="00732D72" w:rsidRPr="00CA3482" w:rsidRDefault="00732D72" w:rsidP="008425B4">
      <w:pPr>
        <w:numPr>
          <w:ilvl w:val="0"/>
          <w:numId w:val="42"/>
        </w:numPr>
        <w:spacing w:line="360" w:lineRule="auto"/>
        <w:rPr>
          <w:rFonts w:ascii="宋体" w:hAnsi="宋体"/>
          <w:szCs w:val="21"/>
        </w:rPr>
      </w:pPr>
      <w:r w:rsidRPr="00CA3482">
        <w:rPr>
          <w:rFonts w:ascii="宋体" w:hAnsi="宋体"/>
          <w:szCs w:val="21"/>
        </w:rPr>
        <w:t>在接口文件中，数字的表示必须规范，小数点的前后</w:t>
      </w:r>
      <w:r w:rsidRPr="00CA3482">
        <w:rPr>
          <w:rFonts w:ascii="宋体" w:hAnsi="宋体" w:hint="eastAsia"/>
          <w:szCs w:val="21"/>
        </w:rPr>
        <w:t>必须</w:t>
      </w:r>
      <w:r w:rsidRPr="00CA3482">
        <w:rPr>
          <w:rFonts w:ascii="宋体" w:hAnsi="宋体"/>
          <w:szCs w:val="21"/>
        </w:rPr>
        <w:t>有数字，如：0.01或34.0,不能用“.01”或“34.”表示；</w:t>
      </w:r>
    </w:p>
    <w:p w:rsidR="00732D72" w:rsidRPr="00CA3482" w:rsidRDefault="00732D72" w:rsidP="008425B4">
      <w:pPr>
        <w:numPr>
          <w:ilvl w:val="0"/>
          <w:numId w:val="42"/>
        </w:numPr>
        <w:spacing w:line="360" w:lineRule="auto"/>
        <w:rPr>
          <w:rFonts w:ascii="宋体" w:hAnsi="宋体"/>
          <w:szCs w:val="21"/>
        </w:rPr>
      </w:pPr>
      <w:r w:rsidRPr="00CA3482">
        <w:rPr>
          <w:rFonts w:ascii="宋体" w:hAnsi="宋体"/>
          <w:szCs w:val="21"/>
        </w:rPr>
        <w:t>符号处理：数字最高位的左边第一位为符号位。对于负数，符号位为“-”，正数不用加符号位</w:t>
      </w:r>
      <w:r w:rsidRPr="00CA3482">
        <w:rPr>
          <w:rFonts w:ascii="宋体" w:hAnsi="宋体" w:hint="eastAsia"/>
          <w:szCs w:val="21"/>
        </w:rPr>
        <w:t>。</w:t>
      </w:r>
    </w:p>
    <w:p w:rsidR="00732D72" w:rsidRPr="00CA3482" w:rsidRDefault="00732D72" w:rsidP="008425B4">
      <w:pPr>
        <w:numPr>
          <w:ilvl w:val="0"/>
          <w:numId w:val="45"/>
        </w:numPr>
        <w:spacing w:line="360" w:lineRule="auto"/>
        <w:rPr>
          <w:rFonts w:ascii="宋体" w:hAnsi="宋体"/>
          <w:noProof/>
          <w:szCs w:val="21"/>
        </w:rPr>
      </w:pPr>
      <w:r w:rsidRPr="00CA3482">
        <w:rPr>
          <w:rFonts w:ascii="宋体" w:hAnsi="宋体" w:hint="eastAsia"/>
          <w:noProof/>
          <w:szCs w:val="21"/>
        </w:rPr>
        <w:t>日期类型</w:t>
      </w:r>
    </w:p>
    <w:p w:rsidR="00732D72" w:rsidRPr="00CA3482" w:rsidRDefault="00732D72" w:rsidP="008425B4">
      <w:pPr>
        <w:numPr>
          <w:ilvl w:val="0"/>
          <w:numId w:val="43"/>
        </w:numPr>
        <w:spacing w:line="360" w:lineRule="auto"/>
        <w:ind w:left="1202"/>
        <w:rPr>
          <w:rFonts w:ascii="宋体" w:hAnsi="宋体"/>
          <w:szCs w:val="21"/>
        </w:rPr>
      </w:pPr>
      <w:r w:rsidRPr="00CA3482">
        <w:rPr>
          <w:rFonts w:ascii="宋体" w:hAnsi="宋体" w:hint="eastAsia"/>
          <w:szCs w:val="21"/>
        </w:rPr>
        <w:t>日期类型统一采用YYYYMMDD格式，不允许出现空值，且YYY</w:t>
      </w:r>
      <w:r w:rsidRPr="00CA3482">
        <w:rPr>
          <w:rFonts w:ascii="宋体" w:hAnsi="宋体"/>
          <w:szCs w:val="21"/>
        </w:rPr>
        <w:t>YMMDD必须为有意义的日期</w:t>
      </w:r>
      <w:r w:rsidRPr="00CA3482">
        <w:rPr>
          <w:rFonts w:ascii="宋体" w:hAnsi="宋体" w:hint="eastAsia"/>
          <w:szCs w:val="21"/>
        </w:rPr>
        <w:t>：</w:t>
      </w:r>
    </w:p>
    <w:p w:rsidR="00732D72" w:rsidRPr="00CA3482" w:rsidRDefault="00732D72" w:rsidP="00FB0FA6">
      <w:pPr>
        <w:numPr>
          <w:ilvl w:val="3"/>
          <w:numId w:val="38"/>
        </w:numPr>
        <w:spacing w:line="360" w:lineRule="auto"/>
        <w:ind w:left="1680"/>
        <w:rPr>
          <w:rFonts w:ascii="宋体" w:hAnsi="宋体"/>
          <w:szCs w:val="21"/>
        </w:rPr>
      </w:pPr>
      <w:r w:rsidRPr="00CA3482">
        <w:rPr>
          <w:rFonts w:ascii="宋体" w:hAnsi="宋体"/>
          <w:szCs w:val="21"/>
        </w:rPr>
        <w:t>YYYY为四位数字，必须是有效的年份</w:t>
      </w:r>
    </w:p>
    <w:p w:rsidR="00732D72" w:rsidRPr="00CA3482" w:rsidRDefault="00732D72" w:rsidP="00FB0FA6">
      <w:pPr>
        <w:numPr>
          <w:ilvl w:val="3"/>
          <w:numId w:val="38"/>
        </w:numPr>
        <w:spacing w:line="360" w:lineRule="auto"/>
        <w:ind w:left="1680"/>
        <w:rPr>
          <w:rFonts w:ascii="宋体" w:hAnsi="宋体"/>
          <w:szCs w:val="21"/>
        </w:rPr>
      </w:pPr>
      <w:r w:rsidRPr="00CA3482">
        <w:rPr>
          <w:rFonts w:ascii="宋体" w:hAnsi="宋体"/>
          <w:szCs w:val="21"/>
        </w:rPr>
        <w:t>MM为两位数字，必须是有效的月份（01-12）</w:t>
      </w:r>
    </w:p>
    <w:p w:rsidR="00732D72" w:rsidRPr="00CA3482" w:rsidRDefault="00732D72" w:rsidP="00FB0FA6">
      <w:pPr>
        <w:numPr>
          <w:ilvl w:val="3"/>
          <w:numId w:val="38"/>
        </w:numPr>
        <w:spacing w:line="360" w:lineRule="auto"/>
        <w:ind w:left="1680"/>
        <w:rPr>
          <w:rFonts w:ascii="宋体" w:hAnsi="宋体"/>
          <w:szCs w:val="21"/>
        </w:rPr>
      </w:pPr>
      <w:r w:rsidRPr="00CA3482">
        <w:rPr>
          <w:rFonts w:ascii="宋体" w:hAnsi="宋体"/>
          <w:szCs w:val="21"/>
        </w:rPr>
        <w:t>DD为两位数字，必须是有效的日期（01-31）</w:t>
      </w:r>
    </w:p>
    <w:p w:rsidR="00732D72" w:rsidRPr="00CA3482" w:rsidRDefault="00732D72" w:rsidP="008425B4">
      <w:pPr>
        <w:numPr>
          <w:ilvl w:val="0"/>
          <w:numId w:val="43"/>
        </w:numPr>
        <w:spacing w:line="360" w:lineRule="auto"/>
        <w:ind w:left="1202"/>
        <w:rPr>
          <w:rFonts w:ascii="宋体" w:hAnsi="宋体"/>
          <w:szCs w:val="21"/>
        </w:rPr>
      </w:pPr>
      <w:r w:rsidRPr="00CA3482">
        <w:rPr>
          <w:rFonts w:ascii="宋体" w:hAnsi="宋体"/>
          <w:szCs w:val="21"/>
        </w:rPr>
        <w:t>对于不符合日期约束规则的日期值，处理方式存在以下两种情况：</w:t>
      </w:r>
    </w:p>
    <w:p w:rsidR="00732D72" w:rsidRPr="00CA3482" w:rsidRDefault="00732D72" w:rsidP="00FB0FA6">
      <w:pPr>
        <w:numPr>
          <w:ilvl w:val="0"/>
          <w:numId w:val="39"/>
        </w:numPr>
        <w:spacing w:line="360" w:lineRule="auto"/>
        <w:rPr>
          <w:rFonts w:ascii="宋体" w:hAnsi="宋体"/>
          <w:szCs w:val="21"/>
        </w:rPr>
      </w:pPr>
      <w:r w:rsidRPr="00CA3482">
        <w:rPr>
          <w:rFonts w:ascii="宋体" w:hAnsi="宋体"/>
          <w:szCs w:val="21"/>
        </w:rPr>
        <w:t>无值的日期或者无意义的日期，这时在接口中一律以“00010101”（公元元年1月1日）填充；</w:t>
      </w:r>
    </w:p>
    <w:p w:rsidR="00732D72" w:rsidRPr="00CA3482" w:rsidRDefault="00732D72" w:rsidP="00FB0FA6">
      <w:pPr>
        <w:numPr>
          <w:ilvl w:val="0"/>
          <w:numId w:val="39"/>
        </w:numPr>
        <w:spacing w:line="360" w:lineRule="auto"/>
        <w:rPr>
          <w:rFonts w:ascii="宋体" w:hAnsi="宋体"/>
          <w:szCs w:val="21"/>
        </w:rPr>
      </w:pPr>
      <w:r w:rsidRPr="00CA3482">
        <w:rPr>
          <w:rFonts w:ascii="宋体" w:hAnsi="宋体"/>
          <w:szCs w:val="21"/>
        </w:rPr>
        <w:t>接口中的“失效日期”在表示“未失效”含义时，一律以“29991231”（公元2999年12月31日）填充。</w:t>
      </w:r>
    </w:p>
    <w:p w:rsidR="00732D72" w:rsidRPr="00CA3482" w:rsidRDefault="00732D72" w:rsidP="008425B4">
      <w:pPr>
        <w:numPr>
          <w:ilvl w:val="0"/>
          <w:numId w:val="45"/>
        </w:numPr>
        <w:spacing w:line="360" w:lineRule="auto"/>
        <w:rPr>
          <w:rFonts w:ascii="宋体" w:hAnsi="宋体"/>
          <w:noProof/>
          <w:szCs w:val="21"/>
        </w:rPr>
      </w:pPr>
      <w:r w:rsidRPr="00CA3482">
        <w:rPr>
          <w:rFonts w:ascii="宋体" w:hAnsi="宋体" w:hint="eastAsia"/>
          <w:noProof/>
          <w:szCs w:val="21"/>
        </w:rPr>
        <w:t>时间类型</w:t>
      </w:r>
    </w:p>
    <w:p w:rsidR="00732D72" w:rsidRPr="00CA3482" w:rsidRDefault="00732D72" w:rsidP="00FB0FA6">
      <w:pPr>
        <w:numPr>
          <w:ilvl w:val="0"/>
          <w:numId w:val="37"/>
        </w:numPr>
        <w:spacing w:line="360" w:lineRule="auto"/>
        <w:ind w:left="1260"/>
        <w:rPr>
          <w:rFonts w:ascii="宋体" w:hAnsi="宋体"/>
          <w:szCs w:val="21"/>
        </w:rPr>
      </w:pPr>
      <w:r w:rsidRPr="00CA3482">
        <w:rPr>
          <w:rFonts w:ascii="宋体" w:hAnsi="宋体"/>
          <w:szCs w:val="21"/>
        </w:rPr>
        <w:t>统一采用HHMMSS格式</w:t>
      </w:r>
      <w:r w:rsidRPr="00CA3482">
        <w:rPr>
          <w:rFonts w:ascii="宋体" w:hAnsi="宋体" w:hint="eastAsia"/>
          <w:szCs w:val="21"/>
        </w:rPr>
        <w:t>：</w:t>
      </w:r>
    </w:p>
    <w:p w:rsidR="00732D72" w:rsidRPr="00CA3482" w:rsidRDefault="00732D72" w:rsidP="00FB0FA6">
      <w:pPr>
        <w:numPr>
          <w:ilvl w:val="0"/>
          <w:numId w:val="40"/>
        </w:numPr>
        <w:spacing w:line="360" w:lineRule="auto"/>
        <w:rPr>
          <w:rFonts w:ascii="宋体" w:hAnsi="宋体"/>
          <w:szCs w:val="21"/>
        </w:rPr>
      </w:pPr>
      <w:r w:rsidRPr="00CA3482">
        <w:rPr>
          <w:rFonts w:ascii="宋体" w:hAnsi="宋体"/>
          <w:szCs w:val="21"/>
        </w:rPr>
        <w:t>HH为两位数字，必须是有效的小时（00-23），24小时制</w:t>
      </w:r>
      <w:r w:rsidRPr="00CA3482">
        <w:rPr>
          <w:rFonts w:ascii="宋体" w:hAnsi="宋体" w:hint="eastAsia"/>
          <w:szCs w:val="21"/>
        </w:rPr>
        <w:t>；</w:t>
      </w:r>
    </w:p>
    <w:p w:rsidR="00732D72" w:rsidRPr="00CA3482" w:rsidRDefault="00732D72" w:rsidP="00FB0FA6">
      <w:pPr>
        <w:numPr>
          <w:ilvl w:val="0"/>
          <w:numId w:val="40"/>
        </w:numPr>
        <w:spacing w:line="360" w:lineRule="auto"/>
        <w:rPr>
          <w:rFonts w:ascii="宋体" w:hAnsi="宋体"/>
          <w:szCs w:val="21"/>
        </w:rPr>
      </w:pPr>
      <w:r w:rsidRPr="00CA3482">
        <w:rPr>
          <w:rFonts w:ascii="宋体" w:hAnsi="宋体"/>
          <w:szCs w:val="21"/>
        </w:rPr>
        <w:t>MM为两位数字，必须是有效的分钟（00-59）</w:t>
      </w:r>
      <w:r w:rsidRPr="00CA3482">
        <w:rPr>
          <w:rFonts w:ascii="宋体" w:hAnsi="宋体" w:hint="eastAsia"/>
          <w:szCs w:val="21"/>
        </w:rPr>
        <w:t>；</w:t>
      </w:r>
    </w:p>
    <w:p w:rsidR="00732D72" w:rsidRDefault="00732D72" w:rsidP="00FB0FA6">
      <w:pPr>
        <w:numPr>
          <w:ilvl w:val="0"/>
          <w:numId w:val="40"/>
        </w:numPr>
        <w:spacing w:line="360" w:lineRule="auto"/>
        <w:rPr>
          <w:rFonts w:ascii="宋体" w:hAnsi="宋体"/>
          <w:szCs w:val="21"/>
        </w:rPr>
      </w:pPr>
      <w:r w:rsidRPr="00CA3482">
        <w:rPr>
          <w:rFonts w:ascii="宋体" w:hAnsi="宋体"/>
          <w:szCs w:val="21"/>
        </w:rPr>
        <w:t>SS为两位数字，必须是有效的秒（00-59）</w:t>
      </w:r>
      <w:r w:rsidRPr="00CA3482">
        <w:rPr>
          <w:rFonts w:ascii="宋体" w:hAnsi="宋体" w:hint="eastAsia"/>
          <w:szCs w:val="21"/>
        </w:rPr>
        <w:t>。</w:t>
      </w:r>
    </w:p>
    <w:p w:rsidR="00732D72" w:rsidRPr="00F64C13" w:rsidRDefault="00732D72" w:rsidP="00DD2142">
      <w:pPr>
        <w:pStyle w:val="30"/>
      </w:pPr>
      <w:bookmarkStart w:id="109" w:name="_Toc318358536"/>
      <w:bookmarkStart w:id="110" w:name="_Toc326067704"/>
      <w:bookmarkStart w:id="111" w:name="_Toc459222168"/>
      <w:r>
        <w:rPr>
          <w:rFonts w:hint="eastAsia"/>
        </w:rPr>
        <w:lastRenderedPageBreak/>
        <w:t>接口</w:t>
      </w:r>
      <w:r w:rsidRPr="00F64C13">
        <w:rPr>
          <w:rFonts w:hint="eastAsia"/>
        </w:rPr>
        <w:t>文件路径</w:t>
      </w:r>
      <w:bookmarkEnd w:id="109"/>
      <w:bookmarkEnd w:id="110"/>
      <w:bookmarkEnd w:id="111"/>
    </w:p>
    <w:p w:rsidR="00732D72" w:rsidRPr="00F64C13" w:rsidRDefault="007E63B8" w:rsidP="007E63B8">
      <w:pPr>
        <w:spacing w:line="360" w:lineRule="auto"/>
        <w:ind w:left="840"/>
        <w:rPr>
          <w:rFonts w:ascii="宋体" w:hAnsi="宋体"/>
          <w:szCs w:val="21"/>
        </w:rPr>
      </w:pPr>
      <w:r>
        <w:rPr>
          <w:rFonts w:ascii="宋体" w:hAnsi="宋体" w:hint="eastAsia"/>
          <w:szCs w:val="21"/>
        </w:rPr>
        <w:t>上线时双方约定</w:t>
      </w:r>
    </w:p>
    <w:p w:rsidR="00732D72" w:rsidRPr="008774D8" w:rsidRDefault="00732D72" w:rsidP="00DD2142">
      <w:pPr>
        <w:pStyle w:val="30"/>
        <w:rPr>
          <w:rFonts w:ascii="黑体" w:hAnsi="黑体"/>
        </w:rPr>
      </w:pPr>
      <w:bookmarkStart w:id="112" w:name="_Toc202760258"/>
      <w:bookmarkStart w:id="113" w:name="_Toc214879452"/>
      <w:bookmarkStart w:id="114" w:name="_Toc214960014"/>
      <w:bookmarkStart w:id="115" w:name="_Toc271182182"/>
      <w:bookmarkStart w:id="116" w:name="_Toc318358537"/>
      <w:bookmarkStart w:id="117" w:name="_Toc326067705"/>
      <w:bookmarkStart w:id="118" w:name="_Toc459222169"/>
      <w:r>
        <w:rPr>
          <w:rFonts w:hint="eastAsia"/>
        </w:rPr>
        <w:t>数据文件</w:t>
      </w:r>
      <w:r w:rsidRPr="00566F03">
        <w:rPr>
          <w:rFonts w:hint="eastAsia"/>
        </w:rPr>
        <w:t>命名规则</w:t>
      </w:r>
      <w:bookmarkEnd w:id="112"/>
      <w:bookmarkEnd w:id="113"/>
      <w:bookmarkEnd w:id="114"/>
      <w:bookmarkEnd w:id="115"/>
      <w:bookmarkEnd w:id="116"/>
      <w:bookmarkEnd w:id="117"/>
      <w:bookmarkEnd w:id="118"/>
    </w:p>
    <w:p w:rsidR="00732D72" w:rsidRPr="00566F03" w:rsidRDefault="00A316BA" w:rsidP="00732D72">
      <w:pPr>
        <w:spacing w:line="360" w:lineRule="auto"/>
        <w:rPr>
          <w:rFonts w:ascii="宋体" w:hAnsi="宋体"/>
          <w:szCs w:val="21"/>
        </w:rPr>
      </w:pPr>
      <w:bookmarkStart w:id="119" w:name="OLE_LINK1"/>
      <w:r w:rsidRPr="00566F03">
        <w:rPr>
          <w:rFonts w:ascii="宋体" w:hAnsi="宋体" w:hint="eastAsia"/>
          <w:szCs w:val="21"/>
        </w:rPr>
        <w:t>&lt;文件类别代码&gt;</w:t>
      </w:r>
      <w:r w:rsidR="00E20D29">
        <w:rPr>
          <w:rFonts w:ascii="宋体" w:hAnsi="宋体" w:hint="eastAsia"/>
          <w:szCs w:val="21"/>
        </w:rPr>
        <w:t>&lt;数据来源</w:t>
      </w:r>
      <w:r w:rsidR="007A3620">
        <w:rPr>
          <w:rFonts w:ascii="宋体" w:hAnsi="宋体" w:hint="eastAsia"/>
          <w:szCs w:val="21"/>
        </w:rPr>
        <w:t>编码</w:t>
      </w:r>
      <w:r w:rsidR="00E20D29">
        <w:rPr>
          <w:rFonts w:ascii="宋体" w:hAnsi="宋体" w:hint="eastAsia"/>
          <w:szCs w:val="21"/>
        </w:rPr>
        <w:t>&gt;</w:t>
      </w:r>
      <w:r>
        <w:rPr>
          <w:rFonts w:ascii="宋体" w:hAnsi="宋体" w:hint="eastAsia"/>
          <w:szCs w:val="21"/>
        </w:rPr>
        <w:t>_</w:t>
      </w:r>
      <w:r w:rsidR="00732D72" w:rsidRPr="00566F03">
        <w:rPr>
          <w:rFonts w:ascii="宋体" w:hAnsi="宋体" w:hint="eastAsia"/>
          <w:szCs w:val="21"/>
        </w:rPr>
        <w:t>&lt;接口单元</w:t>
      </w:r>
      <w:r w:rsidR="00732D72">
        <w:rPr>
          <w:rFonts w:ascii="宋体" w:hAnsi="宋体" w:hint="eastAsia"/>
          <w:szCs w:val="21"/>
        </w:rPr>
        <w:t>编码&gt;</w:t>
      </w:r>
      <w:r w:rsidR="00732D72" w:rsidRPr="00566F03">
        <w:rPr>
          <w:rFonts w:ascii="宋体" w:hAnsi="宋体" w:hint="eastAsia"/>
          <w:szCs w:val="21"/>
        </w:rPr>
        <w:t>_&lt;数据日期&gt;_&lt;序列号&gt;</w:t>
      </w:r>
      <w:r w:rsidR="00732D72" w:rsidRPr="00566F03">
        <w:rPr>
          <w:rFonts w:ascii="宋体" w:hAnsi="宋体"/>
          <w:szCs w:val="21"/>
        </w:rPr>
        <w:t>.</w:t>
      </w:r>
      <w:proofErr w:type="spellStart"/>
      <w:proofErr w:type="gramStart"/>
      <w:r w:rsidR="00A20062">
        <w:rPr>
          <w:rFonts w:ascii="宋体" w:hAnsi="宋体" w:hint="eastAsia"/>
          <w:szCs w:val="21"/>
        </w:rPr>
        <w:t>dat</w:t>
      </w:r>
      <w:bookmarkEnd w:id="119"/>
      <w:proofErr w:type="spellEnd"/>
      <w:proofErr w:type="gramEnd"/>
    </w:p>
    <w:p w:rsidR="00732D72" w:rsidRPr="00566F03" w:rsidRDefault="00732D72" w:rsidP="00732D72">
      <w:pPr>
        <w:spacing w:line="360" w:lineRule="auto"/>
        <w:rPr>
          <w:rFonts w:ascii="宋体" w:hAnsi="宋体"/>
          <w:szCs w:val="21"/>
        </w:rPr>
      </w:pPr>
      <w:r w:rsidRPr="00566F03">
        <w:rPr>
          <w:rFonts w:ascii="宋体" w:hAnsi="宋体"/>
          <w:szCs w:val="21"/>
        </w:rPr>
        <w:t>说明：</w:t>
      </w:r>
    </w:p>
    <w:p w:rsidR="00732D72" w:rsidRDefault="00732D72" w:rsidP="008425B4">
      <w:pPr>
        <w:numPr>
          <w:ilvl w:val="0"/>
          <w:numId w:val="47"/>
        </w:numPr>
        <w:spacing w:line="360" w:lineRule="auto"/>
        <w:rPr>
          <w:rFonts w:ascii="宋体" w:hAnsi="宋体"/>
          <w:szCs w:val="21"/>
        </w:rPr>
      </w:pPr>
      <w:r w:rsidRPr="00566F03">
        <w:rPr>
          <w:rFonts w:ascii="宋体" w:hAnsi="宋体" w:hint="eastAsia"/>
          <w:szCs w:val="21"/>
        </w:rPr>
        <w:t>该文件用于数据提供方向数据接收方提供本接口规范要求的数据；</w:t>
      </w:r>
    </w:p>
    <w:p w:rsidR="00732D72" w:rsidRDefault="00732D72" w:rsidP="008425B4">
      <w:pPr>
        <w:numPr>
          <w:ilvl w:val="0"/>
          <w:numId w:val="47"/>
        </w:numPr>
        <w:spacing w:line="360" w:lineRule="auto"/>
        <w:rPr>
          <w:rFonts w:ascii="宋体" w:hAnsi="宋体"/>
          <w:szCs w:val="21"/>
        </w:rPr>
      </w:pPr>
      <w:r w:rsidRPr="00566F03">
        <w:rPr>
          <w:rFonts w:ascii="宋体" w:hAnsi="宋体" w:hint="eastAsia"/>
          <w:szCs w:val="21"/>
        </w:rPr>
        <w:t>文件为获取全量数据文件时，&lt;文件类别代码&gt;为“</w:t>
      </w:r>
      <w:r w:rsidR="004A668D">
        <w:rPr>
          <w:rFonts w:ascii="宋体" w:hAnsi="宋体" w:hint="eastAsia"/>
          <w:szCs w:val="21"/>
        </w:rPr>
        <w:t>a</w:t>
      </w:r>
      <w:r w:rsidRPr="00566F03">
        <w:rPr>
          <w:rFonts w:ascii="宋体" w:hAnsi="宋体" w:hint="eastAsia"/>
          <w:szCs w:val="21"/>
        </w:rPr>
        <w:t>”；</w:t>
      </w:r>
    </w:p>
    <w:p w:rsidR="00107B78" w:rsidRDefault="00732D72" w:rsidP="008425B4">
      <w:pPr>
        <w:numPr>
          <w:ilvl w:val="0"/>
          <w:numId w:val="47"/>
        </w:numPr>
        <w:spacing w:line="360" w:lineRule="auto"/>
        <w:rPr>
          <w:rFonts w:ascii="宋体" w:hAnsi="宋体"/>
          <w:szCs w:val="21"/>
        </w:rPr>
      </w:pPr>
      <w:r w:rsidRPr="00566F03">
        <w:rPr>
          <w:rFonts w:ascii="宋体" w:hAnsi="宋体" w:hint="eastAsia"/>
          <w:szCs w:val="21"/>
        </w:rPr>
        <w:t>文件为增量文件时，&lt;文件类别代码&gt;为“</w:t>
      </w:r>
      <w:proofErr w:type="spellStart"/>
      <w:r w:rsidR="004A668D">
        <w:rPr>
          <w:rFonts w:ascii="宋体" w:hAnsi="宋体" w:hint="eastAsia"/>
          <w:szCs w:val="21"/>
        </w:rPr>
        <w:t>i</w:t>
      </w:r>
      <w:proofErr w:type="spellEnd"/>
      <w:r w:rsidRPr="00566F03">
        <w:rPr>
          <w:rFonts w:ascii="宋体" w:hAnsi="宋体" w:hint="eastAsia"/>
          <w:szCs w:val="21"/>
        </w:rPr>
        <w:t>”；</w:t>
      </w:r>
    </w:p>
    <w:p w:rsidR="00107B78" w:rsidRPr="00107B78" w:rsidRDefault="00107B78" w:rsidP="008425B4">
      <w:pPr>
        <w:numPr>
          <w:ilvl w:val="0"/>
          <w:numId w:val="47"/>
        </w:numPr>
        <w:spacing w:line="360" w:lineRule="auto"/>
        <w:rPr>
          <w:rFonts w:ascii="宋体" w:hAnsi="宋体"/>
          <w:szCs w:val="21"/>
        </w:rPr>
      </w:pPr>
      <w:r>
        <w:rPr>
          <w:rFonts w:ascii="宋体" w:hAnsi="宋体" w:hint="eastAsia"/>
          <w:szCs w:val="21"/>
        </w:rPr>
        <w:t>数据来源编码一般定义为一位字母或数字；比如字母“b”标识BOSS，“m”标识数据集市</w:t>
      </w:r>
      <w:r w:rsidR="001217D9">
        <w:rPr>
          <w:rFonts w:ascii="宋体" w:hAnsi="宋体" w:hint="eastAsia"/>
          <w:szCs w:val="21"/>
        </w:rPr>
        <w:t>，“n</w:t>
      </w:r>
      <w:r w:rsidR="001217D9">
        <w:rPr>
          <w:rFonts w:ascii="宋体" w:hAnsi="宋体"/>
          <w:szCs w:val="21"/>
        </w:rPr>
        <w:t>”</w:t>
      </w:r>
      <w:r w:rsidR="001217D9">
        <w:rPr>
          <w:rFonts w:ascii="宋体" w:hAnsi="宋体" w:hint="eastAsia"/>
          <w:szCs w:val="21"/>
        </w:rPr>
        <w:t>标识网络</w:t>
      </w:r>
      <w:proofErr w:type="gramStart"/>
      <w:r w:rsidR="001217D9">
        <w:rPr>
          <w:rFonts w:ascii="宋体" w:hAnsi="宋体" w:hint="eastAsia"/>
          <w:szCs w:val="21"/>
        </w:rPr>
        <w:t>侧数据</w:t>
      </w:r>
      <w:proofErr w:type="gramEnd"/>
      <w:r w:rsidR="001217D9">
        <w:rPr>
          <w:rFonts w:ascii="宋体" w:hAnsi="宋体" w:hint="eastAsia"/>
          <w:szCs w:val="21"/>
        </w:rPr>
        <w:t>接口</w:t>
      </w:r>
    </w:p>
    <w:p w:rsidR="00732D72" w:rsidRDefault="00732D72" w:rsidP="008425B4">
      <w:pPr>
        <w:numPr>
          <w:ilvl w:val="0"/>
          <w:numId w:val="47"/>
        </w:numPr>
        <w:spacing w:line="360" w:lineRule="auto"/>
        <w:rPr>
          <w:rFonts w:ascii="宋体" w:hAnsi="宋体"/>
          <w:szCs w:val="21"/>
        </w:rPr>
      </w:pPr>
      <w:r w:rsidRPr="00566F03">
        <w:rPr>
          <w:rFonts w:ascii="宋体" w:hAnsi="宋体" w:hint="eastAsia"/>
          <w:szCs w:val="21"/>
        </w:rPr>
        <w:t>&lt;接口单元编码&gt;参考各章节文件接口中接口编码验收项；</w:t>
      </w:r>
    </w:p>
    <w:p w:rsidR="00732D72" w:rsidRDefault="00A11CC6" w:rsidP="00732D72">
      <w:pPr>
        <w:pStyle w:val="aff3"/>
        <w:spacing w:line="360" w:lineRule="auto"/>
        <w:ind w:left="420"/>
        <w:rPr>
          <w:szCs w:val="21"/>
        </w:rPr>
      </w:pPr>
      <w:r>
        <w:rPr>
          <w:rFonts w:hint="eastAsia"/>
          <w:szCs w:val="21"/>
        </w:rPr>
        <w:t>接口单元编号</w:t>
      </w:r>
      <w:r w:rsidR="00732D72" w:rsidRPr="00A64872">
        <w:rPr>
          <w:rFonts w:hint="eastAsia"/>
          <w:szCs w:val="21"/>
        </w:rPr>
        <w:t>：</w:t>
      </w:r>
      <w:r>
        <w:rPr>
          <w:rFonts w:hint="eastAsia"/>
          <w:szCs w:val="21"/>
        </w:rPr>
        <w:t>参见接口单元约定</w:t>
      </w:r>
    </w:p>
    <w:p w:rsidR="00732D72" w:rsidRPr="00566F03" w:rsidRDefault="00732D72" w:rsidP="008425B4">
      <w:pPr>
        <w:numPr>
          <w:ilvl w:val="0"/>
          <w:numId w:val="47"/>
        </w:numPr>
        <w:spacing w:line="360" w:lineRule="auto"/>
        <w:rPr>
          <w:rFonts w:ascii="宋体" w:hAnsi="宋体"/>
          <w:szCs w:val="21"/>
        </w:rPr>
      </w:pPr>
      <w:r w:rsidRPr="00566F03">
        <w:rPr>
          <w:rFonts w:ascii="宋体" w:hAnsi="宋体" w:hint="eastAsia"/>
          <w:szCs w:val="21"/>
        </w:rPr>
        <w:t>&lt;数据日期&gt;按不同的接口类型确定，如为小时接口，取值为“YYYYMMDDHH</w:t>
      </w:r>
      <w:smartTag w:uri="urn:schemas-microsoft-com:office:smarttags" w:element="chmetcnv">
        <w:smartTagPr>
          <w:attr w:name="UnitName" w:val="”"/>
          <w:attr w:name="SourceValue" w:val="24"/>
          <w:attr w:name="HasSpace" w:val="False"/>
          <w:attr w:name="Negative" w:val="False"/>
          <w:attr w:name="NumberType" w:val="1"/>
          <w:attr w:name="TCSC" w:val="0"/>
        </w:smartTagPr>
        <w:r w:rsidRPr="00566F03">
          <w:rPr>
            <w:rFonts w:ascii="宋体" w:hAnsi="宋体" w:hint="eastAsia"/>
            <w:szCs w:val="21"/>
          </w:rPr>
          <w:t>24”</w:t>
        </w:r>
      </w:smartTag>
      <w:r w:rsidRPr="00566F03">
        <w:rPr>
          <w:rFonts w:ascii="宋体" w:hAnsi="宋体" w:hint="eastAsia"/>
          <w:szCs w:val="21"/>
        </w:rPr>
        <w:t>；若为日接口则为“YYYYMMDD”；若为月接口则为“YYYYMM”；</w:t>
      </w:r>
      <w:r w:rsidR="003E0EEC">
        <w:rPr>
          <w:rFonts w:ascii="宋体" w:hAnsi="宋体" w:hint="eastAsia"/>
          <w:szCs w:val="21"/>
        </w:rPr>
        <w:t>若为周接口则为周统计周期的第一天“YYYYMMDD”；</w:t>
      </w:r>
    </w:p>
    <w:p w:rsidR="00732D72" w:rsidRPr="00566F03" w:rsidRDefault="00732D72" w:rsidP="008425B4">
      <w:pPr>
        <w:numPr>
          <w:ilvl w:val="0"/>
          <w:numId w:val="47"/>
        </w:numPr>
        <w:spacing w:line="360" w:lineRule="auto"/>
        <w:rPr>
          <w:rFonts w:ascii="宋体" w:hAnsi="宋体"/>
          <w:szCs w:val="21"/>
        </w:rPr>
      </w:pPr>
      <w:r w:rsidRPr="00566F03">
        <w:rPr>
          <w:rFonts w:ascii="宋体" w:hAnsi="宋体" w:hint="eastAsia"/>
          <w:szCs w:val="21"/>
        </w:rPr>
        <w:t>&lt;序列号&gt;</w:t>
      </w:r>
      <w:r w:rsidRPr="00566F03">
        <w:rPr>
          <w:rFonts w:ascii="宋体" w:hAnsi="宋体"/>
          <w:szCs w:val="21"/>
        </w:rPr>
        <w:t>默认为</w:t>
      </w:r>
      <w:r w:rsidR="00814BDF">
        <w:rPr>
          <w:rFonts w:ascii="宋体" w:hAnsi="宋体" w:hint="eastAsia"/>
          <w:szCs w:val="21"/>
        </w:rPr>
        <w:t>三</w:t>
      </w:r>
      <w:r w:rsidRPr="00566F03">
        <w:rPr>
          <w:rFonts w:ascii="宋体" w:hAnsi="宋体"/>
          <w:szCs w:val="21"/>
        </w:rPr>
        <w:t>位，为数字型</w:t>
      </w:r>
      <w:r w:rsidRPr="00566F03">
        <w:rPr>
          <w:rFonts w:ascii="宋体" w:hAnsi="宋体" w:hint="eastAsia"/>
          <w:szCs w:val="21"/>
        </w:rPr>
        <w:t xml:space="preserve">, </w:t>
      </w:r>
      <w:r w:rsidRPr="003B378C">
        <w:rPr>
          <w:rFonts w:ascii="宋体" w:hAnsi="宋体" w:hint="eastAsia"/>
          <w:szCs w:val="21"/>
        </w:rPr>
        <w:t>保证接口数据文件的大小不能超过</w:t>
      </w:r>
      <w:r w:rsidR="00BD2EA1">
        <w:rPr>
          <w:rFonts w:ascii="宋体" w:hAnsi="宋体" w:hint="eastAsia"/>
          <w:szCs w:val="21"/>
        </w:rPr>
        <w:t>500M</w:t>
      </w:r>
      <w:r w:rsidRPr="003B378C">
        <w:rPr>
          <w:rFonts w:ascii="宋体" w:hAnsi="宋体" w:hint="eastAsia"/>
          <w:szCs w:val="21"/>
        </w:rPr>
        <w:t>，如果接口数据文件太大，必须按要求将文件拆分</w:t>
      </w:r>
      <w:r>
        <w:rPr>
          <w:rFonts w:ascii="宋体" w:hAnsi="宋体" w:hint="eastAsia"/>
          <w:szCs w:val="21"/>
        </w:rPr>
        <w:t>。</w:t>
      </w:r>
      <w:r w:rsidRPr="00566F03">
        <w:rPr>
          <w:rFonts w:ascii="宋体" w:hAnsi="宋体" w:hint="eastAsia"/>
          <w:szCs w:val="21"/>
        </w:rPr>
        <w:t>序列号是用于描述同一个接口单元在同一个抽取周期中的文件顺序号，若一个接口单元被分割成多个文件则其流水号必须不同，并且从</w:t>
      </w:r>
      <w:r w:rsidR="00CB2DCD">
        <w:rPr>
          <w:rFonts w:ascii="宋体" w:hAnsi="宋体" w:hint="eastAsia"/>
          <w:szCs w:val="21"/>
        </w:rPr>
        <w:t>0</w:t>
      </w:r>
      <w:r w:rsidRPr="00566F03">
        <w:rPr>
          <w:rFonts w:ascii="宋体" w:hAnsi="宋体" w:hint="eastAsia"/>
          <w:szCs w:val="21"/>
        </w:rPr>
        <w:t xml:space="preserve">01依次递增，如： </w:t>
      </w:r>
      <w:r w:rsidR="00CB2DCD">
        <w:rPr>
          <w:rFonts w:ascii="宋体" w:hAnsi="宋体" w:hint="eastAsia"/>
          <w:szCs w:val="21"/>
        </w:rPr>
        <w:t>00</w:t>
      </w:r>
      <w:r w:rsidRPr="00566F03">
        <w:rPr>
          <w:rFonts w:ascii="宋体" w:hAnsi="宋体" w:hint="eastAsia"/>
          <w:szCs w:val="21"/>
        </w:rPr>
        <w:t>1、</w:t>
      </w:r>
      <w:r w:rsidR="00CB2DCD">
        <w:rPr>
          <w:rFonts w:ascii="宋体" w:hAnsi="宋体" w:hint="eastAsia"/>
          <w:szCs w:val="21"/>
        </w:rPr>
        <w:t>0</w:t>
      </w:r>
      <w:r w:rsidRPr="00566F03">
        <w:rPr>
          <w:rFonts w:ascii="宋体" w:hAnsi="宋体" w:hint="eastAsia"/>
          <w:szCs w:val="21"/>
        </w:rPr>
        <w:t>02、</w:t>
      </w:r>
      <w:r w:rsidR="00CB2DCD">
        <w:rPr>
          <w:rFonts w:ascii="宋体" w:hAnsi="宋体" w:hint="eastAsia"/>
          <w:szCs w:val="21"/>
        </w:rPr>
        <w:t>0</w:t>
      </w:r>
      <w:r w:rsidRPr="00566F03">
        <w:rPr>
          <w:rFonts w:ascii="宋体" w:hAnsi="宋体" w:hint="eastAsia"/>
          <w:szCs w:val="21"/>
        </w:rPr>
        <w:t>03；</w:t>
      </w:r>
    </w:p>
    <w:p w:rsidR="00732D72" w:rsidRDefault="00732D72" w:rsidP="008425B4">
      <w:pPr>
        <w:numPr>
          <w:ilvl w:val="0"/>
          <w:numId w:val="47"/>
        </w:numPr>
        <w:spacing w:line="360" w:lineRule="auto"/>
        <w:rPr>
          <w:rFonts w:ascii="宋体" w:hAnsi="宋体"/>
          <w:szCs w:val="21"/>
        </w:rPr>
      </w:pPr>
      <w:r w:rsidRPr="00566F03">
        <w:rPr>
          <w:rFonts w:ascii="宋体" w:hAnsi="宋体"/>
          <w:szCs w:val="21"/>
        </w:rPr>
        <w:t>在接口文件生成过程中，定义接口文件扩展名为.</w:t>
      </w:r>
      <w:proofErr w:type="spellStart"/>
      <w:r w:rsidRPr="00566F03">
        <w:rPr>
          <w:rFonts w:ascii="宋体" w:hAnsi="宋体" w:hint="eastAsia"/>
          <w:szCs w:val="21"/>
        </w:rPr>
        <w:t>tmp</w:t>
      </w:r>
      <w:proofErr w:type="spellEnd"/>
      <w:r w:rsidRPr="00566F03">
        <w:rPr>
          <w:rFonts w:ascii="宋体" w:hAnsi="宋体"/>
          <w:szCs w:val="21"/>
        </w:rPr>
        <w:t>，待接口文件生成成功后，再改为.</w:t>
      </w:r>
      <w:proofErr w:type="spellStart"/>
      <w:r w:rsidRPr="00566F03">
        <w:rPr>
          <w:rFonts w:ascii="宋体" w:hAnsi="宋体" w:hint="eastAsia"/>
          <w:szCs w:val="21"/>
        </w:rPr>
        <w:t>dat</w:t>
      </w:r>
      <w:proofErr w:type="spellEnd"/>
      <w:r w:rsidRPr="00566F03">
        <w:rPr>
          <w:rFonts w:ascii="宋体" w:hAnsi="宋体"/>
          <w:szCs w:val="21"/>
        </w:rPr>
        <w:t>，以保证数据文件的完整性</w:t>
      </w:r>
      <w:r w:rsidRPr="00566F03">
        <w:rPr>
          <w:rFonts w:ascii="宋体" w:hAnsi="宋体" w:hint="eastAsia"/>
          <w:szCs w:val="21"/>
        </w:rPr>
        <w:t>。</w:t>
      </w:r>
    </w:p>
    <w:p w:rsidR="00732D72" w:rsidRDefault="00732D72" w:rsidP="00DD2142">
      <w:pPr>
        <w:pStyle w:val="30"/>
      </w:pPr>
      <w:bookmarkStart w:id="120" w:name="_Toc318358538"/>
      <w:bookmarkStart w:id="121" w:name="_Toc326067706"/>
      <w:bookmarkStart w:id="122" w:name="_Toc459222170"/>
      <w:r w:rsidRPr="00903BCB">
        <w:rPr>
          <w:rFonts w:hint="eastAsia"/>
        </w:rPr>
        <w:t>校验文件命名规则</w:t>
      </w:r>
      <w:bookmarkEnd w:id="120"/>
      <w:bookmarkEnd w:id="121"/>
      <w:bookmarkEnd w:id="122"/>
    </w:p>
    <w:p w:rsidR="00732D72" w:rsidRDefault="001E6205" w:rsidP="00732D72">
      <w:pPr>
        <w:rPr>
          <w:rFonts w:ascii="宋体" w:hAnsi="宋体"/>
          <w:szCs w:val="21"/>
        </w:rPr>
      </w:pPr>
      <w:r w:rsidRPr="00566F03">
        <w:rPr>
          <w:rFonts w:ascii="宋体" w:hAnsi="宋体" w:hint="eastAsia"/>
          <w:szCs w:val="21"/>
        </w:rPr>
        <w:t>&lt;文件类别代码&gt;</w:t>
      </w:r>
      <w:r w:rsidR="00E20D29">
        <w:rPr>
          <w:rFonts w:ascii="宋体" w:hAnsi="宋体" w:hint="eastAsia"/>
          <w:szCs w:val="21"/>
        </w:rPr>
        <w:t>&lt;数据来源</w:t>
      </w:r>
      <w:r w:rsidR="007A3620">
        <w:rPr>
          <w:rFonts w:ascii="宋体" w:hAnsi="宋体" w:hint="eastAsia"/>
          <w:szCs w:val="21"/>
        </w:rPr>
        <w:t>编码</w:t>
      </w:r>
      <w:r w:rsidR="00E20D29">
        <w:rPr>
          <w:rFonts w:ascii="宋体" w:hAnsi="宋体" w:hint="eastAsia"/>
          <w:szCs w:val="21"/>
        </w:rPr>
        <w:t>&gt;</w:t>
      </w:r>
      <w:r>
        <w:rPr>
          <w:rFonts w:ascii="宋体" w:hAnsi="宋体" w:hint="eastAsia"/>
          <w:szCs w:val="21"/>
        </w:rPr>
        <w:t>_</w:t>
      </w:r>
      <w:r w:rsidR="00732D72" w:rsidRPr="00566F03">
        <w:rPr>
          <w:rFonts w:ascii="宋体" w:hAnsi="宋体" w:hint="eastAsia"/>
          <w:szCs w:val="21"/>
        </w:rPr>
        <w:t>&lt;接口单元编码</w:t>
      </w:r>
      <w:r w:rsidR="00732D72">
        <w:rPr>
          <w:rFonts w:ascii="宋体" w:hAnsi="宋体" w:hint="eastAsia"/>
          <w:szCs w:val="21"/>
        </w:rPr>
        <w:t>&gt;</w:t>
      </w:r>
      <w:r w:rsidR="00732D72" w:rsidRPr="00566F03">
        <w:rPr>
          <w:rFonts w:ascii="宋体" w:hAnsi="宋体" w:hint="eastAsia"/>
          <w:szCs w:val="21"/>
        </w:rPr>
        <w:t>_&lt;数据日期&gt;</w:t>
      </w:r>
      <w:r w:rsidR="00732D72" w:rsidRPr="00566F03">
        <w:rPr>
          <w:rFonts w:ascii="宋体" w:hAnsi="宋体"/>
          <w:szCs w:val="21"/>
        </w:rPr>
        <w:t>.</w:t>
      </w:r>
      <w:proofErr w:type="spellStart"/>
      <w:proofErr w:type="gramStart"/>
      <w:r w:rsidR="00B72CB2">
        <w:rPr>
          <w:rFonts w:ascii="宋体" w:hAnsi="宋体" w:hint="eastAsia"/>
          <w:szCs w:val="21"/>
        </w:rPr>
        <w:t>verf</w:t>
      </w:r>
      <w:proofErr w:type="spellEnd"/>
      <w:proofErr w:type="gramEnd"/>
    </w:p>
    <w:p w:rsidR="00A23695" w:rsidRPr="00903BCB" w:rsidRDefault="00A23695" w:rsidP="00732D72">
      <w:r>
        <w:rPr>
          <w:rFonts w:ascii="宋体" w:hAnsi="宋体" w:hint="eastAsia"/>
          <w:szCs w:val="21"/>
        </w:rPr>
        <w:t>参考数据文件命名规则；校验文件与数据文件命名规则一直，与数据文件名对应。</w:t>
      </w:r>
    </w:p>
    <w:p w:rsidR="00732D72" w:rsidRPr="00903BCB" w:rsidRDefault="00732D72" w:rsidP="00DD2142">
      <w:pPr>
        <w:pStyle w:val="30"/>
      </w:pPr>
      <w:bookmarkStart w:id="123" w:name="_Toc318358539"/>
      <w:bookmarkStart w:id="124" w:name="_Toc326067707"/>
      <w:bookmarkStart w:id="125" w:name="_Toc459222171"/>
      <w:r w:rsidRPr="00903BCB">
        <w:rPr>
          <w:rFonts w:hint="eastAsia"/>
        </w:rPr>
        <w:t>接口数据校验规则</w:t>
      </w:r>
      <w:bookmarkEnd w:id="123"/>
      <w:bookmarkEnd w:id="124"/>
      <w:bookmarkEnd w:id="125"/>
    </w:p>
    <w:p w:rsidR="00732D72" w:rsidRPr="00CA3482" w:rsidRDefault="00732D72" w:rsidP="00732D72">
      <w:pPr>
        <w:spacing w:line="360" w:lineRule="auto"/>
        <w:ind w:firstLine="420"/>
        <w:rPr>
          <w:rFonts w:ascii="宋体" w:hAnsi="宋体"/>
          <w:szCs w:val="21"/>
        </w:rPr>
      </w:pPr>
      <w:r w:rsidRPr="00CA3482">
        <w:rPr>
          <w:rFonts w:ascii="宋体" w:hAnsi="宋体" w:hint="eastAsia"/>
          <w:szCs w:val="21"/>
        </w:rPr>
        <w:t>数据接收方在发现数据错误时，必须及时</w:t>
      </w:r>
      <w:r w:rsidR="00685D12">
        <w:rPr>
          <w:rFonts w:ascii="宋体" w:hAnsi="宋体" w:hint="eastAsia"/>
          <w:szCs w:val="21"/>
        </w:rPr>
        <w:t>提交</w:t>
      </w:r>
      <w:r w:rsidRPr="00CA3482">
        <w:rPr>
          <w:rFonts w:ascii="宋体" w:hAnsi="宋体" w:hint="eastAsia"/>
          <w:szCs w:val="21"/>
        </w:rPr>
        <w:t>数据校验报告</w:t>
      </w:r>
      <w:r w:rsidR="00685D12">
        <w:rPr>
          <w:rFonts w:ascii="宋体" w:hAnsi="宋体" w:hint="eastAsia"/>
          <w:szCs w:val="21"/>
        </w:rPr>
        <w:t>给数据提供方</w:t>
      </w:r>
      <w:r w:rsidR="001F7B91">
        <w:rPr>
          <w:rFonts w:ascii="宋体" w:hAnsi="宋体" w:hint="eastAsia"/>
          <w:szCs w:val="21"/>
        </w:rPr>
        <w:t>；</w:t>
      </w:r>
      <w:r w:rsidR="00685D12">
        <w:rPr>
          <w:rFonts w:ascii="宋体" w:hAnsi="宋体" w:hint="eastAsia"/>
          <w:szCs w:val="21"/>
        </w:rPr>
        <w:t>数据提供方解决问题后重新提供数据并知会数据接收方</w:t>
      </w:r>
      <w:r w:rsidRPr="00CA3482">
        <w:rPr>
          <w:rFonts w:ascii="宋体" w:hAnsi="宋体" w:hint="eastAsia"/>
          <w:szCs w:val="21"/>
        </w:rPr>
        <w:t>。接口数据校验分为两种：文件级校验和记录级校验。</w:t>
      </w:r>
    </w:p>
    <w:p w:rsidR="00732D72" w:rsidRPr="00CA3482" w:rsidRDefault="00732D72" w:rsidP="008425B4">
      <w:pPr>
        <w:pStyle w:val="aff4"/>
        <w:numPr>
          <w:ilvl w:val="0"/>
          <w:numId w:val="50"/>
        </w:numPr>
      </w:pPr>
      <w:r w:rsidRPr="00CA3482">
        <w:rPr>
          <w:rFonts w:hint="eastAsia"/>
        </w:rPr>
        <w:lastRenderedPageBreak/>
        <w:t>文件级校验</w:t>
      </w:r>
    </w:p>
    <w:p w:rsidR="00732D72" w:rsidRDefault="00732D72" w:rsidP="00732D72">
      <w:pPr>
        <w:spacing w:line="360" w:lineRule="auto"/>
        <w:ind w:firstLineChars="200" w:firstLine="420"/>
        <w:rPr>
          <w:rFonts w:ascii="宋体" w:hAnsi="宋体"/>
          <w:szCs w:val="21"/>
        </w:rPr>
      </w:pPr>
      <w:r w:rsidRPr="00CA3482">
        <w:rPr>
          <w:rFonts w:ascii="宋体" w:hAnsi="宋体" w:hint="eastAsia"/>
          <w:szCs w:val="21"/>
        </w:rPr>
        <w:t>文件级校验是指根据数据提供方提供的接口校验文件信息，对需要传输的接口文件进行校验，校验内容如下：</w:t>
      </w:r>
    </w:p>
    <w:p w:rsidR="000A11A4" w:rsidRDefault="00732D72" w:rsidP="008425B4">
      <w:pPr>
        <w:pStyle w:val="aff3"/>
        <w:numPr>
          <w:ilvl w:val="0"/>
          <w:numId w:val="51"/>
        </w:numPr>
        <w:spacing w:line="360" w:lineRule="auto"/>
        <w:ind w:firstLineChars="0"/>
        <w:rPr>
          <w:rFonts w:ascii="宋体" w:hAnsi="宋体"/>
          <w:szCs w:val="21"/>
        </w:rPr>
      </w:pPr>
      <w:r w:rsidRPr="00BC3563">
        <w:rPr>
          <w:rFonts w:ascii="宋体" w:hAnsi="宋体" w:hint="eastAsia"/>
          <w:szCs w:val="21"/>
        </w:rPr>
        <w:t>接口数据文件名称</w:t>
      </w:r>
    </w:p>
    <w:p w:rsidR="00732D72" w:rsidRPr="000A11A4" w:rsidRDefault="00732D72" w:rsidP="000A11A4">
      <w:pPr>
        <w:pStyle w:val="aff3"/>
        <w:spacing w:line="360" w:lineRule="auto"/>
        <w:ind w:left="840" w:firstLineChars="0" w:firstLine="0"/>
        <w:rPr>
          <w:rFonts w:ascii="宋体" w:hAnsi="宋体"/>
          <w:szCs w:val="21"/>
        </w:rPr>
      </w:pPr>
      <w:r w:rsidRPr="000A11A4">
        <w:rPr>
          <w:rFonts w:ascii="宋体" w:hAnsi="宋体" w:hint="eastAsia"/>
          <w:bCs/>
          <w:szCs w:val="21"/>
        </w:rPr>
        <w:t>a)</w:t>
      </w:r>
      <w:r w:rsidRPr="000A11A4">
        <w:rPr>
          <w:rFonts w:ascii="宋体" w:hAnsi="宋体"/>
          <w:bCs/>
          <w:szCs w:val="21"/>
        </w:rPr>
        <w:t>根据接口校验文件中记录的文件，查找接口数据文件目录下该接口数据文件是否存在。</w:t>
      </w:r>
    </w:p>
    <w:p w:rsidR="00732D72" w:rsidRPr="00140AC2" w:rsidRDefault="00732D72" w:rsidP="000A11A4">
      <w:pPr>
        <w:pStyle w:val="aff3"/>
        <w:spacing w:line="360" w:lineRule="auto"/>
        <w:ind w:left="840" w:firstLineChars="0" w:firstLine="0"/>
        <w:rPr>
          <w:rFonts w:ascii="宋体" w:hAnsi="宋体"/>
          <w:bCs/>
          <w:szCs w:val="21"/>
        </w:rPr>
      </w:pPr>
      <w:r w:rsidRPr="00140AC2">
        <w:rPr>
          <w:rFonts w:ascii="宋体" w:hAnsi="宋体" w:hint="eastAsia"/>
          <w:bCs/>
          <w:szCs w:val="21"/>
        </w:rPr>
        <w:t>b)</w:t>
      </w:r>
      <w:r w:rsidRPr="00140AC2">
        <w:rPr>
          <w:rFonts w:ascii="宋体" w:hAnsi="宋体"/>
          <w:bCs/>
          <w:szCs w:val="21"/>
        </w:rPr>
        <w:t>检查接口数据文件的名称是否遵守规范中的命名规范。</w:t>
      </w:r>
    </w:p>
    <w:p w:rsidR="00732D72" w:rsidRPr="00BC3563" w:rsidRDefault="00732D72" w:rsidP="008425B4">
      <w:pPr>
        <w:pStyle w:val="aff3"/>
        <w:numPr>
          <w:ilvl w:val="0"/>
          <w:numId w:val="51"/>
        </w:numPr>
        <w:spacing w:line="360" w:lineRule="auto"/>
        <w:ind w:firstLineChars="0"/>
        <w:rPr>
          <w:rFonts w:ascii="宋体" w:hAnsi="宋体"/>
          <w:szCs w:val="21"/>
        </w:rPr>
      </w:pPr>
      <w:r w:rsidRPr="00BC3563">
        <w:rPr>
          <w:rFonts w:ascii="宋体" w:hAnsi="宋体" w:hint="eastAsia"/>
          <w:szCs w:val="21"/>
        </w:rPr>
        <w:t>文件的大小（字节数）</w:t>
      </w:r>
    </w:p>
    <w:p w:rsidR="00732D72" w:rsidRPr="00140AC2" w:rsidRDefault="00732D72" w:rsidP="000A11A4">
      <w:pPr>
        <w:pStyle w:val="aff3"/>
        <w:spacing w:line="360" w:lineRule="auto"/>
        <w:ind w:left="840" w:firstLineChars="0" w:firstLine="0"/>
        <w:rPr>
          <w:rFonts w:ascii="宋体" w:hAnsi="宋体"/>
          <w:bCs/>
          <w:szCs w:val="21"/>
        </w:rPr>
      </w:pPr>
      <w:r w:rsidRPr="00140AC2">
        <w:rPr>
          <w:rFonts w:ascii="宋体" w:hAnsi="宋体"/>
          <w:bCs/>
          <w:szCs w:val="21"/>
        </w:rPr>
        <w:t>验证接口校验文件中记载的文件大小与实际接口数据文件的文件大小是否一致。</w:t>
      </w:r>
    </w:p>
    <w:p w:rsidR="00732D72" w:rsidRPr="00BC3563" w:rsidRDefault="00732D72" w:rsidP="008425B4">
      <w:pPr>
        <w:pStyle w:val="aff3"/>
        <w:numPr>
          <w:ilvl w:val="0"/>
          <w:numId w:val="51"/>
        </w:numPr>
        <w:spacing w:line="360" w:lineRule="auto"/>
        <w:ind w:firstLineChars="0"/>
        <w:rPr>
          <w:rFonts w:ascii="宋体" w:hAnsi="宋体"/>
          <w:szCs w:val="21"/>
        </w:rPr>
      </w:pPr>
      <w:r w:rsidRPr="00BC3563">
        <w:rPr>
          <w:rFonts w:ascii="宋体" w:hAnsi="宋体" w:hint="eastAsia"/>
          <w:szCs w:val="21"/>
        </w:rPr>
        <w:t>文件中包含的记录数</w:t>
      </w:r>
    </w:p>
    <w:p w:rsidR="00732D72" w:rsidRPr="00140AC2" w:rsidRDefault="00732D72" w:rsidP="000A11A4">
      <w:pPr>
        <w:pStyle w:val="aff3"/>
        <w:spacing w:line="360" w:lineRule="auto"/>
        <w:ind w:left="840" w:firstLineChars="0" w:firstLine="0"/>
        <w:rPr>
          <w:rFonts w:ascii="宋体" w:hAnsi="宋体"/>
          <w:bCs/>
          <w:szCs w:val="21"/>
        </w:rPr>
      </w:pPr>
      <w:r w:rsidRPr="00140AC2">
        <w:rPr>
          <w:rFonts w:ascii="宋体" w:hAnsi="宋体"/>
          <w:bCs/>
          <w:szCs w:val="21"/>
        </w:rPr>
        <w:t>验证接口校验文件中记载的文件记录数与实际接口数据文件中的记录行数是否一致。</w:t>
      </w:r>
    </w:p>
    <w:p w:rsidR="007F5377" w:rsidRPr="00BC3563" w:rsidRDefault="007F5377" w:rsidP="008425B4">
      <w:pPr>
        <w:pStyle w:val="aff4"/>
        <w:numPr>
          <w:ilvl w:val="0"/>
          <w:numId w:val="50"/>
        </w:numPr>
      </w:pPr>
      <w:r w:rsidRPr="00BC3563">
        <w:rPr>
          <w:rFonts w:hint="eastAsia"/>
        </w:rPr>
        <w:t>记录级校验</w:t>
      </w:r>
    </w:p>
    <w:p w:rsidR="007F5377" w:rsidRPr="00BC3563" w:rsidRDefault="007F5377" w:rsidP="008425B4">
      <w:pPr>
        <w:pStyle w:val="aff3"/>
        <w:numPr>
          <w:ilvl w:val="0"/>
          <w:numId w:val="52"/>
        </w:numPr>
        <w:spacing w:line="360" w:lineRule="auto"/>
        <w:ind w:firstLineChars="0"/>
        <w:rPr>
          <w:rFonts w:ascii="宋体" w:hAnsi="宋体"/>
          <w:szCs w:val="21"/>
        </w:rPr>
      </w:pPr>
      <w:r w:rsidRPr="00BC3563">
        <w:rPr>
          <w:rFonts w:ascii="宋体" w:hAnsi="宋体" w:hint="eastAsia"/>
          <w:szCs w:val="21"/>
        </w:rPr>
        <w:t>数据域个数校验</w:t>
      </w:r>
    </w:p>
    <w:p w:rsidR="007F5377" w:rsidRPr="007F5377" w:rsidRDefault="007F5377" w:rsidP="000A11A4">
      <w:pPr>
        <w:pStyle w:val="aff3"/>
        <w:spacing w:line="360" w:lineRule="auto"/>
        <w:ind w:left="840" w:firstLineChars="0" w:firstLine="0"/>
        <w:rPr>
          <w:rFonts w:ascii="宋体" w:hAnsi="宋体"/>
          <w:bCs/>
          <w:szCs w:val="21"/>
        </w:rPr>
      </w:pPr>
      <w:r>
        <w:rPr>
          <w:rFonts w:ascii="宋体" w:hAnsi="宋体" w:hint="eastAsia"/>
          <w:bCs/>
          <w:szCs w:val="21"/>
        </w:rPr>
        <w:t>检查接口数据文件中的每个记录行所包含的字段个数是否与接口定义一致</w:t>
      </w:r>
    </w:p>
    <w:p w:rsidR="007F5377" w:rsidRPr="00BC3563" w:rsidRDefault="007F5377" w:rsidP="008425B4">
      <w:pPr>
        <w:pStyle w:val="aff3"/>
        <w:numPr>
          <w:ilvl w:val="0"/>
          <w:numId w:val="52"/>
        </w:numPr>
        <w:spacing w:line="360" w:lineRule="auto"/>
        <w:ind w:firstLineChars="0"/>
        <w:rPr>
          <w:rFonts w:ascii="宋体" w:hAnsi="宋体"/>
          <w:szCs w:val="21"/>
        </w:rPr>
      </w:pPr>
      <w:r w:rsidRPr="00BC3563">
        <w:rPr>
          <w:rFonts w:ascii="宋体" w:hAnsi="宋体" w:hint="eastAsia"/>
          <w:szCs w:val="21"/>
        </w:rPr>
        <w:t>唯一性检查</w:t>
      </w:r>
    </w:p>
    <w:p w:rsidR="007F5377" w:rsidRPr="001260D0" w:rsidRDefault="007F5377" w:rsidP="000A11A4">
      <w:pPr>
        <w:pStyle w:val="aff3"/>
        <w:spacing w:line="360" w:lineRule="auto"/>
        <w:ind w:left="840" w:firstLineChars="0" w:firstLine="0"/>
        <w:rPr>
          <w:rFonts w:ascii="宋体" w:hAnsi="宋体"/>
          <w:bCs/>
          <w:szCs w:val="21"/>
        </w:rPr>
      </w:pPr>
      <w:r w:rsidRPr="001260D0">
        <w:rPr>
          <w:rFonts w:ascii="宋体" w:hAnsi="宋体"/>
          <w:bCs/>
          <w:szCs w:val="21"/>
        </w:rPr>
        <w:t>检查接口数据</w:t>
      </w:r>
      <w:r w:rsidRPr="001260D0">
        <w:rPr>
          <w:rFonts w:ascii="宋体" w:hAnsi="宋体" w:hint="eastAsia"/>
          <w:bCs/>
          <w:szCs w:val="21"/>
        </w:rPr>
        <w:t>文件</w:t>
      </w:r>
      <w:r w:rsidRPr="001260D0">
        <w:rPr>
          <w:rFonts w:ascii="宋体" w:hAnsi="宋体"/>
          <w:bCs/>
          <w:szCs w:val="21"/>
        </w:rPr>
        <w:t>中是否违反</w:t>
      </w:r>
      <w:r w:rsidRPr="001260D0">
        <w:rPr>
          <w:rFonts w:ascii="宋体" w:hAnsi="宋体" w:hint="eastAsia"/>
          <w:bCs/>
          <w:szCs w:val="21"/>
        </w:rPr>
        <w:t>本接口</w:t>
      </w:r>
      <w:r w:rsidRPr="001260D0">
        <w:rPr>
          <w:rFonts w:ascii="宋体" w:hAnsi="宋体"/>
          <w:bCs/>
          <w:szCs w:val="21"/>
        </w:rPr>
        <w:t>规范定义的唯一性约束</w:t>
      </w:r>
      <w:r w:rsidRPr="001260D0">
        <w:rPr>
          <w:rFonts w:ascii="宋体" w:hAnsi="宋体" w:hint="eastAsia"/>
          <w:bCs/>
          <w:szCs w:val="21"/>
        </w:rPr>
        <w:t>，如主键检查</w:t>
      </w:r>
      <w:r w:rsidRPr="001260D0">
        <w:rPr>
          <w:rFonts w:ascii="宋体" w:hAnsi="宋体"/>
          <w:bCs/>
          <w:szCs w:val="21"/>
        </w:rPr>
        <w:t>；</w:t>
      </w:r>
    </w:p>
    <w:p w:rsidR="007F5377" w:rsidRPr="00BC3563" w:rsidRDefault="007F5377" w:rsidP="008425B4">
      <w:pPr>
        <w:pStyle w:val="aff3"/>
        <w:numPr>
          <w:ilvl w:val="0"/>
          <w:numId w:val="52"/>
        </w:numPr>
        <w:spacing w:line="360" w:lineRule="auto"/>
        <w:ind w:firstLineChars="0"/>
        <w:rPr>
          <w:rFonts w:ascii="宋体" w:hAnsi="宋体"/>
          <w:szCs w:val="21"/>
        </w:rPr>
      </w:pPr>
      <w:r w:rsidRPr="00BC3563">
        <w:rPr>
          <w:rFonts w:ascii="宋体" w:hAnsi="宋体" w:hint="eastAsia"/>
          <w:szCs w:val="21"/>
        </w:rPr>
        <w:t>数据类型及格式检查</w:t>
      </w:r>
    </w:p>
    <w:p w:rsidR="007F5377" w:rsidRPr="001260D0" w:rsidRDefault="007F5377" w:rsidP="000A11A4">
      <w:pPr>
        <w:pStyle w:val="aff3"/>
        <w:spacing w:line="360" w:lineRule="auto"/>
        <w:ind w:left="840" w:firstLineChars="0" w:firstLine="0"/>
        <w:rPr>
          <w:rFonts w:ascii="宋体" w:hAnsi="宋体"/>
          <w:bCs/>
          <w:szCs w:val="21"/>
        </w:rPr>
      </w:pPr>
      <w:r w:rsidRPr="001260D0">
        <w:rPr>
          <w:rFonts w:ascii="宋体" w:hAnsi="宋体"/>
          <w:bCs/>
          <w:szCs w:val="21"/>
        </w:rPr>
        <w:t>字段类型检查，检查各字段类型是否与</w:t>
      </w:r>
      <w:r w:rsidRPr="001260D0">
        <w:rPr>
          <w:rFonts w:ascii="宋体" w:hAnsi="宋体" w:hint="eastAsia"/>
          <w:bCs/>
          <w:szCs w:val="21"/>
        </w:rPr>
        <w:t>本接口</w:t>
      </w:r>
      <w:r w:rsidRPr="001260D0">
        <w:rPr>
          <w:rFonts w:ascii="宋体" w:hAnsi="宋体"/>
          <w:bCs/>
          <w:szCs w:val="21"/>
        </w:rPr>
        <w:t>规范定义一致；</w:t>
      </w:r>
      <w:r w:rsidRPr="001260D0">
        <w:rPr>
          <w:rFonts w:ascii="宋体" w:hAnsi="宋体" w:hint="eastAsia"/>
          <w:bCs/>
          <w:szCs w:val="21"/>
        </w:rPr>
        <w:t>格式检查参考【接口数据要求】章节；</w:t>
      </w:r>
    </w:p>
    <w:p w:rsidR="007F5377" w:rsidRPr="00BC3563" w:rsidRDefault="007F5377" w:rsidP="008425B4">
      <w:pPr>
        <w:pStyle w:val="aff3"/>
        <w:numPr>
          <w:ilvl w:val="0"/>
          <w:numId w:val="52"/>
        </w:numPr>
        <w:spacing w:line="360" w:lineRule="auto"/>
        <w:ind w:firstLineChars="0"/>
        <w:rPr>
          <w:rFonts w:ascii="宋体" w:hAnsi="宋体"/>
          <w:szCs w:val="21"/>
        </w:rPr>
      </w:pPr>
      <w:r w:rsidRPr="00BC3563">
        <w:rPr>
          <w:rFonts w:ascii="宋体" w:hAnsi="宋体" w:hint="eastAsia"/>
          <w:szCs w:val="21"/>
        </w:rPr>
        <w:t>数据值域检查</w:t>
      </w:r>
    </w:p>
    <w:p w:rsidR="007F5377" w:rsidRPr="001260D0" w:rsidRDefault="007F5377" w:rsidP="000A11A4">
      <w:pPr>
        <w:pStyle w:val="aff3"/>
        <w:spacing w:line="360" w:lineRule="auto"/>
        <w:ind w:left="840" w:firstLineChars="0" w:firstLine="0"/>
        <w:rPr>
          <w:rFonts w:ascii="宋体" w:hAnsi="宋体"/>
          <w:bCs/>
          <w:szCs w:val="21"/>
        </w:rPr>
      </w:pPr>
      <w:r w:rsidRPr="001260D0">
        <w:rPr>
          <w:rFonts w:ascii="宋体" w:hAnsi="宋体"/>
          <w:bCs/>
          <w:szCs w:val="21"/>
        </w:rPr>
        <w:t>对数据的取值有效</w:t>
      </w:r>
      <w:r w:rsidRPr="001260D0">
        <w:rPr>
          <w:rFonts w:ascii="宋体" w:hAnsi="宋体" w:hint="eastAsia"/>
          <w:bCs/>
          <w:szCs w:val="21"/>
        </w:rPr>
        <w:t>性</w:t>
      </w:r>
      <w:r w:rsidRPr="001260D0">
        <w:rPr>
          <w:rFonts w:ascii="宋体" w:hAnsi="宋体"/>
          <w:bCs/>
          <w:szCs w:val="21"/>
        </w:rPr>
        <w:t>检查。</w:t>
      </w:r>
    </w:p>
    <w:p w:rsidR="007F5377" w:rsidRPr="007F5377" w:rsidRDefault="007F5377" w:rsidP="007F5377">
      <w:pPr>
        <w:spacing w:line="360" w:lineRule="auto"/>
        <w:rPr>
          <w:rFonts w:ascii="宋体" w:hAnsi="宋体"/>
          <w:szCs w:val="21"/>
        </w:rPr>
      </w:pPr>
    </w:p>
    <w:p w:rsidR="00732D72" w:rsidRPr="00903BCB" w:rsidRDefault="00732D72" w:rsidP="00DD2142">
      <w:pPr>
        <w:pStyle w:val="30"/>
      </w:pPr>
      <w:bookmarkStart w:id="126" w:name="_Toc202760259"/>
      <w:bookmarkStart w:id="127" w:name="_Toc214879453"/>
      <w:bookmarkStart w:id="128" w:name="_Toc214960015"/>
      <w:bookmarkStart w:id="129" w:name="_Toc271182183"/>
      <w:bookmarkStart w:id="130" w:name="_Toc318358540"/>
      <w:bookmarkStart w:id="131" w:name="_Toc326067708"/>
      <w:bookmarkStart w:id="132" w:name="_Toc459222172"/>
      <w:r w:rsidRPr="00903BCB">
        <w:rPr>
          <w:rFonts w:hint="eastAsia"/>
        </w:rPr>
        <w:t>校验文件数据要求</w:t>
      </w:r>
      <w:bookmarkEnd w:id="126"/>
      <w:bookmarkEnd w:id="127"/>
      <w:bookmarkEnd w:id="128"/>
      <w:bookmarkEnd w:id="129"/>
      <w:bookmarkEnd w:id="130"/>
      <w:bookmarkEnd w:id="131"/>
      <w:bookmarkEnd w:id="132"/>
    </w:p>
    <w:p w:rsidR="00732D72" w:rsidRPr="00AF6CE8" w:rsidRDefault="00732D72" w:rsidP="00732D72">
      <w:pPr>
        <w:spacing w:line="360" w:lineRule="auto"/>
        <w:ind w:firstLine="420"/>
        <w:rPr>
          <w:szCs w:val="21"/>
        </w:rPr>
      </w:pPr>
      <w:r w:rsidRPr="00AF6CE8">
        <w:rPr>
          <w:rFonts w:hint="eastAsia"/>
          <w:szCs w:val="21"/>
        </w:rPr>
        <w:t>校验文件是由数据提供方负责生成，用于描述本次传输的所有接口文件需要校验的动态规则信息。校验文件中的信息包括以下内容</w:t>
      </w:r>
      <w:r w:rsidR="00617123">
        <w:rPr>
          <w:rFonts w:hint="eastAsia"/>
          <w:szCs w:val="21"/>
        </w:rPr>
        <w:t>，且信息内容字段用竖线“</w:t>
      </w:r>
      <w:r w:rsidR="00617123">
        <w:rPr>
          <w:rFonts w:hint="eastAsia"/>
          <w:szCs w:val="21"/>
        </w:rPr>
        <w:t>|</w:t>
      </w:r>
      <w:r w:rsidR="00617123">
        <w:rPr>
          <w:rFonts w:hint="eastAsia"/>
          <w:szCs w:val="21"/>
        </w:rPr>
        <w:t>”</w:t>
      </w:r>
      <w:r w:rsidR="00617123">
        <w:rPr>
          <w:rFonts w:hint="eastAsia"/>
          <w:szCs w:val="21"/>
        </w:rPr>
        <w:t>(</w:t>
      </w:r>
      <w:r w:rsidR="00617123" w:rsidRPr="00CA3482">
        <w:rPr>
          <w:rFonts w:ascii="宋体" w:hAnsi="宋体" w:hint="eastAsia"/>
          <w:noProof/>
          <w:szCs w:val="21"/>
        </w:rPr>
        <w:t>ASCII码</w:t>
      </w:r>
      <w:r w:rsidR="00EF4608">
        <w:rPr>
          <w:rFonts w:ascii="宋体" w:hAnsi="宋体" w:hint="eastAsia"/>
          <w:noProof/>
          <w:szCs w:val="21"/>
        </w:rPr>
        <w:t>0x</w:t>
      </w:r>
      <w:r w:rsidR="00617123">
        <w:rPr>
          <w:rFonts w:ascii="宋体" w:hAnsi="宋体" w:hint="eastAsia"/>
          <w:noProof/>
          <w:szCs w:val="21"/>
        </w:rPr>
        <w:t>7C</w:t>
      </w:r>
      <w:r w:rsidR="00617123">
        <w:rPr>
          <w:rFonts w:hint="eastAsia"/>
          <w:szCs w:val="21"/>
        </w:rPr>
        <w:t>)</w:t>
      </w:r>
      <w:r w:rsidRPr="00AF6CE8">
        <w:rPr>
          <w:rFonts w:hint="eastAsia"/>
          <w:szCs w:val="21"/>
        </w:rPr>
        <w: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879"/>
        <w:gridCol w:w="2877"/>
        <w:gridCol w:w="2406"/>
        <w:gridCol w:w="3500"/>
      </w:tblGrid>
      <w:tr w:rsidR="00732D72" w:rsidRPr="00EE482E" w:rsidTr="001E16B8">
        <w:trPr>
          <w:jc w:val="center"/>
        </w:trPr>
        <w:tc>
          <w:tcPr>
            <w:tcW w:w="455" w:type="pct"/>
            <w:shd w:val="clear" w:color="auto" w:fill="E6E6E6"/>
            <w:vAlign w:val="center"/>
          </w:tcPr>
          <w:p w:rsidR="00732D72" w:rsidRPr="00AF6CE8" w:rsidRDefault="00732D72" w:rsidP="001E16B8">
            <w:pPr>
              <w:spacing w:line="360" w:lineRule="auto"/>
              <w:rPr>
                <w:rFonts w:ascii="宋体" w:hAnsi="宋体"/>
                <w:szCs w:val="21"/>
              </w:rPr>
            </w:pPr>
            <w:r w:rsidRPr="00AF6CE8">
              <w:rPr>
                <w:rFonts w:ascii="宋体" w:hAnsi="宋体" w:hint="eastAsia"/>
                <w:szCs w:val="21"/>
              </w:rPr>
              <w:t>顺序</w:t>
            </w:r>
          </w:p>
        </w:tc>
        <w:tc>
          <w:tcPr>
            <w:tcW w:w="1489" w:type="pct"/>
            <w:shd w:val="clear" w:color="auto" w:fill="E6E6E6"/>
            <w:vAlign w:val="center"/>
          </w:tcPr>
          <w:p w:rsidR="00732D72" w:rsidRPr="00AF6CE8" w:rsidRDefault="00732D72" w:rsidP="001E16B8">
            <w:pPr>
              <w:spacing w:line="360" w:lineRule="auto"/>
              <w:rPr>
                <w:rFonts w:ascii="宋体" w:hAnsi="宋体"/>
                <w:szCs w:val="21"/>
              </w:rPr>
            </w:pPr>
            <w:r w:rsidRPr="00AF6CE8">
              <w:rPr>
                <w:rFonts w:ascii="宋体" w:hAnsi="宋体" w:hint="eastAsia"/>
                <w:szCs w:val="21"/>
              </w:rPr>
              <w:t>信息内容</w:t>
            </w:r>
          </w:p>
        </w:tc>
        <w:tc>
          <w:tcPr>
            <w:tcW w:w="1245" w:type="pct"/>
            <w:shd w:val="clear" w:color="auto" w:fill="E6E6E6"/>
            <w:vAlign w:val="center"/>
          </w:tcPr>
          <w:p w:rsidR="00732D72" w:rsidRPr="00AF6CE8" w:rsidRDefault="00732D72" w:rsidP="001E16B8">
            <w:pPr>
              <w:spacing w:line="360" w:lineRule="auto"/>
              <w:rPr>
                <w:rFonts w:ascii="宋体" w:hAnsi="宋体"/>
                <w:szCs w:val="21"/>
              </w:rPr>
            </w:pPr>
            <w:r w:rsidRPr="00AF6CE8">
              <w:rPr>
                <w:rFonts w:ascii="宋体" w:hAnsi="宋体" w:hint="eastAsia"/>
                <w:szCs w:val="21"/>
              </w:rPr>
              <w:t>数据类型及长度</w:t>
            </w:r>
          </w:p>
        </w:tc>
        <w:tc>
          <w:tcPr>
            <w:tcW w:w="1811" w:type="pct"/>
            <w:shd w:val="clear" w:color="auto" w:fill="E6E6E6"/>
            <w:vAlign w:val="center"/>
          </w:tcPr>
          <w:p w:rsidR="00732D72" w:rsidRPr="00AF6CE8" w:rsidRDefault="00732D72" w:rsidP="001E16B8">
            <w:pPr>
              <w:spacing w:line="360" w:lineRule="auto"/>
              <w:rPr>
                <w:rFonts w:ascii="宋体" w:hAnsi="宋体"/>
                <w:szCs w:val="21"/>
              </w:rPr>
            </w:pPr>
            <w:r w:rsidRPr="00AF6CE8">
              <w:rPr>
                <w:rFonts w:ascii="宋体" w:hAnsi="宋体" w:hint="eastAsia"/>
                <w:szCs w:val="21"/>
              </w:rPr>
              <w:t>说明</w:t>
            </w:r>
          </w:p>
        </w:tc>
      </w:tr>
      <w:tr w:rsidR="00732D72" w:rsidRPr="00EE482E" w:rsidTr="001E16B8">
        <w:trPr>
          <w:jc w:val="center"/>
        </w:trPr>
        <w:tc>
          <w:tcPr>
            <w:tcW w:w="455"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1</w:t>
            </w:r>
          </w:p>
        </w:tc>
        <w:tc>
          <w:tcPr>
            <w:tcW w:w="1489"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接口数据文件名称</w:t>
            </w:r>
          </w:p>
        </w:tc>
        <w:tc>
          <w:tcPr>
            <w:tcW w:w="1245" w:type="pct"/>
          </w:tcPr>
          <w:p w:rsidR="00732D72" w:rsidRPr="00AF6CE8" w:rsidRDefault="00267F12" w:rsidP="001E16B8">
            <w:pPr>
              <w:spacing w:line="360" w:lineRule="auto"/>
              <w:rPr>
                <w:rFonts w:ascii="宋体" w:hAnsi="宋体"/>
                <w:szCs w:val="21"/>
              </w:rPr>
            </w:pPr>
            <w:r>
              <w:rPr>
                <w:rFonts w:ascii="宋体" w:hAnsi="宋体" w:hint="eastAsia"/>
                <w:szCs w:val="21"/>
              </w:rPr>
              <w:t>VAR</w:t>
            </w:r>
            <w:r w:rsidR="00732D72" w:rsidRPr="00AF6CE8">
              <w:rPr>
                <w:rFonts w:ascii="宋体" w:hAnsi="宋体" w:hint="eastAsia"/>
                <w:szCs w:val="21"/>
              </w:rPr>
              <w:t>CHAR</w:t>
            </w:r>
            <w:r w:rsidR="00C669ED">
              <w:rPr>
                <w:rFonts w:ascii="宋体" w:hAnsi="宋体" w:hint="eastAsia"/>
                <w:szCs w:val="21"/>
              </w:rPr>
              <w:t>2</w:t>
            </w:r>
            <w:r w:rsidR="00732D72" w:rsidRPr="00AF6CE8">
              <w:rPr>
                <w:rFonts w:ascii="宋体" w:hAnsi="宋体"/>
                <w:szCs w:val="21"/>
              </w:rPr>
              <w:t>(</w:t>
            </w:r>
            <w:r w:rsidR="00732D72" w:rsidRPr="00AF6CE8">
              <w:rPr>
                <w:rFonts w:ascii="宋体" w:hAnsi="宋体" w:hint="eastAsia"/>
                <w:szCs w:val="21"/>
              </w:rPr>
              <w:t>50</w:t>
            </w:r>
            <w:r w:rsidR="00732D72" w:rsidRPr="00AF6CE8">
              <w:rPr>
                <w:rFonts w:ascii="宋体" w:hAnsi="宋体"/>
                <w:szCs w:val="21"/>
              </w:rPr>
              <w:t>)</w:t>
            </w:r>
          </w:p>
        </w:tc>
        <w:tc>
          <w:tcPr>
            <w:tcW w:w="1811" w:type="pct"/>
          </w:tcPr>
          <w:p w:rsidR="00732D72" w:rsidRPr="00AF6CE8" w:rsidRDefault="00732D72" w:rsidP="001E16B8">
            <w:pPr>
              <w:spacing w:line="360" w:lineRule="auto"/>
              <w:rPr>
                <w:rFonts w:ascii="宋体" w:hAnsi="宋体"/>
                <w:szCs w:val="21"/>
              </w:rPr>
            </w:pPr>
          </w:p>
        </w:tc>
      </w:tr>
      <w:tr w:rsidR="00732D72" w:rsidRPr="00EE482E" w:rsidTr="001E16B8">
        <w:trPr>
          <w:jc w:val="center"/>
        </w:trPr>
        <w:tc>
          <w:tcPr>
            <w:tcW w:w="455"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2</w:t>
            </w:r>
          </w:p>
        </w:tc>
        <w:tc>
          <w:tcPr>
            <w:tcW w:w="1489"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文件的大小（字节数）</w:t>
            </w:r>
          </w:p>
        </w:tc>
        <w:tc>
          <w:tcPr>
            <w:tcW w:w="1245"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NUMBER</w:t>
            </w:r>
            <w:r w:rsidRPr="00AF6CE8">
              <w:rPr>
                <w:rFonts w:ascii="宋体" w:hAnsi="宋体"/>
                <w:szCs w:val="21"/>
              </w:rPr>
              <w:t>(20)</w:t>
            </w:r>
          </w:p>
        </w:tc>
        <w:tc>
          <w:tcPr>
            <w:tcW w:w="1811"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文件的物理存储大小</w:t>
            </w:r>
          </w:p>
        </w:tc>
      </w:tr>
      <w:tr w:rsidR="00732D72" w:rsidRPr="00EE482E" w:rsidTr="001E16B8">
        <w:trPr>
          <w:jc w:val="center"/>
        </w:trPr>
        <w:tc>
          <w:tcPr>
            <w:tcW w:w="455"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3</w:t>
            </w:r>
          </w:p>
        </w:tc>
        <w:tc>
          <w:tcPr>
            <w:tcW w:w="1489"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文件中包含的记录数</w:t>
            </w:r>
          </w:p>
        </w:tc>
        <w:tc>
          <w:tcPr>
            <w:tcW w:w="1245"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NUMBER</w:t>
            </w:r>
            <w:r w:rsidRPr="00AF6CE8">
              <w:rPr>
                <w:rFonts w:ascii="宋体" w:hAnsi="宋体"/>
                <w:szCs w:val="21"/>
              </w:rPr>
              <w:t>(20)</w:t>
            </w:r>
          </w:p>
        </w:tc>
        <w:tc>
          <w:tcPr>
            <w:tcW w:w="1811" w:type="pct"/>
          </w:tcPr>
          <w:p w:rsidR="00732D72" w:rsidRPr="00AF6CE8" w:rsidRDefault="00732D72" w:rsidP="001E16B8">
            <w:pPr>
              <w:spacing w:line="360" w:lineRule="auto"/>
              <w:rPr>
                <w:rFonts w:ascii="宋体" w:hAnsi="宋体"/>
                <w:szCs w:val="21"/>
              </w:rPr>
            </w:pPr>
          </w:p>
        </w:tc>
      </w:tr>
      <w:tr w:rsidR="003817A1" w:rsidRPr="00EE482E" w:rsidTr="001E16B8">
        <w:trPr>
          <w:jc w:val="center"/>
        </w:trPr>
        <w:tc>
          <w:tcPr>
            <w:tcW w:w="455" w:type="pct"/>
          </w:tcPr>
          <w:p w:rsidR="003817A1" w:rsidRPr="00AF6CE8" w:rsidRDefault="003817A1" w:rsidP="001E16B8">
            <w:pPr>
              <w:spacing w:line="360" w:lineRule="auto"/>
              <w:rPr>
                <w:rFonts w:ascii="宋体" w:hAnsi="宋体"/>
                <w:szCs w:val="21"/>
              </w:rPr>
            </w:pPr>
            <w:r>
              <w:rPr>
                <w:rFonts w:ascii="宋体" w:hAnsi="宋体" w:hint="eastAsia"/>
                <w:szCs w:val="21"/>
              </w:rPr>
              <w:t>4</w:t>
            </w:r>
          </w:p>
        </w:tc>
        <w:tc>
          <w:tcPr>
            <w:tcW w:w="1489" w:type="pct"/>
          </w:tcPr>
          <w:p w:rsidR="003817A1" w:rsidRPr="00AF6CE8" w:rsidRDefault="003817A1" w:rsidP="001E16B8">
            <w:pPr>
              <w:spacing w:line="360" w:lineRule="auto"/>
              <w:rPr>
                <w:rFonts w:ascii="宋体" w:hAnsi="宋体"/>
                <w:szCs w:val="21"/>
              </w:rPr>
            </w:pPr>
            <w:r>
              <w:rPr>
                <w:rFonts w:ascii="宋体" w:hAnsi="宋体" w:hint="eastAsia"/>
                <w:szCs w:val="21"/>
              </w:rPr>
              <w:t>文件时间</w:t>
            </w:r>
          </w:p>
        </w:tc>
        <w:tc>
          <w:tcPr>
            <w:tcW w:w="1245" w:type="pct"/>
          </w:tcPr>
          <w:p w:rsidR="003817A1" w:rsidRPr="00AF6CE8" w:rsidRDefault="003817A1" w:rsidP="001E16B8">
            <w:pPr>
              <w:spacing w:line="360" w:lineRule="auto"/>
              <w:rPr>
                <w:rFonts w:ascii="宋体" w:hAnsi="宋体"/>
                <w:szCs w:val="21"/>
              </w:rPr>
            </w:pPr>
            <w:r>
              <w:rPr>
                <w:rFonts w:ascii="宋体" w:hAnsi="宋体" w:hint="eastAsia"/>
                <w:szCs w:val="21"/>
              </w:rPr>
              <w:t>VARCHAR2(14)</w:t>
            </w:r>
          </w:p>
        </w:tc>
        <w:tc>
          <w:tcPr>
            <w:tcW w:w="1811" w:type="pct"/>
          </w:tcPr>
          <w:p w:rsidR="003817A1" w:rsidRPr="00AF6CE8" w:rsidRDefault="003817A1" w:rsidP="001E16B8">
            <w:pPr>
              <w:spacing w:line="360" w:lineRule="auto"/>
              <w:rPr>
                <w:rFonts w:ascii="宋体" w:hAnsi="宋体"/>
                <w:szCs w:val="21"/>
              </w:rPr>
            </w:pPr>
            <w:r>
              <w:rPr>
                <w:rFonts w:ascii="宋体" w:hAnsi="宋体" w:hint="eastAsia"/>
                <w:szCs w:val="21"/>
              </w:rPr>
              <w:t>格式：YYYYMMDDHHMISS</w:t>
            </w:r>
          </w:p>
        </w:tc>
      </w:tr>
      <w:tr w:rsidR="00732D72" w:rsidRPr="00EE482E" w:rsidTr="001E16B8">
        <w:trPr>
          <w:jc w:val="center"/>
        </w:trPr>
        <w:tc>
          <w:tcPr>
            <w:tcW w:w="455" w:type="pct"/>
          </w:tcPr>
          <w:p w:rsidR="00732D72" w:rsidRPr="00AF6CE8" w:rsidRDefault="00AD2B1B" w:rsidP="001E16B8">
            <w:pPr>
              <w:spacing w:line="360" w:lineRule="auto"/>
              <w:rPr>
                <w:rFonts w:ascii="宋体" w:hAnsi="宋体"/>
                <w:szCs w:val="21"/>
              </w:rPr>
            </w:pPr>
            <w:r>
              <w:rPr>
                <w:rFonts w:ascii="宋体" w:hAnsi="宋体" w:hint="eastAsia"/>
                <w:szCs w:val="21"/>
              </w:rPr>
              <w:lastRenderedPageBreak/>
              <w:t>5</w:t>
            </w:r>
          </w:p>
        </w:tc>
        <w:tc>
          <w:tcPr>
            <w:tcW w:w="1489" w:type="pct"/>
          </w:tcPr>
          <w:p w:rsidR="00732D72" w:rsidRPr="00AF6CE8" w:rsidRDefault="00732D72" w:rsidP="001E16B8">
            <w:pPr>
              <w:spacing w:line="360" w:lineRule="auto"/>
              <w:rPr>
                <w:rFonts w:ascii="宋体" w:hAnsi="宋体"/>
                <w:szCs w:val="21"/>
              </w:rPr>
            </w:pPr>
            <w:r w:rsidRPr="00AF6CE8">
              <w:rPr>
                <w:rFonts w:ascii="宋体" w:hAnsi="宋体"/>
                <w:szCs w:val="21"/>
              </w:rPr>
              <w:t>0x0D</w:t>
            </w:r>
            <w:smartTag w:uri="urn:schemas-microsoft-com:office:smarttags" w:element="chmetcnv">
              <w:smartTagPr>
                <w:attr w:name="UnitName" w:val="a"/>
                <w:attr w:name="SourceValue" w:val="0"/>
                <w:attr w:name="HasSpace" w:val="False"/>
                <w:attr w:name="Negative" w:val="False"/>
                <w:attr w:name="NumberType" w:val="1"/>
                <w:attr w:name="TCSC" w:val="0"/>
              </w:smartTagPr>
              <w:r w:rsidRPr="00AF6CE8">
                <w:rPr>
                  <w:rFonts w:ascii="宋体" w:hAnsi="宋体"/>
                  <w:szCs w:val="21"/>
                </w:rPr>
                <w:t>0A</w:t>
              </w:r>
            </w:smartTag>
          </w:p>
        </w:tc>
        <w:tc>
          <w:tcPr>
            <w:tcW w:w="1245" w:type="pct"/>
          </w:tcPr>
          <w:p w:rsidR="00732D72" w:rsidRPr="00AF6CE8" w:rsidRDefault="00732D72" w:rsidP="001E16B8">
            <w:pPr>
              <w:spacing w:line="360" w:lineRule="auto"/>
              <w:rPr>
                <w:rFonts w:ascii="宋体" w:hAnsi="宋体"/>
                <w:szCs w:val="21"/>
              </w:rPr>
            </w:pPr>
          </w:p>
        </w:tc>
        <w:tc>
          <w:tcPr>
            <w:tcW w:w="1811" w:type="pct"/>
          </w:tcPr>
          <w:p w:rsidR="00732D72" w:rsidRPr="00AF6CE8" w:rsidRDefault="00732D72" w:rsidP="001E16B8">
            <w:pPr>
              <w:spacing w:line="360" w:lineRule="auto"/>
              <w:rPr>
                <w:rFonts w:ascii="宋体" w:hAnsi="宋体"/>
                <w:szCs w:val="21"/>
              </w:rPr>
            </w:pPr>
            <w:r w:rsidRPr="00AF6CE8">
              <w:rPr>
                <w:rFonts w:ascii="宋体" w:hAnsi="宋体" w:hint="eastAsia"/>
                <w:szCs w:val="21"/>
              </w:rPr>
              <w:t>行间分隔符－回车换行符</w:t>
            </w:r>
          </w:p>
        </w:tc>
      </w:tr>
    </w:tbl>
    <w:p w:rsidR="00732D72" w:rsidRPr="00AA47E7" w:rsidRDefault="00732D72" w:rsidP="00CE2B1B">
      <w:pPr>
        <w:pStyle w:val="21"/>
        <w:tabs>
          <w:tab w:val="left" w:pos="3686"/>
        </w:tabs>
        <w:rPr>
          <w:rFonts w:ascii="黑体" w:hAnsi="黑体"/>
        </w:rPr>
      </w:pPr>
      <w:bookmarkStart w:id="133" w:name="_Toc202760261"/>
      <w:bookmarkStart w:id="134" w:name="_Toc214879455"/>
      <w:bookmarkStart w:id="135" w:name="_Toc214960017"/>
      <w:bookmarkStart w:id="136" w:name="_Toc271182185"/>
      <w:bookmarkStart w:id="137" w:name="_Toc318358541"/>
      <w:bookmarkStart w:id="138" w:name="_Toc326067709"/>
      <w:bookmarkStart w:id="139" w:name="_Toc459222173"/>
      <w:r w:rsidRPr="00AA47E7">
        <w:rPr>
          <w:rFonts w:ascii="黑体" w:hAnsi="黑体" w:hint="eastAsia"/>
        </w:rPr>
        <w:t>接口双方责任</w:t>
      </w:r>
      <w:bookmarkEnd w:id="133"/>
      <w:bookmarkEnd w:id="134"/>
      <w:bookmarkEnd w:id="135"/>
      <w:bookmarkEnd w:id="136"/>
      <w:bookmarkEnd w:id="137"/>
      <w:bookmarkEnd w:id="138"/>
      <w:bookmarkEnd w:id="139"/>
    </w:p>
    <w:p w:rsidR="00732D72" w:rsidRPr="00AA47E7" w:rsidRDefault="00732D72" w:rsidP="00DD2142">
      <w:pPr>
        <w:pStyle w:val="30"/>
        <w:tabs>
          <w:tab w:val="clear" w:pos="720"/>
        </w:tabs>
        <w:spacing w:line="360" w:lineRule="auto"/>
        <w:ind w:left="0" w:firstLine="0"/>
        <w:textAlignment w:val="baseline"/>
      </w:pPr>
      <w:bookmarkStart w:id="140" w:name="_Toc318358542"/>
      <w:bookmarkStart w:id="141" w:name="_Toc326067710"/>
      <w:bookmarkStart w:id="142" w:name="_Toc459222174"/>
      <w:r w:rsidRPr="00AA47E7">
        <w:rPr>
          <w:rFonts w:hint="eastAsia"/>
        </w:rPr>
        <w:t>数据提供方</w:t>
      </w:r>
      <w:bookmarkEnd w:id="140"/>
      <w:bookmarkEnd w:id="141"/>
      <w:bookmarkEnd w:id="142"/>
    </w:p>
    <w:p w:rsidR="00732D72" w:rsidRPr="00BD105B" w:rsidRDefault="00732D72" w:rsidP="008425B4">
      <w:pPr>
        <w:numPr>
          <w:ilvl w:val="0"/>
          <w:numId w:val="46"/>
        </w:numPr>
        <w:spacing w:line="360" w:lineRule="auto"/>
        <w:rPr>
          <w:rFonts w:ascii="宋体" w:hAnsi="宋体"/>
          <w:noProof/>
          <w:szCs w:val="21"/>
        </w:rPr>
      </w:pPr>
      <w:r w:rsidRPr="00BD105B">
        <w:rPr>
          <w:rFonts w:ascii="宋体" w:hAnsi="宋体" w:hint="eastAsia"/>
          <w:noProof/>
          <w:szCs w:val="21"/>
        </w:rPr>
        <w:t>保证在指定的时间范围内生成本接口规范规定的数据内容并</w:t>
      </w:r>
      <w:r w:rsidR="00FC17CE">
        <w:rPr>
          <w:rFonts w:ascii="宋体" w:hAnsi="宋体" w:hint="eastAsia"/>
          <w:noProof/>
          <w:szCs w:val="21"/>
        </w:rPr>
        <w:t>上传到指定接口机位置</w:t>
      </w:r>
      <w:r w:rsidRPr="00BD105B">
        <w:rPr>
          <w:rFonts w:ascii="宋体" w:hAnsi="宋体" w:hint="eastAsia"/>
          <w:noProof/>
          <w:szCs w:val="21"/>
        </w:rPr>
        <w:t>；</w:t>
      </w:r>
    </w:p>
    <w:p w:rsidR="00732D72" w:rsidRPr="00BD105B" w:rsidRDefault="00732D72" w:rsidP="008425B4">
      <w:pPr>
        <w:numPr>
          <w:ilvl w:val="0"/>
          <w:numId w:val="46"/>
        </w:numPr>
        <w:spacing w:line="360" w:lineRule="auto"/>
        <w:rPr>
          <w:rFonts w:ascii="宋体" w:hAnsi="宋体"/>
          <w:noProof/>
          <w:szCs w:val="21"/>
        </w:rPr>
      </w:pPr>
      <w:r w:rsidRPr="00BD105B">
        <w:rPr>
          <w:rFonts w:ascii="宋体" w:hAnsi="宋体" w:hint="eastAsia"/>
          <w:noProof/>
          <w:szCs w:val="21"/>
        </w:rPr>
        <w:t>遵循本接口规范中规定的校验规则和异常处理规则，保证提供数据质量，确保数据的准确性、一致性、完整性；</w:t>
      </w:r>
    </w:p>
    <w:p w:rsidR="00732D72" w:rsidRPr="00BD105B" w:rsidRDefault="00732D72" w:rsidP="008425B4">
      <w:pPr>
        <w:numPr>
          <w:ilvl w:val="0"/>
          <w:numId w:val="46"/>
        </w:numPr>
        <w:spacing w:line="360" w:lineRule="auto"/>
        <w:rPr>
          <w:rFonts w:ascii="宋体" w:hAnsi="宋体"/>
          <w:noProof/>
          <w:szCs w:val="21"/>
        </w:rPr>
      </w:pPr>
      <w:r w:rsidRPr="00BD105B">
        <w:rPr>
          <w:rFonts w:ascii="宋体" w:hAnsi="宋体" w:hint="eastAsia"/>
          <w:noProof/>
          <w:szCs w:val="21"/>
        </w:rPr>
        <w:t>负责数据的业务逻辑一致性控制，保证不将逻辑错误的数据提供给数据接收方，并保证生成的接口数据与数据提供方存储的数据一致；</w:t>
      </w:r>
    </w:p>
    <w:p w:rsidR="00732D72" w:rsidRPr="00BD105B" w:rsidRDefault="00732D72" w:rsidP="008425B4">
      <w:pPr>
        <w:numPr>
          <w:ilvl w:val="0"/>
          <w:numId w:val="46"/>
        </w:numPr>
        <w:spacing w:line="360" w:lineRule="auto"/>
        <w:rPr>
          <w:rFonts w:ascii="宋体" w:hAnsi="宋体"/>
          <w:noProof/>
          <w:szCs w:val="21"/>
        </w:rPr>
      </w:pPr>
      <w:r w:rsidRPr="00BD105B">
        <w:rPr>
          <w:rFonts w:ascii="宋体" w:hAnsi="宋体" w:hint="eastAsia"/>
          <w:noProof/>
          <w:szCs w:val="21"/>
        </w:rPr>
        <w:t>若接口有变更，要求提前2周提供变更内容说明，并以书面形式告知数据接收方；</w:t>
      </w:r>
    </w:p>
    <w:p w:rsidR="00732D72" w:rsidRPr="00BD105B" w:rsidRDefault="00732D72" w:rsidP="008425B4">
      <w:pPr>
        <w:numPr>
          <w:ilvl w:val="0"/>
          <w:numId w:val="46"/>
        </w:numPr>
        <w:spacing w:line="360" w:lineRule="auto"/>
        <w:rPr>
          <w:rFonts w:ascii="宋体" w:hAnsi="宋体"/>
          <w:noProof/>
          <w:szCs w:val="21"/>
        </w:rPr>
      </w:pPr>
      <w:r w:rsidRPr="00BD105B">
        <w:rPr>
          <w:rFonts w:ascii="宋体" w:hAnsi="宋体" w:hint="eastAsia"/>
          <w:noProof/>
          <w:szCs w:val="21"/>
        </w:rPr>
        <w:t>提供接口元数据信息，包括接口数据结构、实体间依赖关系、计算关系、关联关系及接口数据传输过程中的各类管理规则等信息；</w:t>
      </w:r>
    </w:p>
    <w:p w:rsidR="00732D72" w:rsidRPr="00BD105B" w:rsidRDefault="00732D72" w:rsidP="008425B4">
      <w:pPr>
        <w:numPr>
          <w:ilvl w:val="0"/>
          <w:numId w:val="46"/>
        </w:numPr>
        <w:spacing w:line="360" w:lineRule="auto"/>
        <w:rPr>
          <w:rFonts w:ascii="宋体" w:hAnsi="宋体"/>
          <w:noProof/>
          <w:szCs w:val="21"/>
        </w:rPr>
      </w:pPr>
      <w:r w:rsidRPr="00BD105B">
        <w:rPr>
          <w:rFonts w:ascii="宋体" w:hAnsi="宋体" w:hint="eastAsia"/>
          <w:noProof/>
          <w:szCs w:val="21"/>
        </w:rPr>
        <w:t>保证接口数据文件的大小不能超过</w:t>
      </w:r>
      <w:r w:rsidR="0087678C">
        <w:rPr>
          <w:rFonts w:ascii="宋体" w:hAnsi="宋体" w:hint="eastAsia"/>
          <w:noProof/>
          <w:szCs w:val="21"/>
        </w:rPr>
        <w:t>500M</w:t>
      </w:r>
      <w:r w:rsidRPr="00BD105B">
        <w:rPr>
          <w:rFonts w:ascii="宋体" w:hAnsi="宋体" w:hint="eastAsia"/>
          <w:noProof/>
          <w:szCs w:val="21"/>
        </w:rPr>
        <w:t>，如果接口数据文件太大，必须按要求将文件拆分，拆分后的文件命名参考文件命名规范；</w:t>
      </w:r>
    </w:p>
    <w:p w:rsidR="00732D72" w:rsidRPr="00EE482E" w:rsidRDefault="00732D72" w:rsidP="008425B4">
      <w:pPr>
        <w:numPr>
          <w:ilvl w:val="0"/>
          <w:numId w:val="46"/>
        </w:numPr>
        <w:spacing w:line="360" w:lineRule="auto"/>
        <w:rPr>
          <w:noProof/>
        </w:rPr>
      </w:pPr>
      <w:r w:rsidRPr="00BD105B">
        <w:rPr>
          <w:rFonts w:ascii="宋体" w:hAnsi="宋体" w:hint="eastAsia"/>
          <w:noProof/>
          <w:szCs w:val="21"/>
        </w:rPr>
        <w:t>对于本规范中未尽事宜，数据提供方应协助数据接收方协商解决相关问题。</w:t>
      </w:r>
    </w:p>
    <w:p w:rsidR="00732D72" w:rsidRPr="00AA47E7" w:rsidRDefault="00732D72" w:rsidP="00DD2142">
      <w:pPr>
        <w:pStyle w:val="30"/>
        <w:tabs>
          <w:tab w:val="clear" w:pos="720"/>
        </w:tabs>
        <w:spacing w:line="360" w:lineRule="auto"/>
        <w:ind w:left="0" w:firstLine="0"/>
        <w:textAlignment w:val="baseline"/>
      </w:pPr>
      <w:bookmarkStart w:id="143" w:name="_Toc318358543"/>
      <w:bookmarkStart w:id="144" w:name="_Toc326067711"/>
      <w:bookmarkStart w:id="145" w:name="_Toc459222175"/>
      <w:r w:rsidRPr="00AA47E7">
        <w:rPr>
          <w:rFonts w:hint="eastAsia"/>
        </w:rPr>
        <w:t>数据接收方</w:t>
      </w:r>
      <w:bookmarkEnd w:id="143"/>
      <w:bookmarkEnd w:id="144"/>
      <w:bookmarkEnd w:id="145"/>
    </w:p>
    <w:p w:rsidR="00732D72" w:rsidRDefault="00732D72" w:rsidP="008425B4">
      <w:pPr>
        <w:numPr>
          <w:ilvl w:val="0"/>
          <w:numId w:val="48"/>
        </w:numPr>
        <w:spacing w:line="360" w:lineRule="auto"/>
        <w:rPr>
          <w:rFonts w:ascii="宋体" w:hAnsi="宋体"/>
          <w:noProof/>
          <w:szCs w:val="21"/>
        </w:rPr>
      </w:pPr>
      <w:r w:rsidRPr="00BD105B">
        <w:rPr>
          <w:rFonts w:ascii="宋体" w:hAnsi="宋体" w:hint="eastAsia"/>
          <w:noProof/>
          <w:szCs w:val="21"/>
        </w:rPr>
        <w:t>按时接收本接口规范规定的接口文件，如有特殊情况，需提前沟通数据提供方通过其它方式进行接口文件传输；</w:t>
      </w:r>
    </w:p>
    <w:p w:rsidR="00732D72" w:rsidRDefault="00732D72" w:rsidP="008425B4">
      <w:pPr>
        <w:numPr>
          <w:ilvl w:val="0"/>
          <w:numId w:val="48"/>
        </w:numPr>
        <w:spacing w:line="360" w:lineRule="auto"/>
        <w:rPr>
          <w:rFonts w:ascii="宋体" w:hAnsi="宋体"/>
          <w:noProof/>
          <w:szCs w:val="21"/>
        </w:rPr>
      </w:pPr>
      <w:r w:rsidRPr="00BD105B">
        <w:rPr>
          <w:rFonts w:ascii="宋体" w:hAnsi="宋体" w:hint="eastAsia"/>
          <w:noProof/>
          <w:szCs w:val="21"/>
        </w:rPr>
        <w:t>遵循本接口规范中规定的验证规则，对接收的数据进行验证，保证在数据接收完后，对数据进行校验并生成报告文件；</w:t>
      </w:r>
    </w:p>
    <w:p w:rsidR="00732D72" w:rsidRDefault="00732D72" w:rsidP="008425B4">
      <w:pPr>
        <w:numPr>
          <w:ilvl w:val="0"/>
          <w:numId w:val="48"/>
        </w:numPr>
        <w:spacing w:line="360" w:lineRule="auto"/>
        <w:rPr>
          <w:rFonts w:ascii="宋体" w:hAnsi="宋体"/>
          <w:noProof/>
          <w:szCs w:val="21"/>
        </w:rPr>
      </w:pPr>
      <w:r w:rsidRPr="00BD105B">
        <w:rPr>
          <w:rFonts w:ascii="宋体" w:hAnsi="宋体" w:hint="eastAsia"/>
          <w:noProof/>
          <w:szCs w:val="21"/>
        </w:rPr>
        <w:t>数据接收方的接口机由数据接收方进行维护；</w:t>
      </w:r>
    </w:p>
    <w:p w:rsidR="00732D72" w:rsidRDefault="00732D72" w:rsidP="008425B4">
      <w:pPr>
        <w:numPr>
          <w:ilvl w:val="0"/>
          <w:numId w:val="48"/>
        </w:numPr>
        <w:spacing w:line="360" w:lineRule="auto"/>
        <w:rPr>
          <w:rFonts w:ascii="宋体" w:hAnsi="宋体"/>
          <w:noProof/>
          <w:szCs w:val="21"/>
        </w:rPr>
      </w:pPr>
      <w:r w:rsidRPr="00BD105B">
        <w:rPr>
          <w:rFonts w:ascii="宋体" w:hAnsi="宋体" w:hint="eastAsia"/>
          <w:noProof/>
          <w:szCs w:val="21"/>
        </w:rPr>
        <w:t>数据接收方的接口机有变更，需要提前2周以书面形式通知数据提供方；</w:t>
      </w:r>
    </w:p>
    <w:p w:rsidR="00732D72" w:rsidRDefault="00732D72" w:rsidP="008425B4">
      <w:pPr>
        <w:numPr>
          <w:ilvl w:val="0"/>
          <w:numId w:val="48"/>
        </w:numPr>
        <w:spacing w:line="360" w:lineRule="auto"/>
        <w:rPr>
          <w:rFonts w:ascii="宋体" w:hAnsi="宋体"/>
          <w:noProof/>
          <w:szCs w:val="21"/>
        </w:rPr>
      </w:pPr>
      <w:r w:rsidRPr="00BD105B">
        <w:rPr>
          <w:rFonts w:ascii="宋体" w:hAnsi="宋体" w:hint="eastAsia"/>
          <w:noProof/>
          <w:szCs w:val="21"/>
        </w:rPr>
        <w:t>负责对数据提供方提供的接口文件进行及时的读取、接收和校验；</w:t>
      </w:r>
      <w:r w:rsidR="0087678C">
        <w:rPr>
          <w:rFonts w:ascii="宋体" w:hAnsi="宋体" w:hint="eastAsia"/>
          <w:noProof/>
          <w:szCs w:val="21"/>
        </w:rPr>
        <w:t>并把校验异常信息通知数据提供方</w:t>
      </w:r>
    </w:p>
    <w:p w:rsidR="00732D72" w:rsidRDefault="00732D72" w:rsidP="008425B4">
      <w:pPr>
        <w:numPr>
          <w:ilvl w:val="0"/>
          <w:numId w:val="48"/>
        </w:numPr>
        <w:spacing w:line="360" w:lineRule="auto"/>
        <w:rPr>
          <w:rFonts w:ascii="宋体" w:hAnsi="宋体"/>
          <w:szCs w:val="21"/>
        </w:rPr>
      </w:pPr>
      <w:r w:rsidRPr="00BD105B">
        <w:rPr>
          <w:rFonts w:ascii="宋体" w:hAnsi="宋体" w:hint="eastAsia"/>
          <w:noProof/>
          <w:szCs w:val="21"/>
        </w:rPr>
        <w:t>对于本规范中未尽事宜，数据接收方应协助数据提供方协商解决相关问题。</w:t>
      </w:r>
    </w:p>
    <w:p w:rsidR="00732D72" w:rsidRDefault="00732D72" w:rsidP="00732D72">
      <w:bookmarkStart w:id="146" w:name="_文件目录的划分"/>
      <w:bookmarkEnd w:id="146"/>
    </w:p>
    <w:p w:rsidR="001E2DF2" w:rsidRDefault="00CE2B1B" w:rsidP="00624C6E">
      <w:pPr>
        <w:pStyle w:val="1"/>
        <w:pageBreakBefore/>
        <w:ind w:left="431" w:hanging="431"/>
      </w:pPr>
      <w:bookmarkStart w:id="147" w:name="_Toc326073114"/>
      <w:bookmarkStart w:id="148" w:name="_Toc326073115"/>
      <w:bookmarkStart w:id="149" w:name="_Toc326073116"/>
      <w:bookmarkStart w:id="150" w:name="_Toc326073117"/>
      <w:bookmarkStart w:id="151" w:name="_Toc326073118"/>
      <w:bookmarkStart w:id="152" w:name="_Toc326073119"/>
      <w:bookmarkStart w:id="153" w:name="_Toc326073120"/>
      <w:bookmarkStart w:id="154" w:name="_Toc326073121"/>
      <w:bookmarkStart w:id="155" w:name="_Toc326073122"/>
      <w:bookmarkStart w:id="156" w:name="_Toc326073123"/>
      <w:bookmarkStart w:id="157" w:name="_Toc326073124"/>
      <w:bookmarkStart w:id="158" w:name="_Toc326073125"/>
      <w:bookmarkStart w:id="159" w:name="_Toc326073126"/>
      <w:bookmarkStart w:id="160" w:name="_Toc326073127"/>
      <w:bookmarkStart w:id="161" w:name="_Toc326073128"/>
      <w:bookmarkStart w:id="162" w:name="_Toc326073129"/>
      <w:bookmarkStart w:id="163" w:name="_Toc326073130"/>
      <w:bookmarkStart w:id="164" w:name="_Toc326073131"/>
      <w:bookmarkStart w:id="165" w:name="_Toc326073132"/>
      <w:bookmarkStart w:id="166" w:name="_Toc326073133"/>
      <w:bookmarkStart w:id="167" w:name="_Toc326073134"/>
      <w:bookmarkStart w:id="168" w:name="_Toc326073135"/>
      <w:bookmarkStart w:id="169" w:name="_Toc326073136"/>
      <w:bookmarkStart w:id="170" w:name="_Toc326073137"/>
      <w:bookmarkStart w:id="171" w:name="_Toc326073138"/>
      <w:bookmarkStart w:id="172" w:name="_Toc326073139"/>
      <w:bookmarkStart w:id="173" w:name="_Toc326073140"/>
      <w:bookmarkStart w:id="174" w:name="_Toc326073141"/>
      <w:bookmarkStart w:id="175" w:name="_Toc326073142"/>
      <w:bookmarkStart w:id="176" w:name="_Toc326073143"/>
      <w:bookmarkStart w:id="177" w:name="_Toc326073144"/>
      <w:bookmarkStart w:id="178" w:name="_Toc326073145"/>
      <w:bookmarkStart w:id="179" w:name="_Toc326073146"/>
      <w:bookmarkStart w:id="180" w:name="_Toc326073147"/>
      <w:bookmarkStart w:id="181" w:name="_Toc326073148"/>
      <w:bookmarkStart w:id="182" w:name="_Toc326073149"/>
      <w:bookmarkStart w:id="183" w:name="_Toc326073150"/>
      <w:bookmarkStart w:id="184" w:name="_Toc326073151"/>
      <w:bookmarkStart w:id="185" w:name="_Toc326073152"/>
      <w:bookmarkStart w:id="186" w:name="_Toc326073153"/>
      <w:bookmarkStart w:id="187" w:name="_Toc326073154"/>
      <w:bookmarkStart w:id="188" w:name="_Toc326073155"/>
      <w:bookmarkStart w:id="189" w:name="_Toc326073156"/>
      <w:bookmarkStart w:id="190" w:name="_Toc326073157"/>
      <w:bookmarkStart w:id="191" w:name="_Toc326073158"/>
      <w:bookmarkStart w:id="192" w:name="_Toc326073159"/>
      <w:bookmarkStart w:id="193" w:name="_Toc326073160"/>
      <w:bookmarkStart w:id="194" w:name="_Toc326073161"/>
      <w:bookmarkStart w:id="195" w:name="_Toc326073162"/>
      <w:bookmarkStart w:id="196" w:name="_Toc326073163"/>
      <w:bookmarkStart w:id="197" w:name="_Toc326073164"/>
      <w:bookmarkStart w:id="198" w:name="_Toc326073165"/>
      <w:bookmarkStart w:id="199" w:name="_Toc326073166"/>
      <w:bookmarkStart w:id="200" w:name="_Toc326073167"/>
      <w:bookmarkStart w:id="201" w:name="_Toc326073168"/>
      <w:bookmarkStart w:id="202" w:name="_Toc326073169"/>
      <w:bookmarkStart w:id="203" w:name="_Toc326073170"/>
      <w:bookmarkStart w:id="204" w:name="_Toc326073171"/>
      <w:bookmarkStart w:id="205" w:name="_Toc326073172"/>
      <w:bookmarkStart w:id="206" w:name="_Toc326073173"/>
      <w:bookmarkStart w:id="207" w:name="_Toc326073174"/>
      <w:bookmarkStart w:id="208" w:name="_Toc326073175"/>
      <w:bookmarkStart w:id="209" w:name="_Toc326073176"/>
      <w:bookmarkStart w:id="210" w:name="_Toc326073177"/>
      <w:bookmarkStart w:id="211" w:name="_Toc326073178"/>
      <w:bookmarkStart w:id="212" w:name="_Toc326073179"/>
      <w:bookmarkStart w:id="213" w:name="_Toc326073180"/>
      <w:bookmarkStart w:id="214" w:name="_Toc326073181"/>
      <w:bookmarkStart w:id="215" w:name="_Toc326073182"/>
      <w:bookmarkStart w:id="216" w:name="_Toc326073183"/>
      <w:bookmarkStart w:id="217" w:name="_Toc326073184"/>
      <w:bookmarkStart w:id="218" w:name="_Toc326073185"/>
      <w:bookmarkStart w:id="219" w:name="_Toc326073186"/>
      <w:bookmarkStart w:id="220" w:name="_Toc326073187"/>
      <w:bookmarkStart w:id="221" w:name="_Toc326073188"/>
      <w:bookmarkStart w:id="222" w:name="_Toc326073189"/>
      <w:bookmarkStart w:id="223" w:name="_Toc326073190"/>
      <w:bookmarkStart w:id="224" w:name="_Toc326073191"/>
      <w:bookmarkStart w:id="225" w:name="_Toc326073192"/>
      <w:bookmarkStart w:id="226" w:name="_Toc326073193"/>
      <w:bookmarkStart w:id="227" w:name="_Toc326073194"/>
      <w:bookmarkStart w:id="228" w:name="_Toc45922217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Pr>
          <w:rFonts w:hint="eastAsia"/>
        </w:rPr>
        <w:lastRenderedPageBreak/>
        <w:t>接口单元</w:t>
      </w:r>
      <w:bookmarkEnd w:id="228"/>
    </w:p>
    <w:p w:rsidR="008D120F" w:rsidRDefault="00604427" w:rsidP="008D120F">
      <w:pPr>
        <w:pStyle w:val="21"/>
        <w:tabs>
          <w:tab w:val="left" w:pos="3686"/>
        </w:tabs>
        <w:ind w:left="578" w:hanging="578"/>
      </w:pPr>
      <w:bookmarkStart w:id="229" w:name="_Toc459222177"/>
      <w:r>
        <w:rPr>
          <w:rFonts w:hint="eastAsia"/>
        </w:rPr>
        <w:t>一点接入结算主表</w:t>
      </w:r>
      <w:r w:rsidR="008D120F" w:rsidRPr="001E14BB">
        <w:rPr>
          <w:rFonts w:hint="eastAsia"/>
        </w:rPr>
        <w:t>(</w:t>
      </w:r>
      <w:r w:rsidR="008D120F">
        <w:rPr>
          <w:rFonts w:hint="eastAsia"/>
        </w:rPr>
        <w:t>月</w:t>
      </w:r>
      <w:r w:rsidR="008D120F" w:rsidRPr="001E14BB">
        <w:rPr>
          <w:rFonts w:hint="eastAsia"/>
        </w:rPr>
        <w:t>)</w:t>
      </w:r>
      <w:bookmarkEnd w:id="229"/>
    </w:p>
    <w:tbl>
      <w:tblPr>
        <w:tblW w:w="93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4"/>
        <w:gridCol w:w="1678"/>
        <w:gridCol w:w="144"/>
        <w:gridCol w:w="1557"/>
        <w:gridCol w:w="144"/>
        <w:gridCol w:w="2972"/>
        <w:gridCol w:w="1421"/>
      </w:tblGrid>
      <w:tr w:rsidR="008D120F" w:rsidTr="00B34377">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接口名称</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8D120F" w:rsidRDefault="008808E9" w:rsidP="00604427">
            <w:pPr>
              <w:widowControl/>
              <w:rPr>
                <w:rFonts w:ascii="宋体" w:hAnsi="宋体" w:cs="宋体"/>
                <w:kern w:val="0"/>
                <w:szCs w:val="21"/>
              </w:rPr>
            </w:pPr>
            <w:r>
              <w:rPr>
                <w:rFonts w:ascii="宋体" w:hAnsi="宋体" w:cs="宋体" w:hint="eastAsia"/>
                <w:kern w:val="0"/>
                <w:szCs w:val="21"/>
              </w:rPr>
              <w:t>一点接入结算主表</w:t>
            </w:r>
          </w:p>
        </w:tc>
      </w:tr>
      <w:tr w:rsidR="008D120F" w:rsidTr="00B34377">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接口编码</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kern w:val="0"/>
                <w:szCs w:val="21"/>
              </w:rPr>
            </w:pPr>
          </w:p>
        </w:tc>
      </w:tr>
      <w:tr w:rsidR="008D120F" w:rsidTr="00B34377">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接口说明</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kern w:val="0"/>
                <w:szCs w:val="21"/>
              </w:rPr>
            </w:pPr>
          </w:p>
        </w:tc>
      </w:tr>
      <w:tr w:rsidR="008D120F" w:rsidTr="00B34377">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数据源系统</w:t>
            </w:r>
          </w:p>
        </w:tc>
        <w:tc>
          <w:tcPr>
            <w:tcW w:w="1678"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kern w:val="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源数据表/视图</w:t>
            </w:r>
          </w:p>
        </w:tc>
        <w:tc>
          <w:tcPr>
            <w:tcW w:w="4537" w:type="dxa"/>
            <w:gridSpan w:val="3"/>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kern w:val="0"/>
                <w:szCs w:val="21"/>
              </w:rPr>
            </w:pPr>
          </w:p>
        </w:tc>
      </w:tr>
      <w:tr w:rsidR="008D120F" w:rsidTr="00B34377">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抽取方式及周期</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8D120F" w:rsidRDefault="008D120F" w:rsidP="000211B8">
            <w:pPr>
              <w:widowControl/>
              <w:rPr>
                <w:rFonts w:ascii="宋体" w:hAnsi="宋体" w:cs="宋体"/>
                <w:kern w:val="0"/>
                <w:szCs w:val="21"/>
              </w:rPr>
            </w:pPr>
          </w:p>
        </w:tc>
      </w:tr>
      <w:tr w:rsidR="008D120F" w:rsidTr="00B34377">
        <w:trPr>
          <w:trHeight w:val="454"/>
        </w:trPr>
        <w:tc>
          <w:tcPr>
            <w:tcW w:w="1444" w:type="dxa"/>
            <w:vMerge w:val="restart"/>
            <w:tcBorders>
              <w:top w:val="single" w:sz="4" w:space="0" w:color="auto"/>
              <w:left w:val="single" w:sz="4" w:space="0" w:color="auto"/>
              <w:bottom w:val="single" w:sz="4" w:space="0" w:color="auto"/>
              <w:right w:val="single" w:sz="4" w:space="0" w:color="auto"/>
            </w:tcBorders>
            <w:vAlign w:val="center"/>
            <w:hideMark/>
          </w:tcPr>
          <w:p w:rsidR="008D120F" w:rsidRDefault="008D120F" w:rsidP="00604427">
            <w:pPr>
              <w:widowControl/>
              <w:rPr>
                <w:rFonts w:ascii="宋体" w:hAnsi="宋体" w:cs="宋体"/>
                <w:kern w:val="0"/>
                <w:szCs w:val="21"/>
              </w:rPr>
            </w:pPr>
            <w:r>
              <w:rPr>
                <w:rFonts w:ascii="宋体" w:hAnsi="宋体" w:cs="宋体" w:hint="eastAsia"/>
                <w:b/>
                <w:kern w:val="0"/>
                <w:szCs w:val="21"/>
              </w:rPr>
              <w:t>接口文件命名</w:t>
            </w:r>
            <w:r>
              <w:rPr>
                <w:rFonts w:ascii="宋体" w:hAnsi="宋体" w:cs="宋体" w:hint="eastAsia"/>
                <w:kern w:val="0"/>
                <w:szCs w:val="21"/>
              </w:rPr>
              <w:t>（</w:t>
            </w:r>
            <w:r w:rsidR="00604427">
              <w:rPr>
                <w:rFonts w:ascii="宋体" w:hAnsi="宋体" w:hint="eastAsia"/>
                <w:szCs w:val="21"/>
              </w:rPr>
              <w:t>日</w:t>
            </w:r>
            <w:r>
              <w:rPr>
                <w:rFonts w:ascii="宋体" w:hAnsi="宋体" w:cs="宋体" w:hint="eastAsia"/>
                <w:kern w:val="0"/>
                <w:szCs w:val="21"/>
              </w:rPr>
              <w:t>全量）</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接口数据文件名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kern w:val="0"/>
                <w:szCs w:val="21"/>
              </w:rPr>
            </w:pPr>
          </w:p>
        </w:tc>
      </w:tr>
      <w:tr w:rsidR="008D120F" w:rsidTr="00B34377">
        <w:trPr>
          <w:trHeight w:val="454"/>
        </w:trPr>
        <w:tc>
          <w:tcPr>
            <w:tcW w:w="1444" w:type="dxa"/>
            <w:vMerge/>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jc w:val="left"/>
              <w:rPr>
                <w:rFonts w:ascii="宋体" w:hAnsi="宋体" w:cs="宋体"/>
                <w:kern w:val="0"/>
                <w:szCs w:val="21"/>
              </w:rPr>
            </w:pP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kern w:val="0"/>
                <w:szCs w:val="21"/>
              </w:rPr>
            </w:pPr>
            <w:r>
              <w:rPr>
                <w:rFonts w:ascii="宋体" w:hAnsi="宋体" w:cs="宋体" w:hint="eastAsia"/>
                <w:b/>
                <w:kern w:val="0"/>
                <w:szCs w:val="21"/>
              </w:rPr>
              <w:t>校验文件名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kern w:val="0"/>
                <w:szCs w:val="21"/>
                <w:lang w:val="pt-BR"/>
              </w:rPr>
            </w:pPr>
          </w:p>
        </w:tc>
      </w:tr>
      <w:tr w:rsidR="008D120F"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8D120F" w:rsidRDefault="008D120F" w:rsidP="00B34377">
            <w:pPr>
              <w:widowControl/>
              <w:rPr>
                <w:rFonts w:ascii="宋体" w:hAnsi="宋体" w:cs="宋体"/>
                <w:b/>
                <w:kern w:val="0"/>
                <w:szCs w:val="21"/>
              </w:rPr>
            </w:pPr>
            <w:r>
              <w:rPr>
                <w:rFonts w:ascii="宋体" w:hAnsi="宋体" w:cs="宋体" w:hint="eastAsia"/>
                <w:b/>
                <w:szCs w:val="21"/>
                <w:lang w:val="zh-CN"/>
              </w:rPr>
              <w:t>属性编码</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bCs/>
                <w:color w:val="FFFFFF"/>
                <w:kern w:val="0"/>
                <w:szCs w:val="21"/>
              </w:rPr>
            </w:pPr>
            <w:r>
              <w:rPr>
                <w:rFonts w:ascii="宋体" w:hAnsi="宋体" w:cs="宋体" w:hint="eastAsia"/>
                <w:b/>
                <w:szCs w:val="21"/>
                <w:lang w:val="zh-CN"/>
              </w:rPr>
              <w:t>属性名称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bCs/>
                <w:color w:val="FFFFFF"/>
                <w:kern w:val="0"/>
                <w:szCs w:val="21"/>
              </w:rPr>
            </w:pPr>
            <w:r>
              <w:rPr>
                <w:rFonts w:ascii="宋体" w:hAnsi="宋体" w:cs="宋体" w:hint="eastAsia"/>
                <w:b/>
                <w:szCs w:val="21"/>
                <w:lang w:val="zh-CN"/>
              </w:rPr>
              <w:t>属性类型</w:t>
            </w:r>
          </w:p>
        </w:tc>
        <w:tc>
          <w:tcPr>
            <w:tcW w:w="2972"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bCs/>
                <w:color w:val="FFFFFF"/>
                <w:kern w:val="0"/>
                <w:szCs w:val="21"/>
              </w:rPr>
            </w:pPr>
            <w:r>
              <w:rPr>
                <w:rFonts w:ascii="宋体" w:hAnsi="宋体" w:cs="宋体" w:hint="eastAsia"/>
                <w:b/>
                <w:bCs/>
                <w:kern w:val="0"/>
                <w:szCs w:val="21"/>
              </w:rPr>
              <w:t>属性描述</w:t>
            </w:r>
          </w:p>
        </w:tc>
        <w:tc>
          <w:tcPr>
            <w:tcW w:w="1421" w:type="dxa"/>
            <w:tcBorders>
              <w:top w:val="single" w:sz="4" w:space="0" w:color="auto"/>
              <w:left w:val="single" w:sz="4" w:space="0" w:color="auto"/>
              <w:bottom w:val="single" w:sz="4" w:space="0" w:color="auto"/>
              <w:right w:val="single" w:sz="4" w:space="0" w:color="auto"/>
            </w:tcBorders>
            <w:vAlign w:val="center"/>
            <w:hideMark/>
          </w:tcPr>
          <w:p w:rsidR="008D120F" w:rsidRDefault="008D120F" w:rsidP="00B34377">
            <w:pPr>
              <w:widowControl/>
              <w:rPr>
                <w:rFonts w:ascii="宋体" w:hAnsi="宋体" w:cs="宋体"/>
                <w:b/>
                <w:bCs/>
                <w:color w:val="FFFFFF"/>
                <w:kern w:val="0"/>
                <w:szCs w:val="21"/>
              </w:rPr>
            </w:pPr>
            <w:r>
              <w:rPr>
                <w:rFonts w:ascii="宋体" w:hAnsi="宋体" w:cs="宋体" w:hint="eastAsia"/>
                <w:b/>
                <w:bCs/>
                <w:kern w:val="0"/>
                <w:szCs w:val="21"/>
              </w:rPr>
              <w:t>备注</w:t>
            </w: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sidRPr="00130237">
              <w:rPr>
                <w:rFonts w:ascii="宋体" w:cs="宋体" w:hint="eastAsia"/>
                <w:snapToGrid w:val="0"/>
                <w:color w:val="000000"/>
                <w:kern w:val="0"/>
                <w:szCs w:val="21"/>
              </w:rPr>
              <w:t>01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7B47A1" w:rsidP="00B34377">
            <w:pPr>
              <w:rPr>
                <w:rFonts w:ascii="宋体" w:cs="宋体"/>
                <w:snapToGrid w:val="0"/>
                <w:color w:val="000000"/>
                <w:kern w:val="0"/>
                <w:szCs w:val="21"/>
              </w:rPr>
            </w:pPr>
            <w:r>
              <w:rPr>
                <w:rFonts w:ascii="宋体" w:cs="宋体" w:hint="eastAsia"/>
                <w:snapToGrid w:val="0"/>
                <w:color w:val="000000"/>
                <w:kern w:val="0"/>
                <w:szCs w:val="21"/>
              </w:rPr>
              <w:t>月份</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7B47A1" w:rsidP="00B34377">
            <w:pPr>
              <w:rPr>
                <w:rFonts w:ascii="宋体" w:cs="宋体"/>
                <w:snapToGrid w:val="0"/>
                <w:color w:val="000000"/>
                <w:kern w:val="0"/>
                <w:szCs w:val="21"/>
              </w:rPr>
            </w:pPr>
            <w:r>
              <w:rPr>
                <w:rFonts w:ascii="宋体" w:cs="宋体" w:hint="eastAsia"/>
                <w:snapToGrid w:val="0"/>
                <w:color w:val="000000"/>
                <w:kern w:val="0"/>
                <w:szCs w:val="21"/>
              </w:rPr>
              <w:t>格式:YYYYMM</w:t>
            </w:r>
          </w:p>
        </w:tc>
        <w:tc>
          <w:tcPr>
            <w:tcW w:w="1421"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02</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EA0F40" w:rsidP="00B34377">
            <w:pPr>
              <w:rPr>
                <w:rFonts w:ascii="宋体" w:cs="宋体"/>
                <w:snapToGrid w:val="0"/>
                <w:color w:val="000000"/>
                <w:kern w:val="0"/>
                <w:szCs w:val="21"/>
              </w:rPr>
            </w:pPr>
            <w:proofErr w:type="gramStart"/>
            <w:r>
              <w:rPr>
                <w:rFonts w:ascii="宋体" w:cs="宋体" w:hint="eastAsia"/>
                <w:snapToGrid w:val="0"/>
                <w:color w:val="000000"/>
                <w:kern w:val="0"/>
                <w:szCs w:val="21"/>
              </w:rPr>
              <w:t>咪</w:t>
            </w:r>
            <w:proofErr w:type="gramEnd"/>
            <w:r>
              <w:rPr>
                <w:rFonts w:ascii="宋体" w:cs="宋体" w:hint="eastAsia"/>
                <w:snapToGrid w:val="0"/>
                <w:color w:val="000000"/>
                <w:kern w:val="0"/>
                <w:szCs w:val="21"/>
              </w:rPr>
              <w:t>咕子公司</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683D8F" w:rsidP="00B34377">
            <w:pPr>
              <w:rPr>
                <w:rFonts w:ascii="宋体" w:cs="宋体"/>
                <w:snapToGrid w:val="0"/>
                <w:color w:val="000000"/>
                <w:kern w:val="0"/>
                <w:szCs w:val="21"/>
              </w:rPr>
            </w:pPr>
            <w:r>
              <w:rPr>
                <w:rFonts w:ascii="宋体" w:cs="宋体" w:hint="eastAsia"/>
                <w:snapToGrid w:val="0"/>
                <w:color w:val="000000"/>
                <w:kern w:val="0"/>
                <w:szCs w:val="21"/>
              </w:rPr>
              <w:t>固定值：</w:t>
            </w:r>
            <w:proofErr w:type="gramStart"/>
            <w:r>
              <w:rPr>
                <w:rFonts w:ascii="宋体" w:cs="宋体" w:hint="eastAsia"/>
                <w:snapToGrid w:val="0"/>
                <w:color w:val="000000"/>
                <w:kern w:val="0"/>
                <w:szCs w:val="21"/>
              </w:rPr>
              <w:t>咪咕视</w:t>
            </w:r>
            <w:proofErr w:type="gramEnd"/>
            <w:r>
              <w:rPr>
                <w:rFonts w:ascii="宋体" w:cs="宋体" w:hint="eastAsia"/>
                <w:snapToGrid w:val="0"/>
                <w:color w:val="000000"/>
                <w:kern w:val="0"/>
                <w:szCs w:val="21"/>
              </w:rPr>
              <w:t>讯</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130237"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03</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375BB9" w:rsidP="00B34377">
            <w:pPr>
              <w:rPr>
                <w:rFonts w:ascii="宋体" w:cs="宋体"/>
                <w:snapToGrid w:val="0"/>
                <w:color w:val="000000"/>
                <w:kern w:val="0"/>
                <w:szCs w:val="21"/>
              </w:rPr>
            </w:pPr>
            <w:r>
              <w:rPr>
                <w:rFonts w:ascii="宋体" w:cs="宋体" w:hint="eastAsia"/>
                <w:snapToGrid w:val="0"/>
                <w:color w:val="000000"/>
                <w:kern w:val="0"/>
                <w:szCs w:val="21"/>
              </w:rPr>
              <w:t>合作伙伴公司名称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60470D" w:rsidP="00B34377">
            <w:pPr>
              <w:rPr>
                <w:rFonts w:ascii="宋体" w:cs="宋体"/>
                <w:snapToGrid w:val="0"/>
                <w:color w:val="000000"/>
                <w:kern w:val="0"/>
                <w:szCs w:val="21"/>
              </w:rPr>
            </w:pPr>
            <w:r>
              <w:rPr>
                <w:rFonts w:ascii="宋体" w:cs="宋体" w:hint="eastAsia"/>
                <w:snapToGrid w:val="0"/>
                <w:color w:val="000000"/>
                <w:kern w:val="0"/>
                <w:szCs w:val="21"/>
              </w:rPr>
              <w:t>渠道ID</w:t>
            </w:r>
            <w:r w:rsidR="00E179E8">
              <w:rPr>
                <w:rFonts w:ascii="宋体" w:cs="宋体" w:hint="eastAsia"/>
                <w:snapToGrid w:val="0"/>
                <w:color w:val="000000"/>
                <w:kern w:val="0"/>
                <w:szCs w:val="21"/>
              </w:rPr>
              <w:t xml:space="preserve"> </w:t>
            </w:r>
            <w:proofErr w:type="spellStart"/>
            <w:r w:rsidR="00E179E8">
              <w:rPr>
                <w:rFonts w:ascii="宋体" w:cs="宋体" w:hint="eastAsia"/>
                <w:snapToGrid w:val="0"/>
                <w:color w:val="000000"/>
                <w:kern w:val="0"/>
                <w:szCs w:val="21"/>
              </w:rPr>
              <w:t>app_channel_id</w:t>
            </w:r>
            <w:proofErr w:type="spellEnd"/>
            <w:r>
              <w:rPr>
                <w:rFonts w:ascii="宋体" w:cs="宋体" w:hint="eastAsia"/>
                <w:snapToGrid w:val="0"/>
                <w:color w:val="000000"/>
                <w:kern w:val="0"/>
                <w:szCs w:val="21"/>
              </w:rPr>
              <w:t>跟合作公司维表</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130237"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3F4833" w:rsidRDefault="00297026" w:rsidP="00B34377">
            <w:pPr>
              <w:rPr>
                <w:rFonts w:ascii="宋体" w:cs="宋体"/>
                <w:snapToGrid w:val="0"/>
                <w:color w:val="000000"/>
                <w:kern w:val="0"/>
                <w:szCs w:val="21"/>
              </w:rPr>
            </w:pPr>
            <w:r>
              <w:rPr>
                <w:rFonts w:ascii="宋体" w:cs="宋体" w:hint="eastAsia"/>
                <w:snapToGrid w:val="0"/>
                <w:color w:val="000000"/>
                <w:kern w:val="0"/>
                <w:szCs w:val="21"/>
              </w:rPr>
              <w:t>04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Default="00375BB9" w:rsidP="00B34377">
            <w:pPr>
              <w:rPr>
                <w:rFonts w:ascii="宋体" w:cs="宋体"/>
                <w:snapToGrid w:val="0"/>
                <w:color w:val="000000"/>
                <w:kern w:val="0"/>
                <w:szCs w:val="21"/>
              </w:rPr>
            </w:pPr>
            <w:r>
              <w:rPr>
                <w:rFonts w:ascii="宋体" w:cs="宋体" w:hint="eastAsia"/>
                <w:snapToGrid w:val="0"/>
                <w:color w:val="000000"/>
                <w:kern w:val="0"/>
                <w:szCs w:val="21"/>
              </w:rPr>
              <w:t>首次激活用户数（核减后）</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9063AE"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9E4F2A" w:rsidRDefault="00775436" w:rsidP="00375BB9">
            <w:pPr>
              <w:rPr>
                <w:rFonts w:ascii="宋体" w:cs="宋体"/>
                <w:snapToGrid w:val="0"/>
                <w:color w:val="000000"/>
                <w:kern w:val="0"/>
                <w:szCs w:val="21"/>
              </w:rPr>
            </w:pPr>
            <w:r>
              <w:rPr>
                <w:rFonts w:ascii="宋体" w:cs="宋体" w:hint="eastAsia"/>
                <w:snapToGrid w:val="0"/>
                <w:color w:val="000000"/>
                <w:kern w:val="0"/>
                <w:szCs w:val="21"/>
              </w:rPr>
              <w:t>异常行为</w:t>
            </w:r>
            <w:r w:rsidR="00375BB9">
              <w:rPr>
                <w:rFonts w:ascii="宋体" w:cs="宋体" w:hint="eastAsia"/>
                <w:snapToGrid w:val="0"/>
                <w:color w:val="000000"/>
                <w:kern w:val="0"/>
                <w:szCs w:val="21"/>
              </w:rPr>
              <w:t>核减规则：</w:t>
            </w:r>
            <w:r w:rsidR="001C4208">
              <w:rPr>
                <w:rFonts w:ascii="宋体" w:cs="宋体" w:hint="eastAsia"/>
                <w:snapToGrid w:val="0"/>
                <w:color w:val="000000"/>
                <w:kern w:val="0"/>
                <w:szCs w:val="21"/>
              </w:rPr>
              <w:t>凌晨2:00~5:00的新增用户</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Default="00297026" w:rsidP="00B34377">
            <w:pPr>
              <w:rPr>
                <w:rFonts w:ascii="宋体" w:hAnsi="宋体" w:cs="宋体"/>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05</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次月活跃用户数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6E7634" w:rsidP="00B34377">
            <w:pPr>
              <w:rPr>
                <w:rFonts w:ascii="宋体" w:cs="宋体"/>
                <w:snapToGrid w:val="0"/>
                <w:color w:val="000000"/>
                <w:kern w:val="0"/>
                <w:szCs w:val="21"/>
              </w:rPr>
            </w:pPr>
            <w:bookmarkStart w:id="230" w:name="OLE_LINK2"/>
            <w:bookmarkStart w:id="231" w:name="OLE_LINK3"/>
            <w:r>
              <w:rPr>
                <w:rFonts w:ascii="宋体" w:cs="宋体" w:hint="eastAsia"/>
                <w:snapToGrid w:val="0"/>
                <w:color w:val="000000"/>
                <w:kern w:val="0"/>
                <w:szCs w:val="21"/>
              </w:rPr>
              <w:t>上月新增</w:t>
            </w:r>
            <w:r w:rsidR="00B91361">
              <w:rPr>
                <w:rFonts w:ascii="宋体" w:cs="宋体" w:hint="eastAsia"/>
                <w:snapToGrid w:val="0"/>
                <w:color w:val="000000"/>
                <w:kern w:val="0"/>
                <w:szCs w:val="21"/>
              </w:rPr>
              <w:t>（核减后）</w:t>
            </w:r>
            <w:r>
              <w:rPr>
                <w:rFonts w:ascii="宋体" w:cs="宋体" w:hint="eastAsia"/>
                <w:snapToGrid w:val="0"/>
                <w:color w:val="000000"/>
                <w:kern w:val="0"/>
                <w:szCs w:val="21"/>
              </w:rPr>
              <w:t>的用户在本月有活跃的用户数</w:t>
            </w:r>
            <w:bookmarkEnd w:id="230"/>
            <w:bookmarkEnd w:id="231"/>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130237"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06</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首次激活单价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130237"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07</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次月活跃单价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130237"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08</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Default="00C33FE6" w:rsidP="00B34377">
            <w:pPr>
              <w:rPr>
                <w:rFonts w:ascii="宋体" w:cs="宋体"/>
                <w:snapToGrid w:val="0"/>
                <w:color w:val="000000"/>
                <w:kern w:val="0"/>
                <w:szCs w:val="21"/>
              </w:rPr>
            </w:pPr>
            <w:r>
              <w:rPr>
                <w:rFonts w:ascii="宋体" w:cs="宋体" w:hint="eastAsia"/>
                <w:snapToGrid w:val="0"/>
                <w:color w:val="000000"/>
                <w:kern w:val="0"/>
                <w:szCs w:val="21"/>
              </w:rPr>
              <w:t>合计金额</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9E4F2A" w:rsidRDefault="00297026" w:rsidP="00B34377">
            <w:pPr>
              <w:rPr>
                <w:rFonts w:ascii="宋体" w:cs="宋体"/>
                <w:snapToGrid w:val="0"/>
                <w:color w:val="000000"/>
                <w:kern w:val="0"/>
                <w:szCs w:val="21"/>
              </w:rPr>
            </w:pPr>
          </w:p>
        </w:tc>
      </w:tr>
      <w:tr w:rsidR="00297026" w:rsidTr="00B34377">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97026" w:rsidRPr="00130237" w:rsidRDefault="00297026" w:rsidP="00B34377">
            <w:pPr>
              <w:rPr>
                <w:rFonts w:ascii="宋体" w:cs="宋体"/>
                <w:snapToGrid w:val="0"/>
                <w:color w:val="000000"/>
                <w:kern w:val="0"/>
                <w:szCs w:val="21"/>
              </w:rPr>
            </w:pPr>
            <w:r>
              <w:rPr>
                <w:rFonts w:ascii="宋体" w:cs="宋体" w:hint="eastAsia"/>
                <w:snapToGrid w:val="0"/>
                <w:color w:val="000000"/>
                <w:kern w:val="0"/>
                <w:szCs w:val="21"/>
              </w:rPr>
              <w:t>09</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97026" w:rsidRDefault="00C33FE6" w:rsidP="00B34377">
            <w:pPr>
              <w:rPr>
                <w:rFonts w:ascii="宋体" w:cs="宋体"/>
                <w:snapToGrid w:val="0"/>
                <w:color w:val="000000"/>
                <w:kern w:val="0"/>
                <w:szCs w:val="21"/>
              </w:rPr>
            </w:pPr>
            <w:r>
              <w:rPr>
                <w:rFonts w:ascii="宋体" w:cs="宋体" w:hint="eastAsia"/>
                <w:snapToGrid w:val="0"/>
                <w:color w:val="000000"/>
                <w:kern w:val="0"/>
                <w:szCs w:val="21"/>
              </w:rPr>
              <w:t>税率</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97026" w:rsidRPr="00130237" w:rsidRDefault="00297026" w:rsidP="00B34377">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97026" w:rsidRPr="00130237" w:rsidRDefault="00C33FE6" w:rsidP="00B34377">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297026" w:rsidRPr="00130237" w:rsidRDefault="00297026" w:rsidP="00B34377">
            <w:pPr>
              <w:rPr>
                <w:rFonts w:ascii="宋体" w:cs="宋体"/>
                <w:snapToGrid w:val="0"/>
                <w:color w:val="000000"/>
                <w:kern w:val="0"/>
                <w:szCs w:val="21"/>
              </w:rPr>
            </w:pPr>
          </w:p>
        </w:tc>
      </w:tr>
    </w:tbl>
    <w:p w:rsidR="008D120F" w:rsidRDefault="008D120F" w:rsidP="008D120F"/>
    <w:p w:rsidR="00CD44EC" w:rsidRDefault="00CD44EC" w:rsidP="00CD44EC">
      <w:pPr>
        <w:pStyle w:val="21"/>
        <w:tabs>
          <w:tab w:val="left" w:pos="3686"/>
        </w:tabs>
        <w:ind w:left="578" w:hanging="578"/>
      </w:pPr>
      <w:r>
        <w:rPr>
          <w:rFonts w:hint="eastAsia"/>
        </w:rPr>
        <w:t>一点接入结算</w:t>
      </w:r>
      <w:r w:rsidR="00F37181">
        <w:rPr>
          <w:rFonts w:hint="eastAsia"/>
        </w:rPr>
        <w:t>明细</w:t>
      </w:r>
      <w:r w:rsidRPr="001E14BB">
        <w:rPr>
          <w:rFonts w:hint="eastAsia"/>
        </w:rPr>
        <w:t>(</w:t>
      </w:r>
      <w:r>
        <w:rPr>
          <w:rFonts w:hint="eastAsia"/>
        </w:rPr>
        <w:t>月</w:t>
      </w:r>
      <w:r w:rsidRPr="001E14BB">
        <w:rPr>
          <w:rFonts w:hint="eastAsia"/>
        </w:rPr>
        <w:t>)</w:t>
      </w:r>
    </w:p>
    <w:tbl>
      <w:tblPr>
        <w:tblW w:w="93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4"/>
        <w:gridCol w:w="1678"/>
        <w:gridCol w:w="144"/>
        <w:gridCol w:w="1557"/>
        <w:gridCol w:w="144"/>
        <w:gridCol w:w="2972"/>
        <w:gridCol w:w="1421"/>
      </w:tblGrid>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接口名称</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CD44EC" w:rsidRDefault="00CD44EC" w:rsidP="002E0E9A">
            <w:pPr>
              <w:widowControl/>
              <w:rPr>
                <w:rFonts w:ascii="宋体" w:hAnsi="宋体" w:cs="宋体"/>
                <w:kern w:val="0"/>
                <w:szCs w:val="21"/>
              </w:rPr>
            </w:pPr>
            <w:r>
              <w:rPr>
                <w:rFonts w:ascii="宋体" w:hAnsi="宋体" w:cs="宋体" w:hint="eastAsia"/>
                <w:kern w:val="0"/>
                <w:szCs w:val="21"/>
              </w:rPr>
              <w:t>一点接入结算</w:t>
            </w:r>
            <w:r w:rsidR="002E0E9A">
              <w:rPr>
                <w:rFonts w:ascii="宋体" w:hAnsi="宋体" w:cs="宋体" w:hint="eastAsia"/>
                <w:kern w:val="0"/>
                <w:szCs w:val="21"/>
              </w:rPr>
              <w:t>明细</w:t>
            </w: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接口编码</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接口说明</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lastRenderedPageBreak/>
              <w:t>数据源系统</w:t>
            </w:r>
          </w:p>
        </w:tc>
        <w:tc>
          <w:tcPr>
            <w:tcW w:w="1678"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源数据表/视图</w:t>
            </w:r>
          </w:p>
        </w:tc>
        <w:tc>
          <w:tcPr>
            <w:tcW w:w="4537" w:type="dxa"/>
            <w:gridSpan w:val="3"/>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抽取方式及周期</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p>
        </w:tc>
      </w:tr>
      <w:tr w:rsidR="00CD44EC" w:rsidTr="00EB1BAD">
        <w:trPr>
          <w:trHeight w:val="454"/>
        </w:trPr>
        <w:tc>
          <w:tcPr>
            <w:tcW w:w="1444" w:type="dxa"/>
            <w:vMerge w:val="restart"/>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r>
              <w:rPr>
                <w:rFonts w:ascii="宋体" w:hAnsi="宋体" w:cs="宋体" w:hint="eastAsia"/>
                <w:b/>
                <w:kern w:val="0"/>
                <w:szCs w:val="21"/>
              </w:rPr>
              <w:t>接口文件命名</w:t>
            </w:r>
            <w:r>
              <w:rPr>
                <w:rFonts w:ascii="宋体" w:hAnsi="宋体" w:cs="宋体" w:hint="eastAsia"/>
                <w:kern w:val="0"/>
                <w:szCs w:val="21"/>
              </w:rPr>
              <w:t>（</w:t>
            </w:r>
            <w:r>
              <w:rPr>
                <w:rFonts w:ascii="宋体" w:hAnsi="宋体" w:hint="eastAsia"/>
                <w:szCs w:val="21"/>
              </w:rPr>
              <w:t>日</w:t>
            </w:r>
            <w:r>
              <w:rPr>
                <w:rFonts w:ascii="宋体" w:hAnsi="宋体" w:cs="宋体" w:hint="eastAsia"/>
                <w:kern w:val="0"/>
                <w:szCs w:val="21"/>
              </w:rPr>
              <w:t>全量）</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接口数据文件名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rPr>
            </w:pPr>
          </w:p>
        </w:tc>
      </w:tr>
      <w:tr w:rsidR="00CD44EC" w:rsidTr="00EB1BAD">
        <w:trPr>
          <w:trHeight w:val="454"/>
        </w:trPr>
        <w:tc>
          <w:tcPr>
            <w:tcW w:w="1444" w:type="dxa"/>
            <w:vMerge/>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jc w:val="left"/>
              <w:rPr>
                <w:rFonts w:ascii="宋体" w:hAnsi="宋体" w:cs="宋体"/>
                <w:kern w:val="0"/>
                <w:szCs w:val="21"/>
              </w:rPr>
            </w:pP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kern w:val="0"/>
                <w:szCs w:val="21"/>
              </w:rPr>
            </w:pPr>
            <w:r>
              <w:rPr>
                <w:rFonts w:ascii="宋体" w:hAnsi="宋体" w:cs="宋体" w:hint="eastAsia"/>
                <w:b/>
                <w:kern w:val="0"/>
                <w:szCs w:val="21"/>
              </w:rPr>
              <w:t>校验文件名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kern w:val="0"/>
                <w:szCs w:val="21"/>
                <w:lang w:val="pt-BR"/>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Default="00CD44EC" w:rsidP="00EB1BAD">
            <w:pPr>
              <w:widowControl/>
              <w:rPr>
                <w:rFonts w:ascii="宋体" w:hAnsi="宋体" w:cs="宋体"/>
                <w:b/>
                <w:kern w:val="0"/>
                <w:szCs w:val="21"/>
              </w:rPr>
            </w:pPr>
            <w:r>
              <w:rPr>
                <w:rFonts w:ascii="宋体" w:hAnsi="宋体" w:cs="宋体" w:hint="eastAsia"/>
                <w:b/>
                <w:szCs w:val="21"/>
                <w:lang w:val="zh-CN"/>
              </w:rPr>
              <w:t>属性编码</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bCs/>
                <w:color w:val="FFFFFF"/>
                <w:kern w:val="0"/>
                <w:szCs w:val="21"/>
              </w:rPr>
            </w:pPr>
            <w:r>
              <w:rPr>
                <w:rFonts w:ascii="宋体" w:hAnsi="宋体" w:cs="宋体" w:hint="eastAsia"/>
                <w:b/>
                <w:szCs w:val="21"/>
                <w:lang w:val="zh-CN"/>
              </w:rPr>
              <w:t>属性名称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bCs/>
                <w:color w:val="FFFFFF"/>
                <w:kern w:val="0"/>
                <w:szCs w:val="21"/>
              </w:rPr>
            </w:pPr>
            <w:r>
              <w:rPr>
                <w:rFonts w:ascii="宋体" w:hAnsi="宋体" w:cs="宋体" w:hint="eastAsia"/>
                <w:b/>
                <w:szCs w:val="21"/>
                <w:lang w:val="zh-CN"/>
              </w:rPr>
              <w:t>属性类型</w:t>
            </w: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bCs/>
                <w:color w:val="FFFFFF"/>
                <w:kern w:val="0"/>
                <w:szCs w:val="21"/>
              </w:rPr>
            </w:pPr>
            <w:r>
              <w:rPr>
                <w:rFonts w:ascii="宋体" w:hAnsi="宋体" w:cs="宋体" w:hint="eastAsia"/>
                <w:b/>
                <w:bCs/>
                <w:kern w:val="0"/>
                <w:szCs w:val="21"/>
              </w:rPr>
              <w:t>属性描述</w:t>
            </w:r>
          </w:p>
        </w:tc>
        <w:tc>
          <w:tcPr>
            <w:tcW w:w="1421" w:type="dxa"/>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widowControl/>
              <w:rPr>
                <w:rFonts w:ascii="宋体" w:hAnsi="宋体" w:cs="宋体"/>
                <w:b/>
                <w:bCs/>
                <w:color w:val="FFFFFF"/>
                <w:kern w:val="0"/>
                <w:szCs w:val="21"/>
              </w:rPr>
            </w:pPr>
            <w:r>
              <w:rPr>
                <w:rFonts w:ascii="宋体" w:hAnsi="宋体" w:cs="宋体" w:hint="eastAsia"/>
                <w:b/>
                <w:bCs/>
                <w:kern w:val="0"/>
                <w:szCs w:val="21"/>
              </w:rPr>
              <w:t>备注</w:t>
            </w: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CD44EC" w:rsidP="00EB1BAD">
            <w:pPr>
              <w:rPr>
                <w:rFonts w:ascii="宋体" w:cs="宋体"/>
                <w:snapToGrid w:val="0"/>
                <w:color w:val="000000"/>
                <w:kern w:val="0"/>
                <w:szCs w:val="21"/>
              </w:rPr>
            </w:pPr>
            <w:r w:rsidRPr="00130237">
              <w:rPr>
                <w:rFonts w:ascii="宋体" w:cs="宋体" w:hint="eastAsia"/>
                <w:snapToGrid w:val="0"/>
                <w:color w:val="000000"/>
                <w:kern w:val="0"/>
                <w:szCs w:val="21"/>
              </w:rPr>
              <w:t>01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月份</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格式:YYYYMM</w:t>
            </w:r>
          </w:p>
        </w:tc>
        <w:tc>
          <w:tcPr>
            <w:tcW w:w="1421"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02</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proofErr w:type="gramStart"/>
            <w:r>
              <w:rPr>
                <w:rFonts w:ascii="宋体" w:cs="宋体" w:hint="eastAsia"/>
                <w:snapToGrid w:val="0"/>
                <w:color w:val="000000"/>
                <w:kern w:val="0"/>
                <w:szCs w:val="21"/>
              </w:rPr>
              <w:t>咪</w:t>
            </w:r>
            <w:proofErr w:type="gramEnd"/>
            <w:r>
              <w:rPr>
                <w:rFonts w:ascii="宋体" w:cs="宋体" w:hint="eastAsia"/>
                <w:snapToGrid w:val="0"/>
                <w:color w:val="000000"/>
                <w:kern w:val="0"/>
                <w:szCs w:val="21"/>
              </w:rPr>
              <w:t>咕子公司</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固定值：</w:t>
            </w:r>
            <w:proofErr w:type="gramStart"/>
            <w:r>
              <w:rPr>
                <w:rFonts w:ascii="宋体" w:cs="宋体" w:hint="eastAsia"/>
                <w:snapToGrid w:val="0"/>
                <w:color w:val="000000"/>
                <w:kern w:val="0"/>
                <w:szCs w:val="21"/>
              </w:rPr>
              <w:t>咪咕视</w:t>
            </w:r>
            <w:proofErr w:type="gramEnd"/>
            <w:r>
              <w:rPr>
                <w:rFonts w:ascii="宋体" w:cs="宋体" w:hint="eastAsia"/>
                <w:snapToGrid w:val="0"/>
                <w:color w:val="000000"/>
                <w:kern w:val="0"/>
                <w:szCs w:val="21"/>
              </w:rPr>
              <w:t>讯</w:t>
            </w:r>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130237" w:rsidRDefault="00CD44EC"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03</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合作伙伴公司名称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130237" w:rsidRDefault="00CD44EC" w:rsidP="00EB1BAD">
            <w:pPr>
              <w:rPr>
                <w:rFonts w:ascii="宋体" w:cs="宋体"/>
                <w:snapToGrid w:val="0"/>
                <w:color w:val="000000"/>
                <w:kern w:val="0"/>
                <w:szCs w:val="21"/>
              </w:rPr>
            </w:pPr>
          </w:p>
        </w:tc>
      </w:tr>
      <w:tr w:rsidR="00E45550"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E45550" w:rsidRDefault="00A91501" w:rsidP="00EB1BAD">
            <w:pPr>
              <w:rPr>
                <w:rFonts w:ascii="宋体" w:cs="宋体"/>
                <w:snapToGrid w:val="0"/>
                <w:color w:val="000000"/>
                <w:kern w:val="0"/>
                <w:szCs w:val="21"/>
              </w:rPr>
            </w:pPr>
            <w:r>
              <w:rPr>
                <w:rFonts w:ascii="宋体" w:cs="宋体" w:hint="eastAsia"/>
                <w:snapToGrid w:val="0"/>
                <w:color w:val="000000"/>
                <w:kern w:val="0"/>
                <w:szCs w:val="21"/>
              </w:rPr>
              <w:t>04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E45550" w:rsidRDefault="00BE4D7B" w:rsidP="00EB1BAD">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E45550" w:rsidRPr="009063AE" w:rsidRDefault="00E45550"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E45550" w:rsidRPr="00130237" w:rsidRDefault="00E45550"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E45550" w:rsidRPr="00130237" w:rsidRDefault="00E45550" w:rsidP="00EB1BAD">
            <w:pPr>
              <w:rPr>
                <w:rFonts w:ascii="宋体" w:cs="宋体"/>
                <w:snapToGrid w:val="0"/>
                <w:color w:val="000000"/>
                <w:kern w:val="0"/>
                <w:szCs w:val="21"/>
              </w:rPr>
            </w:pPr>
          </w:p>
        </w:tc>
      </w:tr>
      <w:tr w:rsidR="00E45550"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E45550" w:rsidRDefault="00A91501" w:rsidP="00EB1BAD">
            <w:pPr>
              <w:rPr>
                <w:rFonts w:ascii="宋体" w:cs="宋体"/>
                <w:snapToGrid w:val="0"/>
                <w:color w:val="000000"/>
                <w:kern w:val="0"/>
                <w:szCs w:val="21"/>
              </w:rPr>
            </w:pPr>
            <w:r>
              <w:rPr>
                <w:rFonts w:ascii="宋体" w:cs="宋体" w:hint="eastAsia"/>
                <w:snapToGrid w:val="0"/>
                <w:color w:val="000000"/>
                <w:kern w:val="0"/>
                <w:szCs w:val="21"/>
              </w:rPr>
              <w:t>05</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E45550" w:rsidRDefault="00BE4D7B" w:rsidP="00EB1BAD">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ID</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E45550" w:rsidRPr="009063AE" w:rsidRDefault="00E45550"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E45550" w:rsidRPr="00130237" w:rsidRDefault="00E45550"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E45550" w:rsidRPr="00130237" w:rsidRDefault="00E45550"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3F4833" w:rsidRDefault="00CD44EC" w:rsidP="00EB1BAD">
            <w:pPr>
              <w:rPr>
                <w:rFonts w:ascii="宋体" w:cs="宋体"/>
                <w:snapToGrid w:val="0"/>
                <w:color w:val="000000"/>
                <w:kern w:val="0"/>
                <w:szCs w:val="21"/>
              </w:rPr>
            </w:pPr>
            <w:r>
              <w:rPr>
                <w:rFonts w:ascii="宋体" w:cs="宋体" w:hint="eastAsia"/>
                <w:snapToGrid w:val="0"/>
                <w:color w:val="000000"/>
                <w:kern w:val="0"/>
                <w:szCs w:val="21"/>
              </w:rPr>
              <w:t>0</w:t>
            </w:r>
            <w:r w:rsidR="00962735">
              <w:rPr>
                <w:rFonts w:ascii="宋体" w:cs="宋体" w:hint="eastAsia"/>
                <w:snapToGrid w:val="0"/>
                <w:color w:val="000000"/>
                <w:kern w:val="0"/>
                <w:szCs w:val="21"/>
              </w:rPr>
              <w:t>6</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rPr>
                <w:rFonts w:ascii="宋体" w:cs="宋体"/>
                <w:snapToGrid w:val="0"/>
                <w:color w:val="000000"/>
                <w:kern w:val="0"/>
                <w:szCs w:val="21"/>
              </w:rPr>
            </w:pPr>
            <w:r>
              <w:rPr>
                <w:rFonts w:ascii="宋体" w:cs="宋体" w:hint="eastAsia"/>
                <w:snapToGrid w:val="0"/>
                <w:color w:val="000000"/>
                <w:kern w:val="0"/>
                <w:szCs w:val="21"/>
              </w:rPr>
              <w:t>首次激活用户数（核减后）</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9063AE"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9E4F2A" w:rsidRDefault="00CD44EC" w:rsidP="00EB1BAD">
            <w:pPr>
              <w:rPr>
                <w:rFonts w:ascii="宋体" w:cs="宋体"/>
                <w:snapToGrid w:val="0"/>
                <w:color w:val="000000"/>
                <w:kern w:val="0"/>
                <w:szCs w:val="21"/>
              </w:rPr>
            </w:pPr>
            <w:r>
              <w:rPr>
                <w:rFonts w:ascii="宋体" w:cs="宋体" w:hint="eastAsia"/>
                <w:snapToGrid w:val="0"/>
                <w:color w:val="000000"/>
                <w:kern w:val="0"/>
                <w:szCs w:val="21"/>
              </w:rPr>
              <w:t>异常行为核减规则：凌晨2:00~5:00的新增用户</w:t>
            </w:r>
          </w:p>
        </w:tc>
        <w:tc>
          <w:tcPr>
            <w:tcW w:w="1421" w:type="dxa"/>
            <w:tcBorders>
              <w:top w:val="single" w:sz="4" w:space="0" w:color="auto"/>
              <w:left w:val="single" w:sz="4" w:space="0" w:color="auto"/>
              <w:bottom w:val="single" w:sz="4" w:space="0" w:color="auto"/>
              <w:right w:val="single" w:sz="4" w:space="0" w:color="auto"/>
            </w:tcBorders>
            <w:vAlign w:val="center"/>
          </w:tcPr>
          <w:p w:rsidR="00CD44EC" w:rsidRDefault="00FD3295" w:rsidP="00EB1BAD">
            <w:pPr>
              <w:rPr>
                <w:rFonts w:ascii="宋体" w:hAnsi="宋体" w:cs="宋体"/>
                <w:kern w:val="0"/>
                <w:szCs w:val="21"/>
              </w:rPr>
            </w:pPr>
            <w:r>
              <w:rPr>
                <w:rFonts w:ascii="宋体" w:hAnsi="宋体" w:cs="宋体" w:hint="eastAsia"/>
                <w:kern w:val="0"/>
                <w:szCs w:val="21"/>
              </w:rPr>
              <w:t>新增设备用户</w:t>
            </w: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0</w:t>
            </w:r>
            <w:r w:rsidR="00962735">
              <w:rPr>
                <w:rFonts w:ascii="宋体" w:cs="宋体" w:hint="eastAsia"/>
                <w:snapToGrid w:val="0"/>
                <w:color w:val="000000"/>
                <w:kern w:val="0"/>
                <w:szCs w:val="21"/>
              </w:rPr>
              <w:t>7</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次月活跃用户数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5B680C" w:rsidP="00EB1BAD">
            <w:pPr>
              <w:rPr>
                <w:rFonts w:ascii="宋体" w:cs="宋体"/>
                <w:snapToGrid w:val="0"/>
                <w:color w:val="000000"/>
                <w:kern w:val="0"/>
                <w:szCs w:val="21"/>
              </w:rPr>
            </w:pPr>
            <w:ins w:id="232" w:author="龚剑辉" w:date="2016-12-21T09:21:00Z">
              <w:r>
                <w:rPr>
                  <w:rFonts w:ascii="宋体" w:cs="宋体" w:hint="eastAsia"/>
                  <w:snapToGrid w:val="0"/>
                  <w:color w:val="000000"/>
                  <w:kern w:val="0"/>
                  <w:szCs w:val="21"/>
                </w:rPr>
                <w:t>上月新增（核减后）的用户在本月有活跃的用户数</w:t>
              </w:r>
            </w:ins>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130237" w:rsidRDefault="00CD44EC"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0</w:t>
            </w:r>
            <w:r w:rsidR="00962735">
              <w:rPr>
                <w:rFonts w:ascii="宋体" w:cs="宋体" w:hint="eastAsia"/>
                <w:snapToGrid w:val="0"/>
                <w:color w:val="000000"/>
                <w:kern w:val="0"/>
                <w:szCs w:val="21"/>
              </w:rPr>
              <w:t>8</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首次激活单价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130237" w:rsidRDefault="00CD44EC"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0</w:t>
            </w:r>
            <w:r w:rsidR="00962735">
              <w:rPr>
                <w:rFonts w:ascii="宋体" w:cs="宋体" w:hint="eastAsia"/>
                <w:snapToGrid w:val="0"/>
                <w:color w:val="000000"/>
                <w:kern w:val="0"/>
                <w:szCs w:val="21"/>
              </w:rPr>
              <w:t>9</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次月活跃单价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130237" w:rsidRDefault="00CD44EC"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10</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rPr>
                <w:rFonts w:ascii="宋体" w:cs="宋体"/>
                <w:snapToGrid w:val="0"/>
                <w:color w:val="000000"/>
                <w:kern w:val="0"/>
                <w:szCs w:val="21"/>
              </w:rPr>
            </w:pPr>
            <w:r>
              <w:rPr>
                <w:rFonts w:ascii="宋体" w:cs="宋体" w:hint="eastAsia"/>
                <w:snapToGrid w:val="0"/>
                <w:color w:val="000000"/>
                <w:kern w:val="0"/>
                <w:szCs w:val="21"/>
              </w:rPr>
              <w:t>合计金额</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9E4F2A" w:rsidRDefault="00CD44EC" w:rsidP="00EB1BAD">
            <w:pPr>
              <w:rPr>
                <w:rFonts w:ascii="宋体" w:cs="宋体"/>
                <w:snapToGrid w:val="0"/>
                <w:color w:val="000000"/>
                <w:kern w:val="0"/>
                <w:szCs w:val="21"/>
              </w:rPr>
            </w:pPr>
          </w:p>
        </w:tc>
      </w:tr>
      <w:tr w:rsidR="00CD44EC"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D44EC"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11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D44EC" w:rsidRDefault="00CD44EC" w:rsidP="00EB1BAD">
            <w:pPr>
              <w:rPr>
                <w:rFonts w:ascii="宋体" w:cs="宋体"/>
                <w:snapToGrid w:val="0"/>
                <w:color w:val="000000"/>
                <w:kern w:val="0"/>
                <w:szCs w:val="21"/>
              </w:rPr>
            </w:pPr>
            <w:r>
              <w:rPr>
                <w:rFonts w:ascii="宋体" w:cs="宋体" w:hint="eastAsia"/>
                <w:snapToGrid w:val="0"/>
                <w:color w:val="000000"/>
                <w:kern w:val="0"/>
                <w:szCs w:val="21"/>
              </w:rPr>
              <w:t>税率</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D44EC" w:rsidRPr="00130237" w:rsidRDefault="00CD44EC" w:rsidP="00EB1BAD">
            <w:pPr>
              <w:rPr>
                <w:rFonts w:ascii="宋体" w:cs="宋体"/>
                <w:snapToGrid w:val="0"/>
                <w:color w:val="000000"/>
                <w:kern w:val="0"/>
                <w:szCs w:val="21"/>
              </w:rPr>
            </w:pPr>
            <w:r>
              <w:rPr>
                <w:rFonts w:ascii="宋体" w:cs="宋体" w:hint="eastAsia"/>
                <w:snapToGrid w:val="0"/>
                <w:color w:val="000000"/>
                <w:kern w:val="0"/>
                <w:szCs w:val="21"/>
              </w:rPr>
              <w:t>留空</w:t>
            </w:r>
          </w:p>
        </w:tc>
        <w:tc>
          <w:tcPr>
            <w:tcW w:w="1421" w:type="dxa"/>
            <w:tcBorders>
              <w:top w:val="single" w:sz="4" w:space="0" w:color="auto"/>
              <w:left w:val="single" w:sz="4" w:space="0" w:color="auto"/>
              <w:bottom w:val="single" w:sz="4" w:space="0" w:color="auto"/>
              <w:right w:val="single" w:sz="4" w:space="0" w:color="auto"/>
            </w:tcBorders>
            <w:vAlign w:val="center"/>
          </w:tcPr>
          <w:p w:rsidR="00CD44EC" w:rsidRPr="00130237" w:rsidRDefault="00CD44EC" w:rsidP="00EB1BAD">
            <w:pPr>
              <w:rPr>
                <w:rFonts w:ascii="宋体" w:cs="宋体"/>
                <w:snapToGrid w:val="0"/>
                <w:color w:val="000000"/>
                <w:kern w:val="0"/>
                <w:szCs w:val="21"/>
              </w:rPr>
            </w:pPr>
          </w:p>
        </w:tc>
      </w:tr>
    </w:tbl>
    <w:p w:rsidR="00CD44EC" w:rsidRDefault="00CD44EC" w:rsidP="00CD44EC"/>
    <w:p w:rsidR="008D120F" w:rsidRDefault="008D120F" w:rsidP="008D120F"/>
    <w:p w:rsidR="00962735" w:rsidRDefault="00962735" w:rsidP="00962735">
      <w:pPr>
        <w:pStyle w:val="21"/>
        <w:tabs>
          <w:tab w:val="left" w:pos="3686"/>
        </w:tabs>
        <w:ind w:left="578" w:hanging="578"/>
      </w:pPr>
      <w:r>
        <w:rPr>
          <w:rFonts w:hint="eastAsia"/>
        </w:rPr>
        <w:t>一点接入</w:t>
      </w:r>
      <w:r w:rsidR="00212BCA">
        <w:rPr>
          <w:rFonts w:hint="eastAsia"/>
        </w:rPr>
        <w:t>有效激活清单</w:t>
      </w:r>
      <w:r w:rsidRPr="001E14BB">
        <w:rPr>
          <w:rFonts w:hint="eastAsia"/>
        </w:rPr>
        <w:t>(</w:t>
      </w:r>
      <w:r>
        <w:rPr>
          <w:rFonts w:hint="eastAsia"/>
        </w:rPr>
        <w:t>月</w:t>
      </w:r>
      <w:r w:rsidRPr="001E14BB">
        <w:rPr>
          <w:rFonts w:hint="eastAsia"/>
        </w:rPr>
        <w:t>)</w:t>
      </w:r>
    </w:p>
    <w:tbl>
      <w:tblPr>
        <w:tblW w:w="93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4"/>
        <w:gridCol w:w="1678"/>
        <w:gridCol w:w="144"/>
        <w:gridCol w:w="1557"/>
        <w:gridCol w:w="144"/>
        <w:gridCol w:w="2972"/>
        <w:gridCol w:w="1421"/>
      </w:tblGrid>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接口名称</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962735" w:rsidRDefault="00962735" w:rsidP="00880699">
            <w:pPr>
              <w:widowControl/>
              <w:rPr>
                <w:rFonts w:ascii="宋体" w:hAnsi="宋体" w:cs="宋体"/>
                <w:kern w:val="0"/>
                <w:szCs w:val="21"/>
              </w:rPr>
            </w:pPr>
            <w:r>
              <w:rPr>
                <w:rFonts w:ascii="宋体" w:hAnsi="宋体" w:cs="宋体" w:hint="eastAsia"/>
                <w:kern w:val="0"/>
                <w:szCs w:val="21"/>
              </w:rPr>
              <w:t>一点接入</w:t>
            </w:r>
            <w:r w:rsidR="00880699">
              <w:rPr>
                <w:rFonts w:ascii="宋体" w:hAnsi="宋体" w:cs="宋体" w:hint="eastAsia"/>
                <w:kern w:val="0"/>
                <w:szCs w:val="21"/>
              </w:rPr>
              <w:t>有效激活清单</w:t>
            </w: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接口编码</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接口说明</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962735" w:rsidRDefault="00C0106D" w:rsidP="00EB1BAD">
            <w:pPr>
              <w:widowControl/>
              <w:rPr>
                <w:rFonts w:ascii="宋体" w:hAnsi="宋体" w:cs="宋体"/>
                <w:kern w:val="0"/>
                <w:szCs w:val="21"/>
              </w:rPr>
            </w:pPr>
            <w:r>
              <w:rPr>
                <w:rFonts w:ascii="宋体" w:hAnsi="宋体" w:cs="宋体" w:hint="eastAsia"/>
                <w:kern w:val="0"/>
                <w:szCs w:val="21"/>
              </w:rPr>
              <w:t>【】</w:t>
            </w: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数据源系统</w:t>
            </w:r>
          </w:p>
        </w:tc>
        <w:tc>
          <w:tcPr>
            <w:tcW w:w="1678"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源数据表/视图</w:t>
            </w:r>
          </w:p>
        </w:tc>
        <w:tc>
          <w:tcPr>
            <w:tcW w:w="4537" w:type="dxa"/>
            <w:gridSpan w:val="3"/>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抽取方式及周期</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rPr>
            </w:pPr>
          </w:p>
        </w:tc>
      </w:tr>
      <w:tr w:rsidR="00962735" w:rsidTr="00EB1BAD">
        <w:trPr>
          <w:trHeight w:val="454"/>
        </w:trPr>
        <w:tc>
          <w:tcPr>
            <w:tcW w:w="1444" w:type="dxa"/>
            <w:vMerge w:val="restart"/>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rPr>
            </w:pPr>
            <w:r>
              <w:rPr>
                <w:rFonts w:ascii="宋体" w:hAnsi="宋体" w:cs="宋体" w:hint="eastAsia"/>
                <w:b/>
                <w:kern w:val="0"/>
                <w:szCs w:val="21"/>
              </w:rPr>
              <w:t>接口文件命名</w:t>
            </w:r>
            <w:r>
              <w:rPr>
                <w:rFonts w:ascii="宋体" w:hAnsi="宋体" w:cs="宋体" w:hint="eastAsia"/>
                <w:kern w:val="0"/>
                <w:szCs w:val="21"/>
              </w:rPr>
              <w:t>（</w:t>
            </w:r>
            <w:r>
              <w:rPr>
                <w:rFonts w:ascii="宋体" w:hAnsi="宋体" w:hint="eastAsia"/>
                <w:szCs w:val="21"/>
              </w:rPr>
              <w:t>日</w:t>
            </w:r>
            <w:r>
              <w:rPr>
                <w:rFonts w:ascii="宋体" w:hAnsi="宋体" w:cs="宋体" w:hint="eastAsia"/>
                <w:kern w:val="0"/>
                <w:szCs w:val="21"/>
              </w:rPr>
              <w:t>全量）</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接口数据文件名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rPr>
            </w:pPr>
          </w:p>
        </w:tc>
      </w:tr>
      <w:tr w:rsidR="00962735" w:rsidTr="00EB1BAD">
        <w:trPr>
          <w:trHeight w:val="454"/>
        </w:trPr>
        <w:tc>
          <w:tcPr>
            <w:tcW w:w="1444" w:type="dxa"/>
            <w:vMerge/>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jc w:val="left"/>
              <w:rPr>
                <w:rFonts w:ascii="宋体" w:hAnsi="宋体" w:cs="宋体"/>
                <w:kern w:val="0"/>
                <w:szCs w:val="21"/>
              </w:rPr>
            </w:pP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kern w:val="0"/>
                <w:szCs w:val="21"/>
              </w:rPr>
            </w:pPr>
            <w:r>
              <w:rPr>
                <w:rFonts w:ascii="宋体" w:hAnsi="宋体" w:cs="宋体" w:hint="eastAsia"/>
                <w:b/>
                <w:kern w:val="0"/>
                <w:szCs w:val="21"/>
              </w:rPr>
              <w:t>校验文件名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kern w:val="0"/>
                <w:szCs w:val="21"/>
                <w:lang w:val="pt-BR"/>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Default="00962735" w:rsidP="00EB1BAD">
            <w:pPr>
              <w:widowControl/>
              <w:rPr>
                <w:rFonts w:ascii="宋体" w:hAnsi="宋体" w:cs="宋体"/>
                <w:b/>
                <w:kern w:val="0"/>
                <w:szCs w:val="21"/>
              </w:rPr>
            </w:pPr>
            <w:r>
              <w:rPr>
                <w:rFonts w:ascii="宋体" w:hAnsi="宋体" w:cs="宋体" w:hint="eastAsia"/>
                <w:b/>
                <w:szCs w:val="21"/>
                <w:lang w:val="zh-CN"/>
              </w:rPr>
              <w:t>属性编码</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bCs/>
                <w:color w:val="FFFFFF"/>
                <w:kern w:val="0"/>
                <w:szCs w:val="21"/>
              </w:rPr>
            </w:pPr>
            <w:r>
              <w:rPr>
                <w:rFonts w:ascii="宋体" w:hAnsi="宋体" w:cs="宋体" w:hint="eastAsia"/>
                <w:b/>
                <w:szCs w:val="21"/>
                <w:lang w:val="zh-CN"/>
              </w:rPr>
              <w:t>属性名称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bCs/>
                <w:color w:val="FFFFFF"/>
                <w:kern w:val="0"/>
                <w:szCs w:val="21"/>
              </w:rPr>
            </w:pPr>
            <w:r>
              <w:rPr>
                <w:rFonts w:ascii="宋体" w:hAnsi="宋体" w:cs="宋体" w:hint="eastAsia"/>
                <w:b/>
                <w:szCs w:val="21"/>
                <w:lang w:val="zh-CN"/>
              </w:rPr>
              <w:t>属性类型</w:t>
            </w: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bCs/>
                <w:color w:val="FFFFFF"/>
                <w:kern w:val="0"/>
                <w:szCs w:val="21"/>
              </w:rPr>
            </w:pPr>
            <w:r>
              <w:rPr>
                <w:rFonts w:ascii="宋体" w:hAnsi="宋体" w:cs="宋体" w:hint="eastAsia"/>
                <w:b/>
                <w:bCs/>
                <w:kern w:val="0"/>
                <w:szCs w:val="21"/>
              </w:rPr>
              <w:t>属性描述</w:t>
            </w:r>
          </w:p>
        </w:tc>
        <w:tc>
          <w:tcPr>
            <w:tcW w:w="1421" w:type="dxa"/>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widowControl/>
              <w:rPr>
                <w:rFonts w:ascii="宋体" w:hAnsi="宋体" w:cs="宋体"/>
                <w:b/>
                <w:bCs/>
                <w:color w:val="FFFFFF"/>
                <w:kern w:val="0"/>
                <w:szCs w:val="21"/>
              </w:rPr>
            </w:pPr>
            <w:r>
              <w:rPr>
                <w:rFonts w:ascii="宋体" w:hAnsi="宋体" w:cs="宋体" w:hint="eastAsia"/>
                <w:b/>
                <w:bCs/>
                <w:kern w:val="0"/>
                <w:szCs w:val="21"/>
              </w:rPr>
              <w:t>备注</w:t>
            </w: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sidRPr="00130237">
              <w:rPr>
                <w:rFonts w:ascii="宋体" w:cs="宋体" w:hint="eastAsia"/>
                <w:snapToGrid w:val="0"/>
                <w:color w:val="000000"/>
                <w:kern w:val="0"/>
                <w:szCs w:val="21"/>
              </w:rPr>
              <w:lastRenderedPageBreak/>
              <w:t>01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月份</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格式:YYYYMM</w:t>
            </w:r>
          </w:p>
        </w:tc>
        <w:tc>
          <w:tcPr>
            <w:tcW w:w="1421"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02</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proofErr w:type="gramStart"/>
            <w:r>
              <w:rPr>
                <w:rFonts w:ascii="宋体" w:cs="宋体" w:hint="eastAsia"/>
                <w:snapToGrid w:val="0"/>
                <w:color w:val="000000"/>
                <w:kern w:val="0"/>
                <w:szCs w:val="21"/>
              </w:rPr>
              <w:t>咪</w:t>
            </w:r>
            <w:proofErr w:type="gramEnd"/>
            <w:r>
              <w:rPr>
                <w:rFonts w:ascii="宋体" w:cs="宋体" w:hint="eastAsia"/>
                <w:snapToGrid w:val="0"/>
                <w:color w:val="000000"/>
                <w:kern w:val="0"/>
                <w:szCs w:val="21"/>
              </w:rPr>
              <w:t>咕子公司</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固定值：</w:t>
            </w:r>
            <w:proofErr w:type="gramStart"/>
            <w:r>
              <w:rPr>
                <w:rFonts w:ascii="宋体" w:cs="宋体" w:hint="eastAsia"/>
                <w:snapToGrid w:val="0"/>
                <w:color w:val="000000"/>
                <w:kern w:val="0"/>
                <w:szCs w:val="21"/>
              </w:rPr>
              <w:t>咪咕视</w:t>
            </w:r>
            <w:proofErr w:type="gramEnd"/>
            <w:r>
              <w:rPr>
                <w:rFonts w:ascii="宋体" w:cs="宋体" w:hint="eastAsia"/>
                <w:snapToGrid w:val="0"/>
                <w:color w:val="000000"/>
                <w:kern w:val="0"/>
                <w:szCs w:val="21"/>
              </w:rPr>
              <w:t>讯</w:t>
            </w: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962735" w:rsidP="00EB1BAD">
            <w:pPr>
              <w:rPr>
                <w:rFonts w:ascii="宋体" w:cs="宋体"/>
                <w:snapToGrid w:val="0"/>
                <w:color w:val="000000"/>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03</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合作伙伴公司名称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962735" w:rsidP="00EB1BAD">
            <w:pPr>
              <w:rPr>
                <w:rFonts w:ascii="宋体" w:cs="宋体"/>
                <w:snapToGrid w:val="0"/>
                <w:color w:val="000000"/>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Default="00962735" w:rsidP="00EB1BAD">
            <w:pPr>
              <w:rPr>
                <w:rFonts w:ascii="宋体" w:cs="宋体"/>
                <w:snapToGrid w:val="0"/>
                <w:color w:val="000000"/>
                <w:kern w:val="0"/>
                <w:szCs w:val="21"/>
              </w:rPr>
            </w:pPr>
            <w:r>
              <w:rPr>
                <w:rFonts w:ascii="宋体" w:cs="宋体" w:hint="eastAsia"/>
                <w:snapToGrid w:val="0"/>
                <w:color w:val="000000"/>
                <w:kern w:val="0"/>
                <w:szCs w:val="21"/>
              </w:rPr>
              <w:t>04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9063AE"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962735" w:rsidP="00EB1BAD">
            <w:pPr>
              <w:rPr>
                <w:rFonts w:ascii="宋体" w:cs="宋体"/>
                <w:snapToGrid w:val="0"/>
                <w:color w:val="000000"/>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Default="00962735" w:rsidP="00EB1BAD">
            <w:pPr>
              <w:rPr>
                <w:rFonts w:ascii="宋体" w:cs="宋体"/>
                <w:snapToGrid w:val="0"/>
                <w:color w:val="000000"/>
                <w:kern w:val="0"/>
                <w:szCs w:val="21"/>
              </w:rPr>
            </w:pPr>
            <w:r>
              <w:rPr>
                <w:rFonts w:ascii="宋体" w:cs="宋体" w:hint="eastAsia"/>
                <w:snapToGrid w:val="0"/>
                <w:color w:val="000000"/>
                <w:kern w:val="0"/>
                <w:szCs w:val="21"/>
              </w:rPr>
              <w:t>05</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962735" w:rsidP="00EB1BAD">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ID</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9063AE"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962735" w:rsidP="00EB1BAD">
            <w:pPr>
              <w:rPr>
                <w:rFonts w:ascii="宋体" w:cs="宋体"/>
                <w:snapToGrid w:val="0"/>
                <w:color w:val="000000"/>
                <w:kern w:val="0"/>
                <w:szCs w:val="21"/>
              </w:rPr>
            </w:pPr>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3F4833" w:rsidRDefault="00962735" w:rsidP="00EB1BAD">
            <w:pPr>
              <w:rPr>
                <w:rFonts w:ascii="宋体" w:cs="宋体"/>
                <w:snapToGrid w:val="0"/>
                <w:color w:val="000000"/>
                <w:kern w:val="0"/>
                <w:szCs w:val="21"/>
              </w:rPr>
            </w:pPr>
            <w:r>
              <w:rPr>
                <w:rFonts w:ascii="宋体" w:cs="宋体" w:hint="eastAsia"/>
                <w:snapToGrid w:val="0"/>
                <w:color w:val="000000"/>
                <w:kern w:val="0"/>
                <w:szCs w:val="21"/>
              </w:rPr>
              <w:t>04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046156" w:rsidP="00EB1BAD">
            <w:pPr>
              <w:rPr>
                <w:rFonts w:ascii="宋体" w:cs="宋体"/>
                <w:snapToGrid w:val="0"/>
                <w:color w:val="000000"/>
                <w:kern w:val="0"/>
                <w:szCs w:val="21"/>
              </w:rPr>
            </w:pPr>
            <w:r>
              <w:rPr>
                <w:rFonts w:ascii="宋体" w:cs="宋体" w:hint="eastAsia"/>
                <w:snapToGrid w:val="0"/>
                <w:color w:val="000000"/>
                <w:kern w:val="0"/>
                <w:szCs w:val="21"/>
              </w:rPr>
              <w:t>激活时间</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9063AE" w:rsidRDefault="00FE4F7D" w:rsidP="00EB1BAD">
            <w:pPr>
              <w:autoSpaceDE w:val="0"/>
              <w:autoSpaceDN w:val="0"/>
              <w:rPr>
                <w:rFonts w:ascii="宋体" w:cs="宋体"/>
                <w:snapToGrid w:val="0"/>
                <w:color w:val="000000"/>
                <w:kern w:val="0"/>
                <w:szCs w:val="21"/>
              </w:rPr>
            </w:pPr>
            <w:proofErr w:type="spellStart"/>
            <w:ins w:id="233" w:author="Windows 用户" w:date="2016-12-30T15:34:00Z">
              <w:r>
                <w:rPr>
                  <w:rFonts w:ascii="宋体" w:cs="宋体"/>
                  <w:snapToGrid w:val="0"/>
                  <w:color w:val="000000"/>
                  <w:kern w:val="0"/>
                  <w:szCs w:val="21"/>
                </w:rPr>
                <w:t>B</w:t>
              </w:r>
              <w:r>
                <w:rPr>
                  <w:rFonts w:ascii="宋体" w:cs="宋体" w:hint="eastAsia"/>
                  <w:snapToGrid w:val="0"/>
                  <w:color w:val="000000"/>
                  <w:kern w:val="0"/>
                  <w:szCs w:val="21"/>
                </w:rPr>
                <w:t>ecome_new_device_unix_time</w:t>
              </w:r>
            </w:ins>
            <w:proofErr w:type="spellEnd"/>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Default="00046156" w:rsidP="00046156">
            <w:pPr>
              <w:rPr>
                <w:rFonts w:ascii="宋体" w:cs="宋体"/>
                <w:snapToGrid w:val="0"/>
                <w:color w:val="000000"/>
                <w:kern w:val="0"/>
                <w:szCs w:val="21"/>
              </w:rPr>
            </w:pPr>
            <w:r>
              <w:rPr>
                <w:rFonts w:ascii="宋体" w:cs="宋体" w:hint="eastAsia"/>
                <w:snapToGrid w:val="0"/>
                <w:color w:val="000000"/>
                <w:kern w:val="0"/>
                <w:szCs w:val="21"/>
              </w:rPr>
              <w:t>精确到天还是时分秒？</w:t>
            </w:r>
          </w:p>
          <w:p w:rsidR="0067516C" w:rsidRPr="009E4F2A" w:rsidRDefault="0067516C" w:rsidP="00046156">
            <w:pPr>
              <w:rPr>
                <w:rFonts w:ascii="宋体" w:cs="宋体"/>
                <w:snapToGrid w:val="0"/>
                <w:color w:val="000000"/>
                <w:kern w:val="0"/>
                <w:szCs w:val="21"/>
              </w:rPr>
            </w:pPr>
            <w:r>
              <w:rPr>
                <w:rFonts w:ascii="宋体" w:cs="宋体" w:hint="eastAsia"/>
                <w:snapToGrid w:val="0"/>
                <w:color w:val="000000"/>
                <w:kern w:val="0"/>
                <w:szCs w:val="21"/>
              </w:rPr>
              <w:t>--到秒</w:t>
            </w:r>
            <w:ins w:id="234" w:author="龚剑辉" w:date="2016-12-19T10:54:00Z">
              <w:r w:rsidR="0030708E">
                <w:rPr>
                  <w:rFonts w:ascii="宋体" w:cs="宋体" w:hint="eastAsia"/>
                  <w:snapToGrid w:val="0"/>
                  <w:color w:val="000000"/>
                  <w:kern w:val="0"/>
                  <w:szCs w:val="21"/>
                </w:rPr>
                <w:t>，格式：YYYYMMDDHHMISS</w:t>
              </w:r>
            </w:ins>
          </w:p>
        </w:tc>
        <w:tc>
          <w:tcPr>
            <w:tcW w:w="1421" w:type="dxa"/>
            <w:tcBorders>
              <w:top w:val="single" w:sz="4" w:space="0" w:color="auto"/>
              <w:left w:val="single" w:sz="4" w:space="0" w:color="auto"/>
              <w:bottom w:val="single" w:sz="4" w:space="0" w:color="auto"/>
              <w:right w:val="single" w:sz="4" w:space="0" w:color="auto"/>
            </w:tcBorders>
            <w:vAlign w:val="center"/>
          </w:tcPr>
          <w:p w:rsidR="00962735" w:rsidRDefault="00FF17B6" w:rsidP="00EB1BAD">
            <w:pPr>
              <w:rPr>
                <w:rFonts w:ascii="宋体" w:hAnsi="宋体" w:cs="宋体"/>
                <w:kern w:val="0"/>
                <w:szCs w:val="21"/>
              </w:rPr>
            </w:pPr>
            <w:ins w:id="235" w:author="龚剑辉" w:date="2016-12-21T09:34:00Z">
              <w:del w:id="236" w:author="Windows 用户" w:date="2016-12-30T15:33:00Z">
                <w:r w:rsidDel="00FE4F7D">
                  <w:rPr>
                    <w:rFonts w:ascii="Arial" w:hAnsi="Arial" w:cs="Arial"/>
                    <w:color w:val="333333"/>
                    <w:sz w:val="19"/>
                    <w:szCs w:val="19"/>
                  </w:rPr>
                  <w:delText>upload_unix_time</w:delText>
                </w:r>
              </w:del>
            </w:ins>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05</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046156" w:rsidP="00EB1BAD">
            <w:pPr>
              <w:rPr>
                <w:rFonts w:ascii="宋体" w:cs="宋体"/>
                <w:snapToGrid w:val="0"/>
                <w:color w:val="000000"/>
                <w:kern w:val="0"/>
                <w:szCs w:val="21"/>
              </w:rPr>
            </w:pPr>
            <w:r>
              <w:rPr>
                <w:rFonts w:ascii="宋体" w:cs="宋体" w:hint="eastAsia"/>
                <w:snapToGrid w:val="0"/>
                <w:color w:val="000000"/>
                <w:kern w:val="0"/>
                <w:szCs w:val="21"/>
              </w:rPr>
              <w:t>产品名称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C030C" w:rsidRDefault="007C030C" w:rsidP="00EB1BAD">
            <w:pPr>
              <w:rPr>
                <w:rFonts w:ascii="Arial" w:hAnsi="Arial" w:cs="Arial"/>
                <w:color w:val="333333"/>
                <w:sz w:val="19"/>
                <w:szCs w:val="19"/>
              </w:rPr>
            </w:pPr>
            <w:r>
              <w:rPr>
                <w:rFonts w:ascii="Arial" w:hAnsi="Arial" w:cs="Arial" w:hint="eastAsia"/>
                <w:color w:val="333333"/>
                <w:sz w:val="19"/>
                <w:szCs w:val="19"/>
              </w:rPr>
              <w:t>枚举值：</w:t>
            </w:r>
          </w:p>
          <w:p w:rsidR="007C030C" w:rsidRPr="00130237" w:rsidRDefault="007C030C" w:rsidP="00D04D15">
            <w:pPr>
              <w:rPr>
                <w:rFonts w:ascii="宋体" w:cs="宋体"/>
                <w:snapToGrid w:val="0"/>
                <w:color w:val="000000"/>
                <w:kern w:val="0"/>
                <w:szCs w:val="21"/>
              </w:rPr>
            </w:pPr>
            <w:proofErr w:type="gramStart"/>
            <w:r>
              <w:rPr>
                <w:rFonts w:ascii="Arial" w:hAnsi="Arial" w:cs="Arial"/>
                <w:color w:val="333333"/>
                <w:sz w:val="19"/>
                <w:szCs w:val="19"/>
              </w:rPr>
              <w:t>咪</w:t>
            </w:r>
            <w:proofErr w:type="gramEnd"/>
            <w:r>
              <w:rPr>
                <w:rFonts w:ascii="Arial" w:hAnsi="Arial" w:cs="Arial"/>
                <w:color w:val="333333"/>
                <w:sz w:val="19"/>
                <w:szCs w:val="19"/>
              </w:rPr>
              <w:t>咕直播</w:t>
            </w:r>
            <w:r>
              <w:rPr>
                <w:rFonts w:ascii="Arial" w:hAnsi="Arial" w:cs="Arial" w:hint="eastAsia"/>
                <w:color w:val="333333"/>
                <w:sz w:val="19"/>
                <w:szCs w:val="19"/>
              </w:rPr>
              <w:t>、</w:t>
            </w:r>
            <w:proofErr w:type="gramStart"/>
            <w:r>
              <w:rPr>
                <w:rFonts w:ascii="Arial" w:hAnsi="Arial" w:cs="Arial" w:hint="eastAsia"/>
                <w:color w:val="333333"/>
                <w:sz w:val="19"/>
                <w:szCs w:val="19"/>
              </w:rPr>
              <w:t>咪</w:t>
            </w:r>
            <w:proofErr w:type="gramEnd"/>
            <w:r>
              <w:rPr>
                <w:rFonts w:ascii="Arial" w:hAnsi="Arial" w:cs="Arial" w:hint="eastAsia"/>
                <w:color w:val="333333"/>
                <w:sz w:val="19"/>
                <w:szCs w:val="19"/>
              </w:rPr>
              <w:t>咕视频、</w:t>
            </w:r>
            <w:proofErr w:type="gramStart"/>
            <w:r>
              <w:rPr>
                <w:rFonts w:ascii="Arial" w:hAnsi="Arial" w:cs="Arial" w:hint="eastAsia"/>
                <w:color w:val="333333"/>
                <w:sz w:val="19"/>
                <w:szCs w:val="19"/>
              </w:rPr>
              <w:t>咪</w:t>
            </w:r>
            <w:proofErr w:type="gramEnd"/>
            <w:r>
              <w:rPr>
                <w:rFonts w:ascii="Arial" w:hAnsi="Arial" w:cs="Arial" w:hint="eastAsia"/>
                <w:color w:val="333333"/>
                <w:sz w:val="19"/>
                <w:szCs w:val="19"/>
              </w:rPr>
              <w:t>咕影院</w:t>
            </w: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D1375F" w:rsidP="00EB1BAD">
            <w:pPr>
              <w:rPr>
                <w:rFonts w:ascii="宋体" w:cs="宋体"/>
                <w:snapToGrid w:val="0"/>
                <w:color w:val="000000"/>
                <w:kern w:val="0"/>
                <w:szCs w:val="21"/>
              </w:rPr>
            </w:pPr>
            <w:ins w:id="237" w:author="龚剑辉" w:date="2016-12-21T09:34:00Z">
              <w:r>
                <w:rPr>
                  <w:rFonts w:ascii="Arial" w:hAnsi="Arial" w:cs="Arial" w:hint="eastAsia"/>
                  <w:color w:val="333333"/>
                  <w:sz w:val="19"/>
                  <w:szCs w:val="19"/>
                </w:rPr>
                <w:t>根据</w:t>
              </w:r>
              <w:proofErr w:type="spellStart"/>
              <w:r>
                <w:rPr>
                  <w:rFonts w:ascii="Arial" w:hAnsi="Arial" w:cs="Arial"/>
                  <w:color w:val="333333"/>
                  <w:sz w:val="19"/>
                  <w:szCs w:val="19"/>
                </w:rPr>
                <w:t>product_key</w:t>
              </w:r>
              <w:proofErr w:type="spellEnd"/>
              <w:r>
                <w:rPr>
                  <w:rFonts w:ascii="Arial" w:hAnsi="Arial" w:cs="Arial" w:hint="eastAsia"/>
                  <w:color w:val="333333"/>
                  <w:sz w:val="19"/>
                  <w:szCs w:val="19"/>
                </w:rPr>
                <w:t>获取</w:t>
              </w:r>
            </w:ins>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06</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611453" w:rsidP="00EB1BAD">
            <w:pPr>
              <w:rPr>
                <w:rFonts w:ascii="宋体" w:cs="宋体"/>
                <w:snapToGrid w:val="0"/>
                <w:color w:val="000000"/>
                <w:kern w:val="0"/>
                <w:szCs w:val="21"/>
              </w:rPr>
            </w:pPr>
            <w:r>
              <w:rPr>
                <w:rFonts w:ascii="宋体" w:cs="宋体" w:hint="eastAsia"/>
                <w:snapToGrid w:val="0"/>
                <w:color w:val="000000"/>
                <w:kern w:val="0"/>
                <w:szCs w:val="21"/>
              </w:rPr>
              <w:t>IMEI</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A8563A" w:rsidP="00EB1BAD">
            <w:pPr>
              <w:rPr>
                <w:rFonts w:ascii="宋体" w:cs="宋体"/>
                <w:snapToGrid w:val="0"/>
                <w:color w:val="000000"/>
                <w:kern w:val="0"/>
                <w:szCs w:val="21"/>
              </w:rPr>
            </w:pPr>
            <w:ins w:id="238" w:author="龚剑辉" w:date="2016-12-21T09:35:00Z">
              <w:r>
                <w:rPr>
                  <w:rFonts w:ascii="宋体" w:cs="宋体" w:hint="eastAsia"/>
                  <w:snapToGrid w:val="0"/>
                  <w:color w:val="000000"/>
                  <w:kern w:val="0"/>
                  <w:szCs w:val="21"/>
                </w:rPr>
                <w:t>根据</w:t>
              </w:r>
              <w:proofErr w:type="spellStart"/>
              <w:r>
                <w:rPr>
                  <w:rFonts w:ascii="宋体" w:cs="宋体" w:hint="eastAsia"/>
                  <w:snapToGrid w:val="0"/>
                  <w:color w:val="000000"/>
                  <w:kern w:val="0"/>
                  <w:szCs w:val="21"/>
                </w:rPr>
                <w:t>device_key</w:t>
              </w:r>
              <w:proofErr w:type="spellEnd"/>
              <w:r>
                <w:rPr>
                  <w:rFonts w:ascii="宋体" w:cs="宋体" w:hint="eastAsia"/>
                  <w:snapToGrid w:val="0"/>
                  <w:color w:val="000000"/>
                  <w:kern w:val="0"/>
                  <w:szCs w:val="21"/>
                </w:rPr>
                <w:t>反查</w:t>
              </w:r>
            </w:ins>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07</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611453" w:rsidP="00EB1BAD">
            <w:pPr>
              <w:rPr>
                <w:rFonts w:ascii="宋体" w:cs="宋体"/>
                <w:snapToGrid w:val="0"/>
                <w:color w:val="000000"/>
                <w:kern w:val="0"/>
                <w:szCs w:val="21"/>
              </w:rPr>
            </w:pPr>
            <w:r>
              <w:rPr>
                <w:rFonts w:ascii="宋体" w:cs="宋体" w:hint="eastAsia"/>
                <w:snapToGrid w:val="0"/>
                <w:color w:val="000000"/>
                <w:kern w:val="0"/>
                <w:szCs w:val="21"/>
              </w:rPr>
              <w:t>IMSI</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Pr="00130237" w:rsidRDefault="00611453" w:rsidP="00EB1BAD">
            <w:pPr>
              <w:rPr>
                <w:rFonts w:ascii="宋体" w:cs="宋体"/>
                <w:snapToGrid w:val="0"/>
                <w:color w:val="000000"/>
                <w:kern w:val="0"/>
                <w:szCs w:val="21"/>
              </w:rPr>
            </w:pPr>
            <w:r>
              <w:rPr>
                <w:rFonts w:ascii="宋体" w:cs="宋体" w:hint="eastAsia"/>
                <w:snapToGrid w:val="0"/>
                <w:color w:val="000000"/>
                <w:kern w:val="0"/>
                <w:szCs w:val="21"/>
              </w:rPr>
              <w:t>可为空</w:t>
            </w: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A8563A" w:rsidP="00EB1BAD">
            <w:pPr>
              <w:rPr>
                <w:rFonts w:ascii="宋体" w:cs="宋体"/>
                <w:snapToGrid w:val="0"/>
                <w:color w:val="000000"/>
                <w:kern w:val="0"/>
                <w:szCs w:val="21"/>
              </w:rPr>
            </w:pPr>
            <w:ins w:id="239" w:author="龚剑辉" w:date="2016-12-21T09:35:00Z">
              <w:r>
                <w:rPr>
                  <w:rFonts w:ascii="宋体" w:cs="宋体" w:hint="eastAsia"/>
                  <w:snapToGrid w:val="0"/>
                  <w:color w:val="000000"/>
                  <w:kern w:val="0"/>
                  <w:szCs w:val="21"/>
                </w:rPr>
                <w:t>根据</w:t>
              </w:r>
              <w:proofErr w:type="spellStart"/>
              <w:r>
                <w:rPr>
                  <w:rFonts w:ascii="宋体" w:cs="宋体" w:hint="eastAsia"/>
                  <w:snapToGrid w:val="0"/>
                  <w:color w:val="000000"/>
                  <w:kern w:val="0"/>
                  <w:szCs w:val="21"/>
                </w:rPr>
                <w:t>device_key</w:t>
              </w:r>
              <w:proofErr w:type="spellEnd"/>
              <w:r>
                <w:rPr>
                  <w:rFonts w:ascii="宋体" w:cs="宋体" w:hint="eastAsia"/>
                  <w:snapToGrid w:val="0"/>
                  <w:color w:val="000000"/>
                  <w:kern w:val="0"/>
                  <w:szCs w:val="21"/>
                </w:rPr>
                <w:t>反查</w:t>
              </w:r>
            </w:ins>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08</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611453" w:rsidP="00EB1BAD">
            <w:pPr>
              <w:rPr>
                <w:rFonts w:ascii="宋体" w:cs="宋体"/>
                <w:snapToGrid w:val="0"/>
                <w:color w:val="000000"/>
                <w:kern w:val="0"/>
                <w:szCs w:val="21"/>
              </w:rPr>
            </w:pPr>
            <w:r>
              <w:rPr>
                <w:rFonts w:ascii="宋体" w:cs="宋体" w:hint="eastAsia"/>
                <w:snapToGrid w:val="0"/>
                <w:color w:val="000000"/>
                <w:kern w:val="0"/>
                <w:szCs w:val="21"/>
              </w:rPr>
              <w:t>是否为无账号用户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Default="00611453" w:rsidP="00EB1BAD">
            <w:pPr>
              <w:rPr>
                <w:rFonts w:ascii="宋体" w:cs="宋体"/>
                <w:snapToGrid w:val="0"/>
                <w:color w:val="000000"/>
                <w:kern w:val="0"/>
                <w:szCs w:val="21"/>
              </w:rPr>
            </w:pPr>
            <w:r>
              <w:rPr>
                <w:rFonts w:ascii="宋体" w:cs="宋体" w:hint="eastAsia"/>
                <w:snapToGrid w:val="0"/>
                <w:color w:val="000000"/>
                <w:kern w:val="0"/>
                <w:szCs w:val="21"/>
              </w:rPr>
              <w:t>Y：无账号用户</w:t>
            </w:r>
          </w:p>
          <w:p w:rsidR="00611453" w:rsidRPr="00130237" w:rsidRDefault="00611453" w:rsidP="00EB1BAD">
            <w:pPr>
              <w:rPr>
                <w:rFonts w:ascii="宋体" w:cs="宋体"/>
                <w:snapToGrid w:val="0"/>
                <w:color w:val="000000"/>
                <w:kern w:val="0"/>
                <w:szCs w:val="21"/>
              </w:rPr>
            </w:pPr>
            <w:r>
              <w:rPr>
                <w:rFonts w:ascii="宋体" w:cs="宋体" w:hint="eastAsia"/>
                <w:snapToGrid w:val="0"/>
                <w:color w:val="000000"/>
                <w:kern w:val="0"/>
                <w:szCs w:val="21"/>
              </w:rPr>
              <w:t>N：</w:t>
            </w:r>
            <w:r w:rsidR="00A61E21">
              <w:rPr>
                <w:rFonts w:ascii="宋体" w:cs="宋体" w:hint="eastAsia"/>
                <w:snapToGrid w:val="0"/>
                <w:color w:val="000000"/>
                <w:kern w:val="0"/>
                <w:szCs w:val="21"/>
              </w:rPr>
              <w:t>有账号用户</w:t>
            </w: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9E4F2A" w:rsidRDefault="00780245" w:rsidP="00EB1BAD">
            <w:pPr>
              <w:rPr>
                <w:rFonts w:ascii="宋体" w:cs="宋体"/>
                <w:snapToGrid w:val="0"/>
                <w:color w:val="000000"/>
                <w:kern w:val="0"/>
                <w:szCs w:val="21"/>
              </w:rPr>
            </w:pPr>
            <w:ins w:id="240" w:author="龚剑辉" w:date="2016-12-21T09:36:00Z">
              <w:r>
                <w:rPr>
                  <w:rFonts w:ascii="宋体" w:cs="宋体" w:hint="eastAsia"/>
                  <w:snapToGrid w:val="0"/>
                  <w:color w:val="000000"/>
                  <w:kern w:val="0"/>
                  <w:szCs w:val="21"/>
                </w:rPr>
                <w:t>根据</w:t>
              </w:r>
              <w:proofErr w:type="spellStart"/>
              <w:r>
                <w:rPr>
                  <w:rFonts w:ascii="宋体" w:cs="宋体" w:hint="eastAsia"/>
                  <w:snapToGrid w:val="0"/>
                  <w:color w:val="000000"/>
                  <w:kern w:val="0"/>
                  <w:szCs w:val="21"/>
                </w:rPr>
                <w:t>device_key</w:t>
              </w:r>
              <w:proofErr w:type="spellEnd"/>
              <w:r>
                <w:rPr>
                  <w:rFonts w:ascii="宋体" w:cs="宋体" w:hint="eastAsia"/>
                  <w:snapToGrid w:val="0"/>
                  <w:color w:val="000000"/>
                  <w:kern w:val="0"/>
                  <w:szCs w:val="21"/>
                </w:rPr>
                <w:t>反查</w:t>
              </w:r>
            </w:ins>
          </w:p>
        </w:tc>
      </w:tr>
      <w:tr w:rsidR="00962735"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962735" w:rsidRPr="00130237" w:rsidRDefault="00962735" w:rsidP="00EB1BAD">
            <w:pPr>
              <w:rPr>
                <w:rFonts w:ascii="宋体" w:cs="宋体"/>
                <w:snapToGrid w:val="0"/>
                <w:color w:val="000000"/>
                <w:kern w:val="0"/>
                <w:szCs w:val="21"/>
              </w:rPr>
            </w:pPr>
            <w:r>
              <w:rPr>
                <w:rFonts w:ascii="宋体" w:cs="宋体" w:hint="eastAsia"/>
                <w:snapToGrid w:val="0"/>
                <w:color w:val="000000"/>
                <w:kern w:val="0"/>
                <w:szCs w:val="21"/>
              </w:rPr>
              <w:t>09</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962735" w:rsidRDefault="00C272A4" w:rsidP="00EB1BAD">
            <w:pPr>
              <w:rPr>
                <w:rFonts w:ascii="宋体" w:cs="宋体"/>
                <w:snapToGrid w:val="0"/>
                <w:color w:val="000000"/>
                <w:kern w:val="0"/>
                <w:szCs w:val="21"/>
              </w:rPr>
            </w:pPr>
            <w:r>
              <w:rPr>
                <w:rFonts w:ascii="宋体" w:cs="宋体" w:hint="eastAsia"/>
                <w:snapToGrid w:val="0"/>
                <w:color w:val="000000"/>
                <w:kern w:val="0"/>
                <w:szCs w:val="21"/>
              </w:rPr>
              <w:t>是否7日留存用户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962735" w:rsidRPr="00130237" w:rsidRDefault="00962735"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962735" w:rsidRDefault="00C272A4" w:rsidP="00EB1BAD">
            <w:pPr>
              <w:rPr>
                <w:rFonts w:ascii="宋体" w:cs="宋体"/>
                <w:snapToGrid w:val="0"/>
                <w:color w:val="000000"/>
                <w:kern w:val="0"/>
                <w:szCs w:val="21"/>
              </w:rPr>
            </w:pPr>
            <w:r>
              <w:rPr>
                <w:rFonts w:ascii="宋体" w:cs="宋体" w:hint="eastAsia"/>
                <w:snapToGrid w:val="0"/>
                <w:color w:val="000000"/>
                <w:kern w:val="0"/>
                <w:szCs w:val="21"/>
              </w:rPr>
              <w:t>Y：是</w:t>
            </w:r>
          </w:p>
          <w:p w:rsidR="00C272A4" w:rsidRDefault="00C272A4" w:rsidP="00EB1BAD">
            <w:pPr>
              <w:rPr>
                <w:rFonts w:ascii="宋体" w:cs="宋体"/>
                <w:snapToGrid w:val="0"/>
                <w:color w:val="000000"/>
                <w:kern w:val="0"/>
                <w:szCs w:val="21"/>
              </w:rPr>
            </w:pPr>
            <w:r>
              <w:rPr>
                <w:rFonts w:ascii="宋体" w:cs="宋体" w:hint="eastAsia"/>
                <w:snapToGrid w:val="0"/>
                <w:color w:val="000000"/>
                <w:kern w:val="0"/>
                <w:szCs w:val="21"/>
              </w:rPr>
              <w:t>N：</w:t>
            </w:r>
            <w:proofErr w:type="gramStart"/>
            <w:r>
              <w:rPr>
                <w:rFonts w:ascii="宋体" w:cs="宋体" w:hint="eastAsia"/>
                <w:snapToGrid w:val="0"/>
                <w:color w:val="000000"/>
                <w:kern w:val="0"/>
                <w:szCs w:val="21"/>
              </w:rPr>
              <w:t>否</w:t>
            </w:r>
            <w:proofErr w:type="gramEnd"/>
          </w:p>
          <w:p w:rsidR="00E23BE2" w:rsidRPr="00130237" w:rsidRDefault="00E23BE2" w:rsidP="006377AA">
            <w:pPr>
              <w:rPr>
                <w:rFonts w:ascii="宋体" w:cs="宋体"/>
                <w:snapToGrid w:val="0"/>
                <w:color w:val="000000"/>
                <w:kern w:val="0"/>
                <w:szCs w:val="21"/>
              </w:rPr>
            </w:pPr>
            <w:r>
              <w:rPr>
                <w:rFonts w:ascii="宋体" w:cs="宋体" w:hint="eastAsia"/>
                <w:snapToGrid w:val="0"/>
                <w:color w:val="000000"/>
                <w:kern w:val="0"/>
                <w:szCs w:val="21"/>
              </w:rPr>
              <w:t>当</w:t>
            </w:r>
            <w:del w:id="241" w:author="龚剑辉" w:date="2016-12-21T09:41:00Z">
              <w:r w:rsidDel="006377AA">
                <w:rPr>
                  <w:rFonts w:ascii="宋体" w:cs="宋体" w:hint="eastAsia"/>
                  <w:snapToGrid w:val="0"/>
                  <w:color w:val="000000"/>
                  <w:kern w:val="0"/>
                  <w:szCs w:val="21"/>
                </w:rPr>
                <w:delText>前周期</w:delText>
              </w:r>
            </w:del>
            <w:ins w:id="242" w:author="龚剑辉" w:date="2016-12-21T09:41:00Z">
              <w:r w:rsidR="006377AA">
                <w:rPr>
                  <w:rFonts w:ascii="宋体" w:cs="宋体" w:hint="eastAsia"/>
                  <w:snapToGrid w:val="0"/>
                  <w:color w:val="000000"/>
                  <w:kern w:val="0"/>
                  <w:szCs w:val="21"/>
                </w:rPr>
                <w:t>某天</w:t>
              </w:r>
            </w:ins>
            <w:r>
              <w:rPr>
                <w:rFonts w:ascii="宋体" w:cs="宋体" w:hint="eastAsia"/>
                <w:snapToGrid w:val="0"/>
                <w:color w:val="000000"/>
                <w:kern w:val="0"/>
                <w:szCs w:val="21"/>
              </w:rPr>
              <w:t>新增用户，在7天后仍然活跃的用户</w:t>
            </w:r>
          </w:p>
        </w:tc>
        <w:tc>
          <w:tcPr>
            <w:tcW w:w="1421" w:type="dxa"/>
            <w:tcBorders>
              <w:top w:val="single" w:sz="4" w:space="0" w:color="auto"/>
              <w:left w:val="single" w:sz="4" w:space="0" w:color="auto"/>
              <w:bottom w:val="single" w:sz="4" w:space="0" w:color="auto"/>
              <w:right w:val="single" w:sz="4" w:space="0" w:color="auto"/>
            </w:tcBorders>
            <w:vAlign w:val="center"/>
          </w:tcPr>
          <w:p w:rsidR="00962735" w:rsidRPr="00130237" w:rsidRDefault="003F1DD8" w:rsidP="00EB1BAD">
            <w:pPr>
              <w:rPr>
                <w:rFonts w:ascii="宋体" w:cs="宋体"/>
                <w:snapToGrid w:val="0"/>
                <w:color w:val="000000"/>
                <w:kern w:val="0"/>
                <w:szCs w:val="21"/>
              </w:rPr>
            </w:pPr>
            <w:ins w:id="243" w:author="龚剑辉" w:date="2016-12-21T09:36:00Z">
              <w:r>
                <w:rPr>
                  <w:rFonts w:ascii="宋体" w:cs="宋体" w:hint="eastAsia"/>
                  <w:snapToGrid w:val="0"/>
                  <w:color w:val="000000"/>
                  <w:kern w:val="0"/>
                  <w:szCs w:val="21"/>
                </w:rPr>
                <w:t>取</w:t>
              </w:r>
            </w:ins>
            <w:ins w:id="244" w:author="龚剑辉" w:date="2016-12-21T09:37:00Z">
              <w:r>
                <w:rPr>
                  <w:rFonts w:ascii="宋体" w:cs="宋体" w:hint="eastAsia"/>
                  <w:snapToGrid w:val="0"/>
                  <w:color w:val="000000"/>
                  <w:kern w:val="0"/>
                  <w:szCs w:val="21"/>
                </w:rPr>
                <w:t>第七天后的数据</w:t>
              </w:r>
              <w:r w:rsidR="00F834FA">
                <w:rPr>
                  <w:rFonts w:ascii="宋体" w:cs="宋体" w:hint="eastAsia"/>
                  <w:snapToGrid w:val="0"/>
                  <w:color w:val="000000"/>
                  <w:kern w:val="0"/>
                  <w:szCs w:val="21"/>
                </w:rPr>
                <w:t>关联</w:t>
              </w:r>
            </w:ins>
          </w:p>
        </w:tc>
      </w:tr>
      <w:tr w:rsidR="00553328"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553328" w:rsidRDefault="00BA5522" w:rsidP="00EB1BAD">
            <w:pPr>
              <w:rPr>
                <w:rFonts w:ascii="宋体" w:cs="宋体"/>
                <w:snapToGrid w:val="0"/>
                <w:color w:val="000000"/>
                <w:kern w:val="0"/>
                <w:szCs w:val="21"/>
              </w:rPr>
            </w:pPr>
            <w:r>
              <w:rPr>
                <w:rFonts w:ascii="宋体" w:cs="宋体" w:hint="eastAsia"/>
                <w:snapToGrid w:val="0"/>
                <w:color w:val="000000"/>
                <w:kern w:val="0"/>
                <w:szCs w:val="21"/>
              </w:rPr>
              <w:t>10</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553328" w:rsidRDefault="00553328" w:rsidP="00EB1BAD">
            <w:pPr>
              <w:rPr>
                <w:rFonts w:ascii="宋体" w:cs="宋体"/>
                <w:snapToGrid w:val="0"/>
                <w:color w:val="000000"/>
                <w:kern w:val="0"/>
                <w:szCs w:val="21"/>
              </w:rPr>
            </w:pPr>
            <w:r>
              <w:rPr>
                <w:rFonts w:ascii="宋体" w:cs="宋体" w:hint="eastAsia"/>
                <w:snapToGrid w:val="0"/>
                <w:color w:val="000000"/>
                <w:kern w:val="0"/>
                <w:szCs w:val="21"/>
              </w:rPr>
              <w:t>是否存在异常行为</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553328" w:rsidRPr="00130237" w:rsidRDefault="00553328"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553328" w:rsidRDefault="00553328" w:rsidP="00EB1BAD">
            <w:pPr>
              <w:rPr>
                <w:rFonts w:ascii="宋体" w:cs="宋体"/>
                <w:snapToGrid w:val="0"/>
                <w:color w:val="000000"/>
                <w:kern w:val="0"/>
                <w:szCs w:val="21"/>
              </w:rPr>
            </w:pPr>
            <w:r>
              <w:rPr>
                <w:rFonts w:ascii="宋体" w:cs="宋体" w:hint="eastAsia"/>
                <w:snapToGrid w:val="0"/>
                <w:color w:val="000000"/>
                <w:kern w:val="0"/>
                <w:szCs w:val="21"/>
              </w:rPr>
              <w:t>是否为2:00~5:00之间激活的用户</w:t>
            </w:r>
          </w:p>
          <w:p w:rsidR="00553328" w:rsidRDefault="00553328" w:rsidP="00EB1BAD">
            <w:pPr>
              <w:rPr>
                <w:rFonts w:ascii="宋体" w:cs="宋体"/>
                <w:snapToGrid w:val="0"/>
                <w:color w:val="000000"/>
                <w:kern w:val="0"/>
                <w:szCs w:val="21"/>
              </w:rPr>
            </w:pPr>
            <w:r>
              <w:rPr>
                <w:rFonts w:ascii="宋体" w:cs="宋体" w:hint="eastAsia"/>
                <w:snapToGrid w:val="0"/>
                <w:color w:val="000000"/>
                <w:kern w:val="0"/>
                <w:szCs w:val="21"/>
              </w:rPr>
              <w:t>Y：是</w:t>
            </w:r>
          </w:p>
          <w:p w:rsidR="00553328" w:rsidRPr="00553328" w:rsidRDefault="00553328" w:rsidP="00EB1BAD">
            <w:pPr>
              <w:rPr>
                <w:rFonts w:ascii="宋体" w:cs="宋体"/>
                <w:snapToGrid w:val="0"/>
                <w:color w:val="000000"/>
                <w:kern w:val="0"/>
                <w:szCs w:val="21"/>
              </w:rPr>
            </w:pPr>
            <w:r>
              <w:rPr>
                <w:rFonts w:ascii="宋体" w:cs="宋体" w:hint="eastAsia"/>
                <w:snapToGrid w:val="0"/>
                <w:color w:val="000000"/>
                <w:kern w:val="0"/>
                <w:szCs w:val="21"/>
              </w:rPr>
              <w:t>N：否</w:t>
            </w:r>
          </w:p>
        </w:tc>
        <w:tc>
          <w:tcPr>
            <w:tcW w:w="1421" w:type="dxa"/>
            <w:tcBorders>
              <w:top w:val="single" w:sz="4" w:space="0" w:color="auto"/>
              <w:left w:val="single" w:sz="4" w:space="0" w:color="auto"/>
              <w:bottom w:val="single" w:sz="4" w:space="0" w:color="auto"/>
              <w:right w:val="single" w:sz="4" w:space="0" w:color="auto"/>
            </w:tcBorders>
            <w:vAlign w:val="center"/>
          </w:tcPr>
          <w:p w:rsidR="00553328" w:rsidRPr="00130237" w:rsidRDefault="00036211" w:rsidP="00EB1BAD">
            <w:pPr>
              <w:rPr>
                <w:rFonts w:ascii="宋体" w:cs="宋体"/>
                <w:snapToGrid w:val="0"/>
                <w:color w:val="000000"/>
                <w:kern w:val="0"/>
                <w:szCs w:val="21"/>
              </w:rPr>
            </w:pPr>
            <w:ins w:id="245" w:author="龚剑辉" w:date="2016-12-21T09:38:00Z">
              <w:r>
                <w:rPr>
                  <w:rFonts w:ascii="宋体" w:cs="宋体" w:hint="eastAsia"/>
                  <w:snapToGrid w:val="0"/>
                  <w:color w:val="000000"/>
                  <w:kern w:val="0"/>
                  <w:szCs w:val="21"/>
                </w:rPr>
                <w:t>根据激活时间进行判断</w:t>
              </w:r>
            </w:ins>
          </w:p>
        </w:tc>
      </w:tr>
      <w:tr w:rsidR="00553328"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553328" w:rsidRDefault="00BA5522" w:rsidP="00EB1BAD">
            <w:pPr>
              <w:rPr>
                <w:rFonts w:ascii="宋体" w:cs="宋体"/>
                <w:snapToGrid w:val="0"/>
                <w:color w:val="000000"/>
                <w:kern w:val="0"/>
                <w:szCs w:val="21"/>
              </w:rPr>
            </w:pPr>
            <w:r>
              <w:rPr>
                <w:rFonts w:ascii="宋体" w:cs="宋体" w:hint="eastAsia"/>
                <w:snapToGrid w:val="0"/>
                <w:color w:val="000000"/>
                <w:kern w:val="0"/>
                <w:szCs w:val="21"/>
              </w:rPr>
              <w:t>11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553328" w:rsidRDefault="00CE0B2E" w:rsidP="00EB1BAD">
            <w:pPr>
              <w:rPr>
                <w:rFonts w:ascii="宋体" w:cs="宋体"/>
                <w:snapToGrid w:val="0"/>
                <w:color w:val="000000"/>
                <w:kern w:val="0"/>
                <w:szCs w:val="21"/>
              </w:rPr>
            </w:pPr>
            <w:r>
              <w:rPr>
                <w:rFonts w:ascii="宋体" w:cs="宋体" w:hint="eastAsia"/>
                <w:snapToGrid w:val="0"/>
                <w:color w:val="000000"/>
                <w:kern w:val="0"/>
                <w:szCs w:val="21"/>
              </w:rPr>
              <w:t>是否次月留存用户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553328" w:rsidRPr="00130237" w:rsidRDefault="00553328"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553328" w:rsidRDefault="00CE0B2E" w:rsidP="00EB1BAD">
            <w:pPr>
              <w:rPr>
                <w:rFonts w:ascii="宋体" w:cs="宋体"/>
                <w:snapToGrid w:val="0"/>
                <w:color w:val="000000"/>
                <w:kern w:val="0"/>
                <w:szCs w:val="21"/>
              </w:rPr>
            </w:pPr>
            <w:r>
              <w:rPr>
                <w:rFonts w:ascii="宋体" w:cs="宋体" w:hint="eastAsia"/>
                <w:snapToGrid w:val="0"/>
                <w:color w:val="000000"/>
                <w:kern w:val="0"/>
                <w:szCs w:val="21"/>
              </w:rPr>
              <w:t>【次月留存：是指上月新增的用户</w:t>
            </w:r>
            <w:r w:rsidR="00686976">
              <w:rPr>
                <w:rFonts w:ascii="宋体" w:cs="宋体" w:hint="eastAsia"/>
                <w:snapToGrid w:val="0"/>
                <w:color w:val="000000"/>
                <w:kern w:val="0"/>
                <w:szCs w:val="21"/>
              </w:rPr>
              <w:t>在当月仍然活跃的用户？】</w:t>
            </w:r>
            <w:ins w:id="246" w:author="龚剑辉" w:date="2016-12-21T09:38:00Z">
              <w:r w:rsidR="009A59F9">
                <w:rPr>
                  <w:rFonts w:ascii="宋体" w:cs="宋体" w:hint="eastAsia"/>
                  <w:snapToGrid w:val="0"/>
                  <w:color w:val="000000"/>
                  <w:kern w:val="0"/>
                  <w:szCs w:val="21"/>
                </w:rPr>
                <w:t>否；指当前月新增用户，在此</w:t>
              </w:r>
              <w:proofErr w:type="gramStart"/>
              <w:r w:rsidR="009A59F9">
                <w:rPr>
                  <w:rFonts w:ascii="宋体" w:cs="宋体" w:hint="eastAsia"/>
                  <w:snapToGrid w:val="0"/>
                  <w:color w:val="000000"/>
                  <w:kern w:val="0"/>
                  <w:szCs w:val="21"/>
                </w:rPr>
                <w:t>月仍然</w:t>
              </w:r>
              <w:proofErr w:type="gramEnd"/>
              <w:r w:rsidR="009A59F9">
                <w:rPr>
                  <w:rFonts w:ascii="宋体" w:cs="宋体" w:hint="eastAsia"/>
                  <w:snapToGrid w:val="0"/>
                  <w:color w:val="000000"/>
                  <w:kern w:val="0"/>
                  <w:szCs w:val="21"/>
                </w:rPr>
                <w:t>留存</w:t>
              </w:r>
            </w:ins>
            <w:ins w:id="247" w:author="龚剑辉" w:date="2016-12-21T09:39:00Z">
              <w:r w:rsidR="009A59F9">
                <w:rPr>
                  <w:rFonts w:ascii="宋体" w:cs="宋体" w:hint="eastAsia"/>
                  <w:snapToGrid w:val="0"/>
                  <w:color w:val="000000"/>
                  <w:kern w:val="0"/>
                  <w:szCs w:val="21"/>
                </w:rPr>
                <w:t>的用户</w:t>
              </w:r>
            </w:ins>
          </w:p>
          <w:p w:rsidR="00F758CB" w:rsidRDefault="00404ABF" w:rsidP="00EB1BAD">
            <w:pPr>
              <w:rPr>
                <w:ins w:id="248" w:author="龚剑辉" w:date="2016-12-21T13:44:00Z"/>
                <w:rFonts w:ascii="宋体" w:cs="宋体"/>
                <w:snapToGrid w:val="0"/>
                <w:color w:val="000000"/>
                <w:kern w:val="0"/>
                <w:szCs w:val="21"/>
              </w:rPr>
            </w:pPr>
            <w:r>
              <w:rPr>
                <w:rFonts w:ascii="宋体" w:cs="宋体" w:hint="eastAsia"/>
                <w:snapToGrid w:val="0"/>
                <w:color w:val="000000"/>
                <w:kern w:val="0"/>
                <w:szCs w:val="21"/>
              </w:rPr>
              <w:t>无法计算，留空</w:t>
            </w:r>
          </w:p>
          <w:p w:rsidR="00F758CB" w:rsidRDefault="00F758CB" w:rsidP="00EB1BAD">
            <w:pPr>
              <w:rPr>
                <w:rFonts w:ascii="宋体" w:cs="宋体"/>
                <w:snapToGrid w:val="0"/>
                <w:color w:val="000000"/>
                <w:kern w:val="0"/>
                <w:szCs w:val="21"/>
              </w:rPr>
            </w:pPr>
            <w:ins w:id="249" w:author="龚剑辉" w:date="2016-12-21T13:44:00Z">
              <w:r>
                <w:rPr>
                  <w:rFonts w:ascii="宋体" w:cs="宋体" w:hint="eastAsia"/>
                  <w:snapToGrid w:val="0"/>
                  <w:color w:val="000000"/>
                  <w:kern w:val="0"/>
                  <w:szCs w:val="21"/>
                </w:rPr>
                <w:t>是：上月新增的用户在当前</w:t>
              </w:r>
              <w:proofErr w:type="gramStart"/>
              <w:r>
                <w:rPr>
                  <w:rFonts w:ascii="宋体" w:cs="宋体" w:hint="eastAsia"/>
                  <w:snapToGrid w:val="0"/>
                  <w:color w:val="000000"/>
                  <w:kern w:val="0"/>
                  <w:szCs w:val="21"/>
                </w:rPr>
                <w:t>月仍然</w:t>
              </w:r>
            </w:ins>
            <w:proofErr w:type="gramEnd"/>
            <w:ins w:id="250" w:author="龚剑辉" w:date="2016-12-21T13:45:00Z">
              <w:r>
                <w:rPr>
                  <w:rFonts w:ascii="宋体" w:cs="宋体" w:hint="eastAsia"/>
                  <w:snapToGrid w:val="0"/>
                  <w:color w:val="000000"/>
                  <w:kern w:val="0"/>
                  <w:szCs w:val="21"/>
                </w:rPr>
                <w:t>活跃的用户</w:t>
              </w:r>
            </w:ins>
          </w:p>
        </w:tc>
        <w:tc>
          <w:tcPr>
            <w:tcW w:w="1421" w:type="dxa"/>
            <w:tcBorders>
              <w:top w:val="single" w:sz="4" w:space="0" w:color="auto"/>
              <w:left w:val="single" w:sz="4" w:space="0" w:color="auto"/>
              <w:bottom w:val="single" w:sz="4" w:space="0" w:color="auto"/>
              <w:right w:val="single" w:sz="4" w:space="0" w:color="auto"/>
            </w:tcBorders>
            <w:vAlign w:val="center"/>
          </w:tcPr>
          <w:p w:rsidR="00553328" w:rsidRPr="00130237" w:rsidRDefault="00553328" w:rsidP="00EB1BAD">
            <w:pPr>
              <w:rPr>
                <w:rFonts w:ascii="宋体" w:cs="宋体"/>
                <w:snapToGrid w:val="0"/>
                <w:color w:val="000000"/>
                <w:kern w:val="0"/>
                <w:szCs w:val="21"/>
              </w:rPr>
            </w:pPr>
          </w:p>
        </w:tc>
      </w:tr>
      <w:tr w:rsidR="00553328"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553328" w:rsidRDefault="00BA5522" w:rsidP="00EB1BAD">
            <w:pPr>
              <w:rPr>
                <w:rFonts w:ascii="宋体" w:cs="宋体"/>
                <w:snapToGrid w:val="0"/>
                <w:color w:val="000000"/>
                <w:kern w:val="0"/>
                <w:szCs w:val="21"/>
              </w:rPr>
            </w:pPr>
            <w:r>
              <w:rPr>
                <w:rFonts w:ascii="宋体" w:cs="宋体" w:hint="eastAsia"/>
                <w:snapToGrid w:val="0"/>
                <w:color w:val="000000"/>
                <w:kern w:val="0"/>
                <w:szCs w:val="21"/>
              </w:rPr>
              <w:t>12</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553328" w:rsidRDefault="00E14226" w:rsidP="00EB1BAD">
            <w:pPr>
              <w:rPr>
                <w:rFonts w:ascii="宋体" w:cs="宋体"/>
                <w:snapToGrid w:val="0"/>
                <w:color w:val="000000"/>
                <w:kern w:val="0"/>
                <w:szCs w:val="21"/>
              </w:rPr>
            </w:pPr>
            <w:r>
              <w:rPr>
                <w:rFonts w:ascii="宋体" w:cs="宋体" w:hint="eastAsia"/>
                <w:snapToGrid w:val="0"/>
                <w:color w:val="000000"/>
                <w:kern w:val="0"/>
                <w:szCs w:val="21"/>
              </w:rPr>
              <w:t>是否当月使用用户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553328" w:rsidRPr="00130237" w:rsidRDefault="00553328"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553328" w:rsidRDefault="00EB1BAD" w:rsidP="00EB1BAD">
            <w:pPr>
              <w:rPr>
                <w:rFonts w:ascii="宋体" w:cs="宋体"/>
                <w:snapToGrid w:val="0"/>
                <w:color w:val="000000"/>
                <w:kern w:val="0"/>
                <w:szCs w:val="21"/>
              </w:rPr>
            </w:pPr>
            <w:r>
              <w:rPr>
                <w:rFonts w:ascii="宋体" w:cs="宋体" w:hint="eastAsia"/>
                <w:snapToGrid w:val="0"/>
                <w:color w:val="000000"/>
                <w:kern w:val="0"/>
                <w:szCs w:val="21"/>
              </w:rPr>
              <w:t>使用&lt;25下载流量&gt;+&lt;26播放流量&gt;</w:t>
            </w:r>
            <w:r w:rsidR="00E84686">
              <w:rPr>
                <w:rFonts w:ascii="宋体" w:cs="宋体" w:hint="eastAsia"/>
                <w:snapToGrid w:val="0"/>
                <w:color w:val="000000"/>
                <w:kern w:val="0"/>
                <w:szCs w:val="21"/>
              </w:rPr>
              <w:t>数据源统计，</w:t>
            </w:r>
            <w:r w:rsidR="00C33959">
              <w:rPr>
                <w:rFonts w:ascii="宋体" w:cs="宋体" w:hint="eastAsia"/>
                <w:snapToGrid w:val="0"/>
                <w:color w:val="000000"/>
                <w:kern w:val="0"/>
                <w:szCs w:val="21"/>
              </w:rPr>
              <w:t>【</w:t>
            </w:r>
            <w:r w:rsidR="0012615A">
              <w:rPr>
                <w:rFonts w:ascii="宋体" w:cs="宋体" w:hint="eastAsia"/>
                <w:snapToGrid w:val="0"/>
                <w:color w:val="000000"/>
                <w:kern w:val="0"/>
                <w:szCs w:val="21"/>
              </w:rPr>
              <w:t>但是在这两个数据源与</w:t>
            </w:r>
            <w:proofErr w:type="spellStart"/>
            <w:r w:rsidR="0012615A">
              <w:rPr>
                <w:rFonts w:ascii="宋体" w:cs="宋体" w:hint="eastAsia"/>
                <w:snapToGrid w:val="0"/>
                <w:color w:val="000000"/>
                <w:kern w:val="0"/>
                <w:szCs w:val="21"/>
              </w:rPr>
              <w:t>sessioninfo</w:t>
            </w:r>
            <w:proofErr w:type="spellEnd"/>
            <w:r w:rsidR="0012615A">
              <w:rPr>
                <w:rFonts w:ascii="宋体" w:cs="宋体" w:hint="eastAsia"/>
                <w:snapToGrid w:val="0"/>
                <w:color w:val="000000"/>
                <w:kern w:val="0"/>
                <w:szCs w:val="21"/>
              </w:rPr>
              <w:t>中不包含首次使用的渠道、IMSI号</w:t>
            </w:r>
            <w:r w:rsidR="00C33959">
              <w:rPr>
                <w:rFonts w:ascii="宋体" w:cs="宋体" w:hint="eastAsia"/>
                <w:snapToGrid w:val="0"/>
                <w:color w:val="000000"/>
                <w:kern w:val="0"/>
                <w:szCs w:val="21"/>
              </w:rPr>
              <w:t>】</w:t>
            </w:r>
          </w:p>
          <w:p w:rsidR="00CF7586" w:rsidDel="00BB1BDA" w:rsidRDefault="00CF7586" w:rsidP="00EB1BAD">
            <w:pPr>
              <w:rPr>
                <w:del w:id="251" w:author="admin" w:date="2016-12-28T16:16:00Z"/>
                <w:rFonts w:ascii="宋体" w:cs="宋体"/>
                <w:snapToGrid w:val="0"/>
                <w:color w:val="000000"/>
                <w:kern w:val="0"/>
                <w:szCs w:val="21"/>
              </w:rPr>
            </w:pPr>
            <w:del w:id="252" w:author="admin" w:date="2016-12-28T16:16:00Z">
              <w:r w:rsidDel="00BB1BDA">
                <w:rPr>
                  <w:rFonts w:ascii="宋体" w:cs="宋体" w:hint="eastAsia"/>
                  <w:snapToGrid w:val="0"/>
                  <w:color w:val="000000"/>
                  <w:kern w:val="0"/>
                  <w:szCs w:val="21"/>
                </w:rPr>
                <w:delText>二选一：</w:delText>
              </w:r>
            </w:del>
          </w:p>
          <w:p w:rsidR="00CF7586" w:rsidDel="00BB1BDA" w:rsidRDefault="00CF7586" w:rsidP="00EB1BAD">
            <w:pPr>
              <w:rPr>
                <w:del w:id="253" w:author="admin" w:date="2016-12-28T16:16:00Z"/>
                <w:rFonts w:ascii="宋体" w:cs="宋体"/>
                <w:snapToGrid w:val="0"/>
                <w:color w:val="000000"/>
                <w:kern w:val="0"/>
                <w:szCs w:val="21"/>
              </w:rPr>
            </w:pPr>
            <w:del w:id="254" w:author="admin" w:date="2016-12-28T16:16:00Z">
              <w:r w:rsidDel="00BB1BDA">
                <w:rPr>
                  <w:rFonts w:ascii="宋体" w:cs="宋体" w:hint="eastAsia"/>
                  <w:snapToGrid w:val="0"/>
                  <w:color w:val="000000"/>
                  <w:kern w:val="0"/>
                  <w:szCs w:val="21"/>
                </w:rPr>
                <w:delText>1、17 播放状态上报</w:delText>
              </w:r>
            </w:del>
          </w:p>
          <w:p w:rsidR="009C6C22" w:rsidRDefault="00CF7586" w:rsidP="00EB1BAD">
            <w:pPr>
              <w:rPr>
                <w:ins w:id="255" w:author="admin" w:date="2016-12-28T16:16:00Z"/>
                <w:rFonts w:ascii="宋体" w:hAnsi="宋体" w:cs="宋体"/>
                <w:kern w:val="0"/>
                <w:sz w:val="18"/>
                <w:szCs w:val="18"/>
              </w:rPr>
            </w:pPr>
            <w:del w:id="256" w:author="admin" w:date="2016-12-28T16:16:00Z">
              <w:r w:rsidDel="00BB1BDA">
                <w:rPr>
                  <w:rFonts w:ascii="宋体" w:hAnsi="宋体" w:cs="宋体" w:hint="eastAsia"/>
                  <w:kern w:val="0"/>
                  <w:sz w:val="18"/>
                  <w:szCs w:val="18"/>
                </w:rPr>
                <w:lastRenderedPageBreak/>
                <w:delText>2、</w:delText>
              </w:r>
              <w:r w:rsidRPr="006E4127" w:rsidDel="00BB1BDA">
                <w:rPr>
                  <w:rFonts w:ascii="宋体" w:hAnsi="宋体" w:cs="宋体"/>
                  <w:kern w:val="0"/>
                  <w:sz w:val="18"/>
                  <w:szCs w:val="18"/>
                </w:rPr>
                <w:delText>56000004</w:delText>
              </w:r>
            </w:del>
          </w:p>
          <w:p w:rsidR="00BB1BDA" w:rsidRDefault="00BB1BDA" w:rsidP="00EB1BAD">
            <w:pPr>
              <w:rPr>
                <w:rFonts w:ascii="宋体" w:cs="宋体"/>
                <w:snapToGrid w:val="0"/>
                <w:color w:val="000000"/>
                <w:kern w:val="0"/>
                <w:szCs w:val="21"/>
              </w:rPr>
            </w:pPr>
            <w:ins w:id="257" w:author="admin" w:date="2016-12-28T16:16:00Z">
              <w:r>
                <w:rPr>
                  <w:rFonts w:ascii="宋体" w:hAnsi="宋体" w:cs="宋体" w:hint="eastAsia"/>
                  <w:kern w:val="0"/>
                  <w:sz w:val="18"/>
                  <w:szCs w:val="18"/>
                </w:rPr>
                <w:t>使用22播放</w:t>
              </w:r>
              <w:proofErr w:type="spellStart"/>
              <w:r>
                <w:rPr>
                  <w:rFonts w:ascii="宋体" w:hAnsi="宋体" w:cs="宋体" w:hint="eastAsia"/>
                  <w:kern w:val="0"/>
                  <w:sz w:val="18"/>
                  <w:szCs w:val="18"/>
                </w:rPr>
                <w:t>url</w:t>
              </w:r>
              <w:proofErr w:type="spellEnd"/>
              <w:r>
                <w:rPr>
                  <w:rFonts w:ascii="宋体" w:hAnsi="宋体" w:cs="宋体" w:hint="eastAsia"/>
                  <w:kern w:val="0"/>
                  <w:sz w:val="18"/>
                  <w:szCs w:val="18"/>
                </w:rPr>
                <w:t>获取时长作为使用用户</w:t>
              </w:r>
            </w:ins>
            <w:ins w:id="258" w:author="admin" w:date="2016-12-28T16:17:00Z">
              <w:r>
                <w:rPr>
                  <w:rFonts w:ascii="宋体" w:hAnsi="宋体" w:cs="宋体" w:hint="eastAsia"/>
                  <w:kern w:val="0"/>
                  <w:sz w:val="18"/>
                  <w:szCs w:val="18"/>
                </w:rPr>
                <w:t>数据来源</w:t>
              </w:r>
            </w:ins>
          </w:p>
        </w:tc>
        <w:tc>
          <w:tcPr>
            <w:tcW w:w="1421" w:type="dxa"/>
            <w:tcBorders>
              <w:top w:val="single" w:sz="4" w:space="0" w:color="auto"/>
              <w:left w:val="single" w:sz="4" w:space="0" w:color="auto"/>
              <w:bottom w:val="single" w:sz="4" w:space="0" w:color="auto"/>
              <w:right w:val="single" w:sz="4" w:space="0" w:color="auto"/>
            </w:tcBorders>
            <w:vAlign w:val="center"/>
          </w:tcPr>
          <w:p w:rsidR="00553328" w:rsidRPr="00130237" w:rsidRDefault="00C45089" w:rsidP="00EB1BAD">
            <w:pPr>
              <w:rPr>
                <w:rFonts w:ascii="宋体" w:cs="宋体"/>
                <w:snapToGrid w:val="0"/>
                <w:color w:val="000000"/>
                <w:kern w:val="0"/>
                <w:szCs w:val="21"/>
              </w:rPr>
            </w:pPr>
            <w:ins w:id="259" w:author="龚剑辉" w:date="2016-12-21T09:39:00Z">
              <w:r>
                <w:rPr>
                  <w:rFonts w:ascii="宋体" w:cs="宋体" w:hint="eastAsia"/>
                  <w:snapToGrid w:val="0"/>
                  <w:color w:val="000000"/>
                  <w:kern w:val="0"/>
                  <w:szCs w:val="21"/>
                </w:rPr>
                <w:lastRenderedPageBreak/>
                <w:t>待确定</w:t>
              </w:r>
            </w:ins>
          </w:p>
        </w:tc>
      </w:tr>
      <w:tr w:rsidR="00553328" w:rsidTr="00EB1BAD">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553328" w:rsidRDefault="00553328" w:rsidP="00EB1BAD">
            <w:pPr>
              <w:rPr>
                <w:rFonts w:ascii="宋体" w:cs="宋体"/>
                <w:snapToGrid w:val="0"/>
                <w:color w:val="000000"/>
                <w:kern w:val="0"/>
                <w:szCs w:val="21"/>
              </w:rPr>
            </w:pP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553328" w:rsidRDefault="00553328" w:rsidP="00EB1BAD">
            <w:pPr>
              <w:rPr>
                <w:rFonts w:ascii="宋体" w:cs="宋体"/>
                <w:snapToGrid w:val="0"/>
                <w:color w:val="000000"/>
                <w:kern w:val="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553328" w:rsidRPr="00130237" w:rsidRDefault="00553328" w:rsidP="00EB1BAD">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553328" w:rsidRDefault="00553328" w:rsidP="00EB1BAD">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553328" w:rsidRPr="00130237" w:rsidRDefault="00553328" w:rsidP="00EB1BAD">
            <w:pPr>
              <w:rPr>
                <w:rFonts w:ascii="宋体" w:cs="宋体"/>
                <w:snapToGrid w:val="0"/>
                <w:color w:val="000000"/>
                <w:kern w:val="0"/>
                <w:szCs w:val="21"/>
              </w:rPr>
            </w:pPr>
          </w:p>
        </w:tc>
      </w:tr>
    </w:tbl>
    <w:p w:rsidR="00962735" w:rsidRDefault="00962735" w:rsidP="00962735"/>
    <w:p w:rsidR="00025877" w:rsidRDefault="00025877" w:rsidP="00025877">
      <w:pPr>
        <w:pStyle w:val="21"/>
        <w:tabs>
          <w:tab w:val="left" w:pos="3686"/>
        </w:tabs>
        <w:ind w:left="578" w:hanging="578"/>
      </w:pPr>
      <w:r>
        <w:rPr>
          <w:rFonts w:hint="eastAsia"/>
        </w:rPr>
        <w:t>一点接入</w:t>
      </w:r>
      <w:r w:rsidR="00CB60A6">
        <w:rPr>
          <w:rFonts w:hint="eastAsia"/>
        </w:rPr>
        <w:t>日常查询</w:t>
      </w:r>
      <w:r w:rsidRPr="001E14BB">
        <w:rPr>
          <w:rFonts w:hint="eastAsia"/>
        </w:rPr>
        <w:t>(</w:t>
      </w:r>
      <w:r w:rsidR="00044A0B">
        <w:rPr>
          <w:rFonts w:hint="eastAsia"/>
        </w:rPr>
        <w:t>日</w:t>
      </w:r>
      <w:r w:rsidRPr="001E14BB">
        <w:rPr>
          <w:rFonts w:hint="eastAsia"/>
        </w:rPr>
        <w:t>)</w:t>
      </w:r>
    </w:p>
    <w:tbl>
      <w:tblPr>
        <w:tblW w:w="93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4"/>
        <w:gridCol w:w="1678"/>
        <w:gridCol w:w="144"/>
        <w:gridCol w:w="1557"/>
        <w:gridCol w:w="144"/>
        <w:gridCol w:w="2972"/>
        <w:gridCol w:w="1421"/>
      </w:tblGrid>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接口名称</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025877" w:rsidRDefault="00025877" w:rsidP="00044A0B">
            <w:pPr>
              <w:widowControl/>
              <w:rPr>
                <w:rFonts w:ascii="宋体" w:hAnsi="宋体" w:cs="宋体"/>
                <w:kern w:val="0"/>
                <w:szCs w:val="21"/>
              </w:rPr>
            </w:pPr>
            <w:r>
              <w:rPr>
                <w:rFonts w:ascii="宋体" w:hAnsi="宋体" w:cs="宋体" w:hint="eastAsia"/>
                <w:kern w:val="0"/>
                <w:szCs w:val="21"/>
              </w:rPr>
              <w:t>一点接入</w:t>
            </w:r>
            <w:r w:rsidR="00044A0B">
              <w:rPr>
                <w:rFonts w:ascii="宋体" w:hAnsi="宋体" w:cs="宋体" w:hint="eastAsia"/>
                <w:kern w:val="0"/>
                <w:szCs w:val="21"/>
              </w:rPr>
              <w:t>日常查询</w:t>
            </w: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接口编码</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接口说明</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数据源系统</w:t>
            </w:r>
          </w:p>
        </w:tc>
        <w:tc>
          <w:tcPr>
            <w:tcW w:w="1678"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源数据表/视图</w:t>
            </w:r>
          </w:p>
        </w:tc>
        <w:tc>
          <w:tcPr>
            <w:tcW w:w="4537" w:type="dxa"/>
            <w:gridSpan w:val="3"/>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抽取方式及周期</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p>
        </w:tc>
      </w:tr>
      <w:tr w:rsidR="00025877" w:rsidTr="009C6C22">
        <w:trPr>
          <w:trHeight w:val="454"/>
        </w:trPr>
        <w:tc>
          <w:tcPr>
            <w:tcW w:w="1444" w:type="dxa"/>
            <w:vMerge w:val="restart"/>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r>
              <w:rPr>
                <w:rFonts w:ascii="宋体" w:hAnsi="宋体" w:cs="宋体" w:hint="eastAsia"/>
                <w:b/>
                <w:kern w:val="0"/>
                <w:szCs w:val="21"/>
              </w:rPr>
              <w:t>接口文件命名</w:t>
            </w:r>
            <w:r>
              <w:rPr>
                <w:rFonts w:ascii="宋体" w:hAnsi="宋体" w:cs="宋体" w:hint="eastAsia"/>
                <w:kern w:val="0"/>
                <w:szCs w:val="21"/>
              </w:rPr>
              <w:t>（</w:t>
            </w:r>
            <w:r>
              <w:rPr>
                <w:rFonts w:ascii="宋体" w:hAnsi="宋体" w:hint="eastAsia"/>
                <w:szCs w:val="21"/>
              </w:rPr>
              <w:t>日</w:t>
            </w:r>
            <w:r>
              <w:rPr>
                <w:rFonts w:ascii="宋体" w:hAnsi="宋体" w:cs="宋体" w:hint="eastAsia"/>
                <w:kern w:val="0"/>
                <w:szCs w:val="21"/>
              </w:rPr>
              <w:t>全量）</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接口数据文件名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rPr>
            </w:pPr>
          </w:p>
        </w:tc>
      </w:tr>
      <w:tr w:rsidR="00025877" w:rsidTr="009C6C22">
        <w:trPr>
          <w:trHeight w:val="454"/>
        </w:trPr>
        <w:tc>
          <w:tcPr>
            <w:tcW w:w="1444" w:type="dxa"/>
            <w:vMerge/>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jc w:val="left"/>
              <w:rPr>
                <w:rFonts w:ascii="宋体" w:hAnsi="宋体" w:cs="宋体"/>
                <w:kern w:val="0"/>
                <w:szCs w:val="21"/>
              </w:rPr>
            </w:pP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kern w:val="0"/>
                <w:szCs w:val="21"/>
              </w:rPr>
            </w:pPr>
            <w:r>
              <w:rPr>
                <w:rFonts w:ascii="宋体" w:hAnsi="宋体" w:cs="宋体" w:hint="eastAsia"/>
                <w:b/>
                <w:kern w:val="0"/>
                <w:szCs w:val="21"/>
              </w:rPr>
              <w:t>校验文件名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kern w:val="0"/>
                <w:szCs w:val="21"/>
                <w:lang w:val="pt-BR"/>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Default="00025877" w:rsidP="009C6C22">
            <w:pPr>
              <w:widowControl/>
              <w:rPr>
                <w:rFonts w:ascii="宋体" w:hAnsi="宋体" w:cs="宋体"/>
                <w:b/>
                <w:kern w:val="0"/>
                <w:szCs w:val="21"/>
              </w:rPr>
            </w:pPr>
            <w:r>
              <w:rPr>
                <w:rFonts w:ascii="宋体" w:hAnsi="宋体" w:cs="宋体" w:hint="eastAsia"/>
                <w:b/>
                <w:szCs w:val="21"/>
                <w:lang w:val="zh-CN"/>
              </w:rPr>
              <w:t>属性编码</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bCs/>
                <w:color w:val="FFFFFF"/>
                <w:kern w:val="0"/>
                <w:szCs w:val="21"/>
              </w:rPr>
            </w:pPr>
            <w:r>
              <w:rPr>
                <w:rFonts w:ascii="宋体" w:hAnsi="宋体" w:cs="宋体" w:hint="eastAsia"/>
                <w:b/>
                <w:szCs w:val="21"/>
                <w:lang w:val="zh-CN"/>
              </w:rPr>
              <w:t>属性名称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bCs/>
                <w:color w:val="FFFFFF"/>
                <w:kern w:val="0"/>
                <w:szCs w:val="21"/>
              </w:rPr>
            </w:pPr>
            <w:r>
              <w:rPr>
                <w:rFonts w:ascii="宋体" w:hAnsi="宋体" w:cs="宋体" w:hint="eastAsia"/>
                <w:b/>
                <w:szCs w:val="21"/>
                <w:lang w:val="zh-CN"/>
              </w:rPr>
              <w:t>属性类型</w:t>
            </w: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bCs/>
                <w:color w:val="FFFFFF"/>
                <w:kern w:val="0"/>
                <w:szCs w:val="21"/>
              </w:rPr>
            </w:pPr>
            <w:r>
              <w:rPr>
                <w:rFonts w:ascii="宋体" w:hAnsi="宋体" w:cs="宋体" w:hint="eastAsia"/>
                <w:b/>
                <w:bCs/>
                <w:kern w:val="0"/>
                <w:szCs w:val="21"/>
              </w:rPr>
              <w:t>属性描述</w:t>
            </w:r>
          </w:p>
        </w:tc>
        <w:tc>
          <w:tcPr>
            <w:tcW w:w="1421" w:type="dxa"/>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widowControl/>
              <w:rPr>
                <w:rFonts w:ascii="宋体" w:hAnsi="宋体" w:cs="宋体"/>
                <w:b/>
                <w:bCs/>
                <w:color w:val="FFFFFF"/>
                <w:kern w:val="0"/>
                <w:szCs w:val="21"/>
              </w:rPr>
            </w:pPr>
            <w:r>
              <w:rPr>
                <w:rFonts w:ascii="宋体" w:hAnsi="宋体" w:cs="宋体" w:hint="eastAsia"/>
                <w:b/>
                <w:bCs/>
                <w:kern w:val="0"/>
                <w:szCs w:val="21"/>
              </w:rPr>
              <w:t>备注</w:t>
            </w: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Pr="00130237" w:rsidRDefault="00025877" w:rsidP="009C6C22">
            <w:pPr>
              <w:rPr>
                <w:rFonts w:ascii="宋体" w:cs="宋体"/>
                <w:snapToGrid w:val="0"/>
                <w:color w:val="000000"/>
                <w:kern w:val="0"/>
                <w:szCs w:val="21"/>
              </w:rPr>
            </w:pPr>
            <w:r w:rsidRPr="00130237">
              <w:rPr>
                <w:rFonts w:ascii="宋体" w:cs="宋体" w:hint="eastAsia"/>
                <w:snapToGrid w:val="0"/>
                <w:color w:val="000000"/>
                <w:kern w:val="0"/>
                <w:szCs w:val="21"/>
              </w:rPr>
              <w:t>01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ED08A2" w:rsidP="009C6C22">
            <w:pPr>
              <w:rPr>
                <w:rFonts w:ascii="宋体" w:cs="宋体"/>
                <w:snapToGrid w:val="0"/>
                <w:color w:val="000000"/>
                <w:kern w:val="0"/>
                <w:szCs w:val="21"/>
              </w:rPr>
            </w:pPr>
            <w:r>
              <w:rPr>
                <w:rFonts w:ascii="宋体" w:cs="宋体" w:hint="eastAsia"/>
                <w:snapToGrid w:val="0"/>
                <w:color w:val="000000"/>
                <w:kern w:val="0"/>
                <w:szCs w:val="21"/>
              </w:rPr>
              <w:t>日期</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r>
              <w:rPr>
                <w:rFonts w:ascii="宋体" w:cs="宋体" w:hint="eastAsia"/>
                <w:snapToGrid w:val="0"/>
                <w:color w:val="000000"/>
                <w:kern w:val="0"/>
                <w:szCs w:val="21"/>
              </w:rPr>
              <w:t>格式:YYYYMM</w:t>
            </w:r>
            <w:r w:rsidR="00ED08A2">
              <w:rPr>
                <w:rFonts w:ascii="宋体" w:cs="宋体" w:hint="eastAsia"/>
                <w:snapToGrid w:val="0"/>
                <w:color w:val="000000"/>
                <w:kern w:val="0"/>
                <w:szCs w:val="21"/>
              </w:rPr>
              <w:t>DD</w:t>
            </w:r>
          </w:p>
        </w:tc>
        <w:tc>
          <w:tcPr>
            <w:tcW w:w="1421"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Pr="00130237" w:rsidRDefault="00025877" w:rsidP="009C6C22">
            <w:pPr>
              <w:rPr>
                <w:rFonts w:ascii="宋体" w:cs="宋体"/>
                <w:snapToGrid w:val="0"/>
                <w:color w:val="000000"/>
                <w:kern w:val="0"/>
                <w:szCs w:val="21"/>
              </w:rPr>
            </w:pPr>
            <w:r>
              <w:rPr>
                <w:rFonts w:ascii="宋体" w:cs="宋体" w:hint="eastAsia"/>
                <w:snapToGrid w:val="0"/>
                <w:color w:val="000000"/>
                <w:kern w:val="0"/>
                <w:szCs w:val="21"/>
              </w:rPr>
              <w:t>02</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proofErr w:type="gramStart"/>
            <w:r>
              <w:rPr>
                <w:rFonts w:ascii="宋体" w:cs="宋体" w:hint="eastAsia"/>
                <w:snapToGrid w:val="0"/>
                <w:color w:val="000000"/>
                <w:kern w:val="0"/>
                <w:szCs w:val="21"/>
              </w:rPr>
              <w:t>咪</w:t>
            </w:r>
            <w:proofErr w:type="gramEnd"/>
            <w:r>
              <w:rPr>
                <w:rFonts w:ascii="宋体" w:cs="宋体" w:hint="eastAsia"/>
                <w:snapToGrid w:val="0"/>
                <w:color w:val="000000"/>
                <w:kern w:val="0"/>
                <w:szCs w:val="21"/>
              </w:rPr>
              <w:t>咕子公司</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r>
              <w:rPr>
                <w:rFonts w:ascii="宋体" w:cs="宋体" w:hint="eastAsia"/>
                <w:snapToGrid w:val="0"/>
                <w:color w:val="000000"/>
                <w:kern w:val="0"/>
                <w:szCs w:val="21"/>
              </w:rPr>
              <w:t>固定值：</w:t>
            </w:r>
            <w:proofErr w:type="gramStart"/>
            <w:r>
              <w:rPr>
                <w:rFonts w:ascii="宋体" w:cs="宋体" w:hint="eastAsia"/>
                <w:snapToGrid w:val="0"/>
                <w:color w:val="000000"/>
                <w:kern w:val="0"/>
                <w:szCs w:val="21"/>
              </w:rPr>
              <w:t>咪咕视</w:t>
            </w:r>
            <w:proofErr w:type="gramEnd"/>
            <w:r>
              <w:rPr>
                <w:rFonts w:ascii="宋体" w:cs="宋体" w:hint="eastAsia"/>
                <w:snapToGrid w:val="0"/>
                <w:color w:val="000000"/>
                <w:kern w:val="0"/>
                <w:szCs w:val="21"/>
              </w:rPr>
              <w:t>讯</w:t>
            </w:r>
          </w:p>
        </w:tc>
        <w:tc>
          <w:tcPr>
            <w:tcW w:w="1421" w:type="dxa"/>
            <w:tcBorders>
              <w:top w:val="single" w:sz="4" w:space="0" w:color="auto"/>
              <w:left w:val="single" w:sz="4" w:space="0" w:color="auto"/>
              <w:bottom w:val="single" w:sz="4" w:space="0" w:color="auto"/>
              <w:right w:val="single" w:sz="4" w:space="0" w:color="auto"/>
            </w:tcBorders>
            <w:vAlign w:val="center"/>
          </w:tcPr>
          <w:p w:rsidR="00025877" w:rsidRPr="00130237" w:rsidRDefault="00025877" w:rsidP="009C6C22">
            <w:pPr>
              <w:rPr>
                <w:rFonts w:ascii="宋体" w:cs="宋体"/>
                <w:snapToGrid w:val="0"/>
                <w:color w:val="000000"/>
                <w:kern w:val="0"/>
                <w:szCs w:val="21"/>
              </w:rPr>
            </w:pPr>
          </w:p>
        </w:tc>
      </w:tr>
      <w:tr w:rsidR="002B27F0"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2B27F0" w:rsidRDefault="007A1F79" w:rsidP="009C6C22">
            <w:pPr>
              <w:rPr>
                <w:rFonts w:ascii="宋体" w:cs="宋体"/>
                <w:snapToGrid w:val="0"/>
                <w:color w:val="000000"/>
                <w:kern w:val="0"/>
                <w:szCs w:val="21"/>
              </w:rPr>
            </w:pPr>
            <w:r>
              <w:rPr>
                <w:rFonts w:ascii="宋体" w:cs="宋体" w:hint="eastAsia"/>
                <w:snapToGrid w:val="0"/>
                <w:color w:val="000000"/>
                <w:kern w:val="0"/>
                <w:szCs w:val="21"/>
              </w:rPr>
              <w:t>03</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2B27F0" w:rsidRDefault="002B27F0" w:rsidP="009C6C22">
            <w:pPr>
              <w:rPr>
                <w:rFonts w:ascii="宋体" w:cs="宋体"/>
                <w:snapToGrid w:val="0"/>
                <w:color w:val="000000"/>
                <w:kern w:val="0"/>
                <w:szCs w:val="21"/>
              </w:rPr>
            </w:pPr>
            <w:r>
              <w:rPr>
                <w:rFonts w:ascii="宋体" w:cs="宋体" w:hint="eastAsia"/>
                <w:snapToGrid w:val="0"/>
                <w:color w:val="000000"/>
                <w:kern w:val="0"/>
                <w:szCs w:val="21"/>
              </w:rPr>
              <w:t>产品名称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2B27F0" w:rsidRPr="00130237" w:rsidRDefault="002B27F0"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2B27F0" w:rsidRDefault="002B27F0"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2B27F0" w:rsidRPr="00130237" w:rsidRDefault="002B27F0" w:rsidP="009C6C22">
            <w:pPr>
              <w:rPr>
                <w:rFonts w:ascii="宋体" w:cs="宋体"/>
                <w:snapToGrid w:val="0"/>
                <w:color w:val="000000"/>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Pr="00130237" w:rsidRDefault="00025877" w:rsidP="009C6C22">
            <w:pPr>
              <w:rPr>
                <w:rFonts w:ascii="宋体" w:cs="宋体"/>
                <w:snapToGrid w:val="0"/>
                <w:color w:val="000000"/>
                <w:kern w:val="0"/>
                <w:szCs w:val="21"/>
              </w:rPr>
            </w:pPr>
            <w:r>
              <w:rPr>
                <w:rFonts w:ascii="宋体" w:cs="宋体" w:hint="eastAsia"/>
                <w:snapToGrid w:val="0"/>
                <w:color w:val="000000"/>
                <w:kern w:val="0"/>
                <w:szCs w:val="21"/>
              </w:rPr>
              <w:t>0</w:t>
            </w:r>
            <w:r w:rsidR="007A1F79">
              <w:rPr>
                <w:rFonts w:ascii="宋体" w:cs="宋体" w:hint="eastAsia"/>
                <w:snapToGrid w:val="0"/>
                <w:color w:val="000000"/>
                <w:kern w:val="0"/>
                <w:szCs w:val="21"/>
              </w:rPr>
              <w:t>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r>
              <w:rPr>
                <w:rFonts w:ascii="宋体" w:cs="宋体" w:hint="eastAsia"/>
                <w:snapToGrid w:val="0"/>
                <w:color w:val="000000"/>
                <w:kern w:val="0"/>
                <w:szCs w:val="21"/>
              </w:rPr>
              <w:t>合作伙伴公司名称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025877" w:rsidRPr="00130237" w:rsidRDefault="00025877" w:rsidP="009C6C22">
            <w:pPr>
              <w:rPr>
                <w:rFonts w:ascii="宋体" w:cs="宋体"/>
                <w:snapToGrid w:val="0"/>
                <w:color w:val="000000"/>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Default="007A1F79" w:rsidP="009C6C22">
            <w:pPr>
              <w:rPr>
                <w:rFonts w:ascii="宋体" w:cs="宋体"/>
                <w:snapToGrid w:val="0"/>
                <w:color w:val="000000"/>
                <w:kern w:val="0"/>
                <w:szCs w:val="21"/>
              </w:rPr>
            </w:pPr>
            <w:r>
              <w:rPr>
                <w:rFonts w:ascii="宋体" w:cs="宋体" w:hint="eastAsia"/>
                <w:snapToGrid w:val="0"/>
                <w:color w:val="000000"/>
                <w:kern w:val="0"/>
                <w:szCs w:val="21"/>
              </w:rPr>
              <w:t>05</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rPr>
                <w:rFonts w:ascii="宋体" w:cs="宋体"/>
                <w:snapToGrid w:val="0"/>
                <w:color w:val="000000"/>
                <w:kern w:val="0"/>
                <w:szCs w:val="21"/>
              </w:rPr>
            </w:pPr>
            <w:r>
              <w:rPr>
                <w:rFonts w:ascii="宋体" w:cs="宋体" w:hint="eastAsia"/>
                <w:snapToGrid w:val="0"/>
                <w:color w:val="000000"/>
                <w:kern w:val="0"/>
                <w:szCs w:val="21"/>
              </w:rPr>
              <w:t>渠道ID</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421058" w:rsidP="009C6C22">
            <w:pPr>
              <w:rPr>
                <w:rFonts w:ascii="宋体" w:cs="宋体"/>
                <w:snapToGrid w:val="0"/>
                <w:color w:val="000000"/>
                <w:kern w:val="0"/>
                <w:szCs w:val="21"/>
              </w:rPr>
            </w:pPr>
            <w:ins w:id="260" w:author="龚剑辉" w:date="2016-12-19T10:55:00Z">
              <w:r>
                <w:rPr>
                  <w:rFonts w:ascii="宋体" w:cs="宋体" w:hint="eastAsia"/>
                  <w:snapToGrid w:val="0"/>
                  <w:color w:val="000000"/>
                  <w:kern w:val="0"/>
                  <w:szCs w:val="21"/>
                </w:rPr>
                <w:t>合作公司ID，如果没有则留空</w:t>
              </w:r>
            </w:ins>
          </w:p>
        </w:tc>
        <w:tc>
          <w:tcPr>
            <w:tcW w:w="1421" w:type="dxa"/>
            <w:tcBorders>
              <w:top w:val="single" w:sz="4" w:space="0" w:color="auto"/>
              <w:left w:val="single" w:sz="4" w:space="0" w:color="auto"/>
              <w:bottom w:val="single" w:sz="4" w:space="0" w:color="auto"/>
              <w:right w:val="single" w:sz="4" w:space="0" w:color="auto"/>
            </w:tcBorders>
            <w:vAlign w:val="center"/>
          </w:tcPr>
          <w:p w:rsidR="00025877" w:rsidRPr="00130237" w:rsidRDefault="00025877" w:rsidP="009C6C22">
            <w:pPr>
              <w:rPr>
                <w:rFonts w:ascii="宋体" w:cs="宋体"/>
                <w:snapToGrid w:val="0"/>
                <w:color w:val="000000"/>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Default="00025877" w:rsidP="009C6C22">
            <w:pPr>
              <w:rPr>
                <w:rFonts w:ascii="宋体" w:cs="宋体"/>
                <w:snapToGrid w:val="0"/>
                <w:color w:val="000000"/>
                <w:kern w:val="0"/>
                <w:szCs w:val="21"/>
              </w:rPr>
            </w:pPr>
            <w:r>
              <w:rPr>
                <w:rFonts w:ascii="宋体" w:cs="宋体" w:hint="eastAsia"/>
                <w:snapToGrid w:val="0"/>
                <w:color w:val="000000"/>
                <w:kern w:val="0"/>
                <w:szCs w:val="21"/>
              </w:rPr>
              <w:t>0</w:t>
            </w:r>
            <w:r w:rsidR="007A1F79">
              <w:rPr>
                <w:rFonts w:ascii="宋体" w:cs="宋体" w:hint="eastAsia"/>
                <w:snapToGrid w:val="0"/>
                <w:color w:val="000000"/>
                <w:kern w:val="0"/>
                <w:szCs w:val="21"/>
              </w:rPr>
              <w:t>6</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9063AE"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025877" w:rsidRPr="00130237" w:rsidRDefault="00025877" w:rsidP="009C6C22">
            <w:pPr>
              <w:rPr>
                <w:rFonts w:ascii="宋体" w:cs="宋体"/>
                <w:snapToGrid w:val="0"/>
                <w:color w:val="000000"/>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Default="00025877" w:rsidP="009C6C22">
            <w:pPr>
              <w:rPr>
                <w:rFonts w:ascii="宋体" w:cs="宋体"/>
                <w:snapToGrid w:val="0"/>
                <w:color w:val="000000"/>
                <w:kern w:val="0"/>
                <w:szCs w:val="21"/>
              </w:rPr>
            </w:pPr>
            <w:r>
              <w:rPr>
                <w:rFonts w:ascii="宋体" w:cs="宋体" w:hint="eastAsia"/>
                <w:snapToGrid w:val="0"/>
                <w:color w:val="000000"/>
                <w:kern w:val="0"/>
                <w:szCs w:val="21"/>
              </w:rPr>
              <w:t>0</w:t>
            </w:r>
            <w:r w:rsidR="007A1F79">
              <w:rPr>
                <w:rFonts w:ascii="宋体" w:cs="宋体" w:hint="eastAsia"/>
                <w:snapToGrid w:val="0"/>
                <w:color w:val="000000"/>
                <w:kern w:val="0"/>
                <w:szCs w:val="21"/>
              </w:rPr>
              <w:t>7</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9C6C22">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ID</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9063AE"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025877" w:rsidRPr="00130237" w:rsidRDefault="00025877" w:rsidP="009C6C22">
            <w:pPr>
              <w:rPr>
                <w:rFonts w:ascii="宋体" w:cs="宋体"/>
                <w:snapToGrid w:val="0"/>
                <w:color w:val="000000"/>
                <w:kern w:val="0"/>
                <w:szCs w:val="21"/>
              </w:rPr>
            </w:pPr>
          </w:p>
        </w:tc>
      </w:tr>
      <w:tr w:rsidR="00C3725C"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C3725C" w:rsidRDefault="007A1F79" w:rsidP="009C6C22">
            <w:pPr>
              <w:rPr>
                <w:rFonts w:ascii="宋体" w:cs="宋体"/>
                <w:snapToGrid w:val="0"/>
                <w:color w:val="000000"/>
                <w:kern w:val="0"/>
                <w:szCs w:val="21"/>
              </w:rPr>
            </w:pPr>
            <w:r>
              <w:rPr>
                <w:rFonts w:ascii="宋体" w:cs="宋体" w:hint="eastAsia"/>
                <w:snapToGrid w:val="0"/>
                <w:color w:val="000000"/>
                <w:kern w:val="0"/>
                <w:szCs w:val="21"/>
              </w:rPr>
              <w:t>08</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C3725C" w:rsidRDefault="00C3725C" w:rsidP="009C6C22">
            <w:pPr>
              <w:rPr>
                <w:rFonts w:ascii="宋体" w:cs="宋体"/>
                <w:snapToGrid w:val="0"/>
                <w:color w:val="000000"/>
                <w:kern w:val="0"/>
                <w:szCs w:val="21"/>
              </w:rPr>
            </w:pPr>
            <w:r>
              <w:rPr>
                <w:rFonts w:ascii="宋体" w:cs="宋体" w:hint="eastAsia"/>
                <w:snapToGrid w:val="0"/>
                <w:color w:val="000000"/>
                <w:kern w:val="0"/>
                <w:szCs w:val="21"/>
              </w:rPr>
              <w:t>活跃用户数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C3725C" w:rsidRPr="009063AE" w:rsidRDefault="00C3725C"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C3725C" w:rsidRPr="00130237" w:rsidRDefault="00C3725C" w:rsidP="009C6C22">
            <w:pPr>
              <w:rPr>
                <w:rFonts w:ascii="宋体" w:cs="宋体"/>
                <w:snapToGrid w:val="0"/>
                <w:color w:val="000000"/>
                <w:kern w:val="0"/>
                <w:szCs w:val="21"/>
              </w:rPr>
            </w:pPr>
            <w:r w:rsidRPr="00C3725C">
              <w:rPr>
                <w:rFonts w:ascii="宋体" w:cs="宋体" w:hint="eastAsia"/>
                <w:snapToGrid w:val="0"/>
                <w:color w:val="000000"/>
                <w:kern w:val="0"/>
                <w:szCs w:val="21"/>
              </w:rPr>
              <w:t>符合基础激活条件用户数（启动大于等于1次，</w:t>
            </w:r>
            <w:proofErr w:type="spellStart"/>
            <w:r w:rsidRPr="00C3725C">
              <w:rPr>
                <w:rFonts w:ascii="宋体" w:cs="宋体" w:hint="eastAsia"/>
                <w:snapToGrid w:val="0"/>
                <w:color w:val="000000"/>
                <w:kern w:val="0"/>
                <w:szCs w:val="21"/>
              </w:rPr>
              <w:t>imei</w:t>
            </w:r>
            <w:proofErr w:type="spellEnd"/>
            <w:r w:rsidRPr="00C3725C">
              <w:rPr>
                <w:rFonts w:ascii="宋体" w:cs="宋体" w:hint="eastAsia"/>
                <w:snapToGrid w:val="0"/>
                <w:color w:val="000000"/>
                <w:kern w:val="0"/>
                <w:szCs w:val="21"/>
              </w:rPr>
              <w:t>、</w:t>
            </w:r>
            <w:proofErr w:type="spellStart"/>
            <w:r w:rsidRPr="00C3725C">
              <w:rPr>
                <w:rFonts w:ascii="宋体" w:cs="宋体" w:hint="eastAsia"/>
                <w:snapToGrid w:val="0"/>
                <w:color w:val="000000"/>
                <w:kern w:val="0"/>
                <w:szCs w:val="21"/>
              </w:rPr>
              <w:t>imsi</w:t>
            </w:r>
            <w:proofErr w:type="spellEnd"/>
            <w:r w:rsidRPr="00C3725C">
              <w:rPr>
                <w:rFonts w:ascii="宋体" w:cs="宋体" w:hint="eastAsia"/>
                <w:snapToGrid w:val="0"/>
                <w:color w:val="000000"/>
                <w:kern w:val="0"/>
                <w:szCs w:val="21"/>
              </w:rPr>
              <w:t>符合条件)</w:t>
            </w:r>
          </w:p>
        </w:tc>
        <w:tc>
          <w:tcPr>
            <w:tcW w:w="1421" w:type="dxa"/>
            <w:tcBorders>
              <w:top w:val="single" w:sz="4" w:space="0" w:color="auto"/>
              <w:left w:val="single" w:sz="4" w:space="0" w:color="auto"/>
              <w:bottom w:val="single" w:sz="4" w:space="0" w:color="auto"/>
              <w:right w:val="single" w:sz="4" w:space="0" w:color="auto"/>
            </w:tcBorders>
            <w:vAlign w:val="center"/>
          </w:tcPr>
          <w:p w:rsidR="00C3725C" w:rsidRPr="00130237" w:rsidRDefault="00C3725C" w:rsidP="009C6C22">
            <w:pPr>
              <w:rPr>
                <w:rFonts w:ascii="宋体" w:cs="宋体"/>
                <w:snapToGrid w:val="0"/>
                <w:color w:val="000000"/>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Pr="003F4833" w:rsidRDefault="00025877" w:rsidP="009C6C22">
            <w:pPr>
              <w:rPr>
                <w:rFonts w:ascii="宋体" w:cs="宋体"/>
                <w:snapToGrid w:val="0"/>
                <w:color w:val="000000"/>
                <w:kern w:val="0"/>
                <w:szCs w:val="21"/>
              </w:rPr>
            </w:pPr>
            <w:r>
              <w:rPr>
                <w:rFonts w:ascii="宋体" w:cs="宋体" w:hint="eastAsia"/>
                <w:snapToGrid w:val="0"/>
                <w:color w:val="000000"/>
                <w:kern w:val="0"/>
                <w:szCs w:val="21"/>
              </w:rPr>
              <w:t>0</w:t>
            </w:r>
            <w:r w:rsidR="007A1F79">
              <w:rPr>
                <w:rFonts w:ascii="宋体" w:cs="宋体" w:hint="eastAsia"/>
                <w:snapToGrid w:val="0"/>
                <w:color w:val="000000"/>
                <w:kern w:val="0"/>
                <w:szCs w:val="21"/>
              </w:rPr>
              <w:t>9</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Default="00025877" w:rsidP="00AC4CBE">
            <w:pPr>
              <w:rPr>
                <w:rFonts w:ascii="宋体" w:cs="宋体"/>
                <w:snapToGrid w:val="0"/>
                <w:color w:val="000000"/>
                <w:kern w:val="0"/>
                <w:szCs w:val="21"/>
              </w:rPr>
            </w:pPr>
            <w:r>
              <w:rPr>
                <w:rFonts w:ascii="宋体" w:cs="宋体" w:hint="eastAsia"/>
                <w:snapToGrid w:val="0"/>
                <w:color w:val="000000"/>
                <w:kern w:val="0"/>
                <w:szCs w:val="21"/>
              </w:rPr>
              <w:t>首次激活用户数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9063AE"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Default="00AC4CBE" w:rsidP="00AC4CBE">
            <w:pPr>
              <w:rPr>
                <w:rFonts w:ascii="宋体" w:cs="宋体"/>
                <w:snapToGrid w:val="0"/>
                <w:color w:val="000000"/>
                <w:kern w:val="0"/>
                <w:szCs w:val="21"/>
              </w:rPr>
            </w:pPr>
            <w:proofErr w:type="spellStart"/>
            <w:r w:rsidRPr="00AC4CBE">
              <w:rPr>
                <w:rFonts w:ascii="宋体" w:cs="宋体" w:hint="eastAsia"/>
                <w:snapToGrid w:val="0"/>
                <w:color w:val="000000"/>
                <w:kern w:val="0"/>
                <w:szCs w:val="21"/>
              </w:rPr>
              <w:t>imei</w:t>
            </w:r>
            <w:proofErr w:type="spellEnd"/>
            <w:r w:rsidRPr="00AC4CBE">
              <w:rPr>
                <w:rFonts w:ascii="宋体" w:cs="宋体" w:hint="eastAsia"/>
                <w:snapToGrid w:val="0"/>
                <w:color w:val="000000"/>
                <w:kern w:val="0"/>
                <w:szCs w:val="21"/>
              </w:rPr>
              <w:t>、</w:t>
            </w:r>
            <w:proofErr w:type="spellStart"/>
            <w:r w:rsidRPr="00AC4CBE">
              <w:rPr>
                <w:rFonts w:ascii="宋体" w:cs="宋体" w:hint="eastAsia"/>
                <w:snapToGrid w:val="0"/>
                <w:color w:val="000000"/>
                <w:kern w:val="0"/>
                <w:szCs w:val="21"/>
              </w:rPr>
              <w:t>imsi</w:t>
            </w:r>
            <w:proofErr w:type="spellEnd"/>
            <w:r w:rsidRPr="00AC4CBE">
              <w:rPr>
                <w:rFonts w:ascii="宋体" w:cs="宋体" w:hint="eastAsia"/>
                <w:snapToGrid w:val="0"/>
                <w:color w:val="000000"/>
                <w:kern w:val="0"/>
                <w:szCs w:val="21"/>
              </w:rPr>
              <w:t>符合条件</w:t>
            </w:r>
          </w:p>
          <w:p w:rsidR="00AC4CBE" w:rsidRDefault="00AC4CBE" w:rsidP="00AC4CBE">
            <w:pPr>
              <w:rPr>
                <w:rFonts w:ascii="宋体" w:cs="宋体"/>
                <w:snapToGrid w:val="0"/>
                <w:color w:val="000000"/>
                <w:kern w:val="0"/>
                <w:szCs w:val="21"/>
              </w:rPr>
            </w:pPr>
            <w:r>
              <w:rPr>
                <w:rFonts w:ascii="宋体" w:cs="宋体" w:hint="eastAsia"/>
                <w:snapToGrid w:val="0"/>
                <w:color w:val="000000"/>
                <w:kern w:val="0"/>
                <w:szCs w:val="21"/>
              </w:rPr>
              <w:t>【是否需要核减</w:t>
            </w:r>
            <w:r w:rsidR="00526130">
              <w:rPr>
                <w:rFonts w:ascii="宋体" w:cs="宋体" w:hint="eastAsia"/>
                <w:snapToGrid w:val="0"/>
                <w:color w:val="000000"/>
                <w:kern w:val="0"/>
                <w:szCs w:val="21"/>
              </w:rPr>
              <w:t>？</w:t>
            </w:r>
            <w:r>
              <w:rPr>
                <w:rFonts w:ascii="宋体" w:cs="宋体" w:hint="eastAsia"/>
                <w:snapToGrid w:val="0"/>
                <w:color w:val="000000"/>
                <w:kern w:val="0"/>
                <w:szCs w:val="21"/>
              </w:rPr>
              <w:t>】</w:t>
            </w:r>
          </w:p>
          <w:p w:rsidR="009F12EF" w:rsidRPr="009E4F2A" w:rsidRDefault="009F12EF" w:rsidP="00AC4CBE">
            <w:pPr>
              <w:rPr>
                <w:rFonts w:ascii="宋体" w:cs="宋体"/>
                <w:snapToGrid w:val="0"/>
                <w:color w:val="000000"/>
                <w:kern w:val="0"/>
                <w:szCs w:val="21"/>
              </w:rPr>
            </w:pPr>
            <w:r>
              <w:rPr>
                <w:rFonts w:ascii="宋体" w:cs="宋体" w:hint="eastAsia"/>
                <w:snapToGrid w:val="0"/>
                <w:color w:val="000000"/>
                <w:kern w:val="0"/>
                <w:szCs w:val="21"/>
              </w:rPr>
              <w:t>无需核减</w:t>
            </w:r>
          </w:p>
        </w:tc>
        <w:tc>
          <w:tcPr>
            <w:tcW w:w="1421" w:type="dxa"/>
            <w:tcBorders>
              <w:top w:val="single" w:sz="4" w:space="0" w:color="auto"/>
              <w:left w:val="single" w:sz="4" w:space="0" w:color="auto"/>
              <w:bottom w:val="single" w:sz="4" w:space="0" w:color="auto"/>
              <w:right w:val="single" w:sz="4" w:space="0" w:color="auto"/>
            </w:tcBorders>
            <w:vAlign w:val="center"/>
          </w:tcPr>
          <w:p w:rsidR="00025877" w:rsidRDefault="00025877" w:rsidP="009C6C22">
            <w:pPr>
              <w:rPr>
                <w:rFonts w:ascii="宋体" w:hAnsi="宋体" w:cs="宋体"/>
                <w:kern w:val="0"/>
                <w:szCs w:val="21"/>
              </w:rPr>
            </w:pPr>
          </w:p>
        </w:tc>
      </w:tr>
      <w:tr w:rsidR="00B15AE4" w:rsidTr="005F15A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B15AE4" w:rsidRDefault="007A1F79" w:rsidP="009C6C22">
            <w:pPr>
              <w:rPr>
                <w:rFonts w:ascii="宋体" w:cs="宋体"/>
                <w:snapToGrid w:val="0"/>
                <w:color w:val="000000"/>
                <w:kern w:val="0"/>
                <w:szCs w:val="21"/>
              </w:rPr>
            </w:pPr>
            <w:r>
              <w:rPr>
                <w:rFonts w:ascii="宋体" w:cs="宋体" w:hint="eastAsia"/>
                <w:snapToGrid w:val="0"/>
                <w:color w:val="000000"/>
                <w:kern w:val="0"/>
                <w:szCs w:val="21"/>
              </w:rPr>
              <w:t>10</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B15AE4" w:rsidP="009C6C22">
            <w:pPr>
              <w:rPr>
                <w:rFonts w:ascii="宋体" w:cs="宋体"/>
                <w:snapToGrid w:val="0"/>
                <w:color w:val="000000"/>
                <w:kern w:val="0"/>
                <w:szCs w:val="21"/>
              </w:rPr>
            </w:pPr>
            <w:r>
              <w:rPr>
                <w:rFonts w:ascii="宋体" w:cs="宋体" w:hint="eastAsia"/>
                <w:snapToGrid w:val="0"/>
                <w:color w:val="000000"/>
                <w:kern w:val="0"/>
                <w:szCs w:val="21"/>
              </w:rPr>
              <w:t>无账号用户数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Pr="009063AE" w:rsidRDefault="00B15AE4"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663AFB" w:rsidP="009C6C22">
            <w:pPr>
              <w:rPr>
                <w:rFonts w:ascii="宋体" w:cs="宋体"/>
                <w:snapToGrid w:val="0"/>
                <w:color w:val="000000"/>
                <w:kern w:val="0"/>
                <w:szCs w:val="21"/>
              </w:rPr>
            </w:pPr>
            <w:r>
              <w:rPr>
                <w:rFonts w:ascii="宋体" w:cs="宋体" w:hint="eastAsia"/>
                <w:snapToGrid w:val="0"/>
                <w:color w:val="000000"/>
                <w:kern w:val="0"/>
                <w:szCs w:val="21"/>
              </w:rPr>
              <w:t>新用户中的无账号用户</w:t>
            </w: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15AE4" w:rsidRDefault="00B15AE4" w:rsidP="009C6C22">
            <w:pPr>
              <w:rPr>
                <w:rFonts w:ascii="宋体" w:hAnsi="宋体" w:cs="宋体"/>
                <w:kern w:val="0"/>
                <w:szCs w:val="21"/>
              </w:rPr>
            </w:pPr>
          </w:p>
        </w:tc>
      </w:tr>
      <w:tr w:rsidR="00B15AE4" w:rsidTr="005F15A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B15AE4" w:rsidRDefault="007A1F79" w:rsidP="009C6C22">
            <w:pPr>
              <w:rPr>
                <w:rFonts w:ascii="宋体" w:cs="宋体"/>
                <w:snapToGrid w:val="0"/>
                <w:color w:val="000000"/>
                <w:kern w:val="0"/>
                <w:szCs w:val="21"/>
              </w:rPr>
            </w:pPr>
            <w:r>
              <w:rPr>
                <w:rFonts w:ascii="宋体" w:cs="宋体" w:hint="eastAsia"/>
                <w:snapToGrid w:val="0"/>
                <w:color w:val="000000"/>
                <w:kern w:val="0"/>
                <w:szCs w:val="21"/>
              </w:rPr>
              <w:t>11</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B15AE4" w:rsidP="009C6C22">
            <w:pPr>
              <w:rPr>
                <w:rFonts w:ascii="宋体" w:cs="宋体"/>
                <w:snapToGrid w:val="0"/>
                <w:color w:val="000000"/>
                <w:kern w:val="0"/>
                <w:szCs w:val="21"/>
              </w:rPr>
            </w:pPr>
            <w:r>
              <w:rPr>
                <w:rFonts w:ascii="宋体" w:cs="宋体" w:hint="eastAsia"/>
                <w:snapToGrid w:val="0"/>
                <w:color w:val="000000"/>
                <w:kern w:val="0"/>
                <w:szCs w:val="21"/>
              </w:rPr>
              <w:t>异常行为用户数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Pr="009063AE" w:rsidRDefault="00B15AE4"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663AFB" w:rsidP="009C6C22">
            <w:pPr>
              <w:rPr>
                <w:rFonts w:ascii="宋体" w:cs="宋体"/>
                <w:snapToGrid w:val="0"/>
                <w:color w:val="000000"/>
                <w:kern w:val="0"/>
                <w:szCs w:val="21"/>
              </w:rPr>
            </w:pPr>
            <w:r>
              <w:rPr>
                <w:rFonts w:ascii="宋体" w:cs="宋体" w:hint="eastAsia"/>
                <w:snapToGrid w:val="0"/>
                <w:color w:val="000000"/>
                <w:kern w:val="0"/>
                <w:szCs w:val="21"/>
              </w:rPr>
              <w:t>新用户中，2:00~5：之间新增的用户</w:t>
            </w: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15AE4" w:rsidRDefault="00B15AE4" w:rsidP="009C6C22">
            <w:pPr>
              <w:rPr>
                <w:rFonts w:ascii="宋体" w:hAnsi="宋体" w:cs="宋体"/>
                <w:kern w:val="0"/>
                <w:szCs w:val="21"/>
              </w:rPr>
            </w:pPr>
          </w:p>
        </w:tc>
      </w:tr>
      <w:tr w:rsidR="00B15AE4" w:rsidTr="005F15A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B15AE4" w:rsidRDefault="007A1F79" w:rsidP="009C6C22">
            <w:pPr>
              <w:rPr>
                <w:rFonts w:ascii="宋体" w:cs="宋体"/>
                <w:snapToGrid w:val="0"/>
                <w:color w:val="000000"/>
                <w:kern w:val="0"/>
                <w:szCs w:val="21"/>
              </w:rPr>
            </w:pPr>
            <w:r>
              <w:rPr>
                <w:rFonts w:ascii="宋体" w:cs="宋体" w:hint="eastAsia"/>
                <w:snapToGrid w:val="0"/>
                <w:color w:val="000000"/>
                <w:kern w:val="0"/>
                <w:szCs w:val="21"/>
              </w:rPr>
              <w:t>12</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B15AE4" w:rsidP="009C6C22">
            <w:pPr>
              <w:rPr>
                <w:rFonts w:ascii="宋体" w:cs="宋体"/>
                <w:snapToGrid w:val="0"/>
                <w:color w:val="000000"/>
                <w:kern w:val="0"/>
                <w:szCs w:val="21"/>
              </w:rPr>
            </w:pPr>
            <w:r>
              <w:rPr>
                <w:rFonts w:ascii="宋体" w:cs="宋体" w:hint="eastAsia"/>
                <w:snapToGrid w:val="0"/>
                <w:color w:val="000000"/>
                <w:kern w:val="0"/>
                <w:szCs w:val="21"/>
              </w:rPr>
              <w:t>上月留存用户数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Pr="009063AE" w:rsidRDefault="00B15AE4"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973FF1" w:rsidP="009C6C22">
            <w:pPr>
              <w:rPr>
                <w:rFonts w:ascii="宋体" w:cs="宋体"/>
                <w:snapToGrid w:val="0"/>
                <w:color w:val="000000"/>
                <w:kern w:val="0"/>
                <w:szCs w:val="21"/>
              </w:rPr>
            </w:pPr>
            <w:r>
              <w:rPr>
                <w:rFonts w:ascii="宋体" w:cs="宋体" w:hint="eastAsia"/>
                <w:snapToGrid w:val="0"/>
                <w:color w:val="000000"/>
                <w:kern w:val="0"/>
                <w:szCs w:val="21"/>
              </w:rPr>
              <w:t>上月新增用户在本月有活跃的，无需核减</w:t>
            </w: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15AE4" w:rsidRDefault="00B15AE4" w:rsidP="009C6C22">
            <w:pPr>
              <w:rPr>
                <w:rFonts w:ascii="宋体" w:hAnsi="宋体" w:cs="宋体"/>
                <w:kern w:val="0"/>
                <w:szCs w:val="21"/>
              </w:rPr>
            </w:pPr>
          </w:p>
        </w:tc>
      </w:tr>
      <w:tr w:rsidR="00B15AE4" w:rsidTr="005F15A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B15AE4" w:rsidRDefault="007A1F79" w:rsidP="009C6C22">
            <w:pPr>
              <w:rPr>
                <w:rFonts w:ascii="宋体" w:cs="宋体"/>
                <w:snapToGrid w:val="0"/>
                <w:color w:val="000000"/>
                <w:kern w:val="0"/>
                <w:szCs w:val="21"/>
              </w:rPr>
            </w:pPr>
            <w:r>
              <w:rPr>
                <w:rFonts w:ascii="宋体" w:cs="宋体" w:hint="eastAsia"/>
                <w:snapToGrid w:val="0"/>
                <w:color w:val="000000"/>
                <w:kern w:val="0"/>
                <w:szCs w:val="21"/>
              </w:rPr>
              <w:lastRenderedPageBreak/>
              <w:t>13</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B15AE4" w:rsidP="009C6C22">
            <w:pPr>
              <w:rPr>
                <w:rFonts w:ascii="宋体" w:cs="宋体"/>
                <w:snapToGrid w:val="0"/>
                <w:color w:val="000000"/>
                <w:kern w:val="0"/>
                <w:szCs w:val="21"/>
              </w:rPr>
            </w:pPr>
            <w:r>
              <w:rPr>
                <w:rFonts w:ascii="宋体" w:cs="宋体" w:hint="eastAsia"/>
                <w:snapToGrid w:val="0"/>
                <w:color w:val="000000"/>
                <w:kern w:val="0"/>
                <w:szCs w:val="21"/>
              </w:rPr>
              <w:t>使用用户数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Pr="009063AE" w:rsidRDefault="00B15AE4"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15AE4" w:rsidRDefault="00B15AE4"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15AE4" w:rsidRDefault="00B15AE4" w:rsidP="009C6C22">
            <w:pPr>
              <w:rPr>
                <w:rFonts w:ascii="宋体" w:hAnsi="宋体" w:cs="宋体"/>
                <w:kern w:val="0"/>
                <w:szCs w:val="21"/>
              </w:rPr>
            </w:pPr>
          </w:p>
        </w:tc>
      </w:tr>
      <w:tr w:rsidR="00025877"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25877" w:rsidRPr="00130237" w:rsidRDefault="007A1F79" w:rsidP="009C6C22">
            <w:pPr>
              <w:rPr>
                <w:rFonts w:ascii="宋体" w:cs="宋体"/>
                <w:snapToGrid w:val="0"/>
                <w:color w:val="000000"/>
                <w:kern w:val="0"/>
                <w:szCs w:val="21"/>
              </w:rPr>
            </w:pPr>
            <w:r>
              <w:rPr>
                <w:rFonts w:ascii="宋体" w:cs="宋体" w:hint="eastAsia"/>
                <w:snapToGrid w:val="0"/>
                <w:color w:val="000000"/>
                <w:kern w:val="0"/>
                <w:szCs w:val="21"/>
              </w:rPr>
              <w:t>14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B6730D" w:rsidP="009C6C22">
            <w:pPr>
              <w:rPr>
                <w:rFonts w:ascii="宋体" w:cs="宋体"/>
                <w:snapToGrid w:val="0"/>
                <w:color w:val="000000"/>
                <w:kern w:val="0"/>
                <w:szCs w:val="21"/>
              </w:rPr>
            </w:pPr>
            <w:r>
              <w:rPr>
                <w:rFonts w:ascii="宋体" w:cs="宋体" w:hint="eastAsia"/>
                <w:snapToGrid w:val="0"/>
                <w:color w:val="000000"/>
                <w:kern w:val="0"/>
                <w:szCs w:val="21"/>
              </w:rPr>
              <w:t>第七天留存用户数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25877" w:rsidRPr="00130237" w:rsidRDefault="00025877"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25877" w:rsidRPr="00130237" w:rsidRDefault="00691D20" w:rsidP="009C6C22">
            <w:pPr>
              <w:rPr>
                <w:rFonts w:ascii="宋体" w:cs="宋体"/>
                <w:snapToGrid w:val="0"/>
                <w:color w:val="000000"/>
                <w:kern w:val="0"/>
                <w:szCs w:val="21"/>
              </w:rPr>
            </w:pPr>
            <w:r>
              <w:rPr>
                <w:rFonts w:ascii="宋体" w:cs="宋体" w:hint="eastAsia"/>
                <w:snapToGrid w:val="0"/>
                <w:color w:val="000000"/>
                <w:kern w:val="0"/>
                <w:szCs w:val="21"/>
              </w:rPr>
              <w:t>当前数据周期新增用户，在第7天活跃的用户数</w:t>
            </w:r>
          </w:p>
        </w:tc>
        <w:tc>
          <w:tcPr>
            <w:tcW w:w="1421" w:type="dxa"/>
            <w:tcBorders>
              <w:top w:val="single" w:sz="4" w:space="0" w:color="auto"/>
              <w:left w:val="single" w:sz="4" w:space="0" w:color="auto"/>
              <w:bottom w:val="single" w:sz="4" w:space="0" w:color="auto"/>
              <w:right w:val="single" w:sz="4" w:space="0" w:color="auto"/>
            </w:tcBorders>
            <w:vAlign w:val="center"/>
          </w:tcPr>
          <w:p w:rsidR="00025877" w:rsidRPr="00130237" w:rsidRDefault="00025877" w:rsidP="009C6C22">
            <w:pPr>
              <w:rPr>
                <w:rFonts w:ascii="宋体" w:cs="宋体"/>
                <w:snapToGrid w:val="0"/>
                <w:color w:val="000000"/>
                <w:kern w:val="0"/>
                <w:szCs w:val="21"/>
              </w:rPr>
            </w:pPr>
          </w:p>
        </w:tc>
      </w:tr>
    </w:tbl>
    <w:p w:rsidR="00025877" w:rsidRDefault="00025877" w:rsidP="00025877"/>
    <w:p w:rsidR="00025877" w:rsidRDefault="00025877" w:rsidP="00025877"/>
    <w:p w:rsidR="00762BEB" w:rsidRDefault="00762BEB" w:rsidP="00762BEB">
      <w:pPr>
        <w:pStyle w:val="21"/>
        <w:tabs>
          <w:tab w:val="left" w:pos="3686"/>
        </w:tabs>
        <w:ind w:left="578" w:hanging="578"/>
      </w:pPr>
      <w:r>
        <w:rPr>
          <w:rFonts w:hint="eastAsia"/>
        </w:rPr>
        <w:t>一点接入日常查询</w:t>
      </w:r>
      <w:r w:rsidRPr="001E14BB">
        <w:rPr>
          <w:rFonts w:hint="eastAsia"/>
        </w:rPr>
        <w:t>(</w:t>
      </w:r>
      <w:r w:rsidR="00AC2A21">
        <w:rPr>
          <w:rFonts w:hint="eastAsia"/>
        </w:rPr>
        <w:t>月</w:t>
      </w:r>
      <w:r w:rsidRPr="001E14BB">
        <w:rPr>
          <w:rFonts w:hint="eastAsia"/>
        </w:rPr>
        <w:t>)</w:t>
      </w:r>
    </w:p>
    <w:tbl>
      <w:tblPr>
        <w:tblW w:w="93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4"/>
        <w:gridCol w:w="1678"/>
        <w:gridCol w:w="144"/>
        <w:gridCol w:w="1557"/>
        <w:gridCol w:w="144"/>
        <w:gridCol w:w="2972"/>
        <w:gridCol w:w="1421"/>
      </w:tblGrid>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接口名称</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r>
              <w:rPr>
                <w:rFonts w:ascii="宋体" w:hAnsi="宋体" w:cs="宋体" w:hint="eastAsia"/>
                <w:kern w:val="0"/>
                <w:szCs w:val="21"/>
              </w:rPr>
              <w:t>一点接入日常查询</w:t>
            </w: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接口编码</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接口说明</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数据源系统</w:t>
            </w:r>
          </w:p>
        </w:tc>
        <w:tc>
          <w:tcPr>
            <w:tcW w:w="1678"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源数据表/视图</w:t>
            </w:r>
          </w:p>
        </w:tc>
        <w:tc>
          <w:tcPr>
            <w:tcW w:w="4537" w:type="dxa"/>
            <w:gridSpan w:val="3"/>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抽取方式及周期</w:t>
            </w:r>
          </w:p>
        </w:tc>
        <w:tc>
          <w:tcPr>
            <w:tcW w:w="7916" w:type="dxa"/>
            <w:gridSpan w:val="6"/>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p>
        </w:tc>
      </w:tr>
      <w:tr w:rsidR="00762BEB" w:rsidTr="009C6C22">
        <w:trPr>
          <w:trHeight w:val="454"/>
        </w:trPr>
        <w:tc>
          <w:tcPr>
            <w:tcW w:w="1444" w:type="dxa"/>
            <w:vMerge w:val="restart"/>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r>
              <w:rPr>
                <w:rFonts w:ascii="宋体" w:hAnsi="宋体" w:cs="宋体" w:hint="eastAsia"/>
                <w:b/>
                <w:kern w:val="0"/>
                <w:szCs w:val="21"/>
              </w:rPr>
              <w:t>接口文件命名</w:t>
            </w:r>
            <w:r>
              <w:rPr>
                <w:rFonts w:ascii="宋体" w:hAnsi="宋体" w:cs="宋体" w:hint="eastAsia"/>
                <w:kern w:val="0"/>
                <w:szCs w:val="21"/>
              </w:rPr>
              <w:t>（</w:t>
            </w:r>
            <w:r>
              <w:rPr>
                <w:rFonts w:ascii="宋体" w:hAnsi="宋体" w:hint="eastAsia"/>
                <w:szCs w:val="21"/>
              </w:rPr>
              <w:t>日</w:t>
            </w:r>
            <w:r>
              <w:rPr>
                <w:rFonts w:ascii="宋体" w:hAnsi="宋体" w:cs="宋体" w:hint="eastAsia"/>
                <w:kern w:val="0"/>
                <w:szCs w:val="21"/>
              </w:rPr>
              <w:t>全量）</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接口数据文件名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rPr>
            </w:pPr>
          </w:p>
        </w:tc>
      </w:tr>
      <w:tr w:rsidR="00762BEB" w:rsidTr="009C6C22">
        <w:trPr>
          <w:trHeight w:val="454"/>
        </w:trPr>
        <w:tc>
          <w:tcPr>
            <w:tcW w:w="1444" w:type="dxa"/>
            <w:vMerge/>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jc w:val="left"/>
              <w:rPr>
                <w:rFonts w:ascii="宋体" w:hAnsi="宋体" w:cs="宋体"/>
                <w:kern w:val="0"/>
                <w:szCs w:val="21"/>
              </w:rPr>
            </w:pP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kern w:val="0"/>
                <w:szCs w:val="21"/>
              </w:rPr>
            </w:pPr>
            <w:r>
              <w:rPr>
                <w:rFonts w:ascii="宋体" w:hAnsi="宋体" w:cs="宋体" w:hint="eastAsia"/>
                <w:b/>
                <w:kern w:val="0"/>
                <w:szCs w:val="21"/>
              </w:rPr>
              <w:t>校验文件名</w:t>
            </w:r>
          </w:p>
        </w:tc>
        <w:tc>
          <w:tcPr>
            <w:tcW w:w="6094" w:type="dxa"/>
            <w:gridSpan w:val="4"/>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kern w:val="0"/>
                <w:szCs w:val="21"/>
                <w:lang w:val="pt-BR"/>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Default="00762BEB" w:rsidP="009C6C22">
            <w:pPr>
              <w:widowControl/>
              <w:rPr>
                <w:rFonts w:ascii="宋体" w:hAnsi="宋体" w:cs="宋体"/>
                <w:b/>
                <w:kern w:val="0"/>
                <w:szCs w:val="21"/>
              </w:rPr>
            </w:pPr>
            <w:r>
              <w:rPr>
                <w:rFonts w:ascii="宋体" w:hAnsi="宋体" w:cs="宋体" w:hint="eastAsia"/>
                <w:b/>
                <w:szCs w:val="21"/>
                <w:lang w:val="zh-CN"/>
              </w:rPr>
              <w:t>属性编码</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bCs/>
                <w:color w:val="FFFFFF"/>
                <w:kern w:val="0"/>
                <w:szCs w:val="21"/>
              </w:rPr>
            </w:pPr>
            <w:r>
              <w:rPr>
                <w:rFonts w:ascii="宋体" w:hAnsi="宋体" w:cs="宋体" w:hint="eastAsia"/>
                <w:b/>
                <w:szCs w:val="21"/>
                <w:lang w:val="zh-CN"/>
              </w:rPr>
              <w:t>属性名称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bCs/>
                <w:color w:val="FFFFFF"/>
                <w:kern w:val="0"/>
                <w:szCs w:val="21"/>
              </w:rPr>
            </w:pPr>
            <w:r>
              <w:rPr>
                <w:rFonts w:ascii="宋体" w:hAnsi="宋体" w:cs="宋体" w:hint="eastAsia"/>
                <w:b/>
                <w:szCs w:val="21"/>
                <w:lang w:val="zh-CN"/>
              </w:rPr>
              <w:t>属性类型</w:t>
            </w: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bCs/>
                <w:color w:val="FFFFFF"/>
                <w:kern w:val="0"/>
                <w:szCs w:val="21"/>
              </w:rPr>
            </w:pPr>
            <w:r>
              <w:rPr>
                <w:rFonts w:ascii="宋体" w:hAnsi="宋体" w:cs="宋体" w:hint="eastAsia"/>
                <w:b/>
                <w:bCs/>
                <w:kern w:val="0"/>
                <w:szCs w:val="21"/>
              </w:rPr>
              <w:t>属性描述</w:t>
            </w:r>
          </w:p>
        </w:tc>
        <w:tc>
          <w:tcPr>
            <w:tcW w:w="1421"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widowControl/>
              <w:rPr>
                <w:rFonts w:ascii="宋体" w:hAnsi="宋体" w:cs="宋体"/>
                <w:b/>
                <w:bCs/>
                <w:color w:val="FFFFFF"/>
                <w:kern w:val="0"/>
                <w:szCs w:val="21"/>
              </w:rPr>
            </w:pPr>
            <w:r>
              <w:rPr>
                <w:rFonts w:ascii="宋体" w:hAnsi="宋体" w:cs="宋体" w:hint="eastAsia"/>
                <w:b/>
                <w:bCs/>
                <w:kern w:val="0"/>
                <w:szCs w:val="21"/>
              </w:rPr>
              <w:t>备注</w:t>
            </w: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Pr="00130237" w:rsidRDefault="00762BEB" w:rsidP="009C6C22">
            <w:pPr>
              <w:rPr>
                <w:rFonts w:ascii="宋体" w:cs="宋体"/>
                <w:snapToGrid w:val="0"/>
                <w:color w:val="000000"/>
                <w:kern w:val="0"/>
                <w:szCs w:val="21"/>
              </w:rPr>
            </w:pPr>
            <w:r w:rsidRPr="00130237">
              <w:rPr>
                <w:rFonts w:ascii="宋体" w:cs="宋体" w:hint="eastAsia"/>
                <w:snapToGrid w:val="0"/>
                <w:color w:val="000000"/>
                <w:kern w:val="0"/>
                <w:szCs w:val="21"/>
              </w:rPr>
              <w:t>01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日期</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格式:YYYYMMDD</w:t>
            </w:r>
          </w:p>
        </w:tc>
        <w:tc>
          <w:tcPr>
            <w:tcW w:w="1421"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02</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proofErr w:type="gramStart"/>
            <w:r>
              <w:rPr>
                <w:rFonts w:ascii="宋体" w:cs="宋体" w:hint="eastAsia"/>
                <w:snapToGrid w:val="0"/>
                <w:color w:val="000000"/>
                <w:kern w:val="0"/>
                <w:szCs w:val="21"/>
              </w:rPr>
              <w:t>咪</w:t>
            </w:r>
            <w:proofErr w:type="gramEnd"/>
            <w:r>
              <w:rPr>
                <w:rFonts w:ascii="宋体" w:cs="宋体" w:hint="eastAsia"/>
                <w:snapToGrid w:val="0"/>
                <w:color w:val="000000"/>
                <w:kern w:val="0"/>
                <w:szCs w:val="21"/>
              </w:rPr>
              <w:t>咕子公司</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固定值：</w:t>
            </w:r>
            <w:proofErr w:type="gramStart"/>
            <w:r>
              <w:rPr>
                <w:rFonts w:ascii="宋体" w:cs="宋体" w:hint="eastAsia"/>
                <w:snapToGrid w:val="0"/>
                <w:color w:val="000000"/>
                <w:kern w:val="0"/>
                <w:szCs w:val="21"/>
              </w:rPr>
              <w:t>咪咕视</w:t>
            </w:r>
            <w:proofErr w:type="gramEnd"/>
            <w:r>
              <w:rPr>
                <w:rFonts w:ascii="宋体" w:cs="宋体" w:hint="eastAsia"/>
                <w:snapToGrid w:val="0"/>
                <w:color w:val="000000"/>
                <w:kern w:val="0"/>
                <w:szCs w:val="21"/>
              </w:rPr>
              <w:t>讯</w:t>
            </w: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03</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产品名称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04</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合作伙伴公司名称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05</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渠道ID</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06</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名称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9063AE"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07</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proofErr w:type="gramStart"/>
            <w:r>
              <w:rPr>
                <w:rFonts w:ascii="宋体" w:cs="宋体" w:hint="eastAsia"/>
                <w:snapToGrid w:val="0"/>
                <w:color w:val="000000"/>
                <w:kern w:val="0"/>
                <w:szCs w:val="21"/>
              </w:rPr>
              <w:t>子渠道</w:t>
            </w:r>
            <w:proofErr w:type="gramEnd"/>
            <w:r>
              <w:rPr>
                <w:rFonts w:ascii="宋体" w:cs="宋体" w:hint="eastAsia"/>
                <w:snapToGrid w:val="0"/>
                <w:color w:val="000000"/>
                <w:kern w:val="0"/>
                <w:szCs w:val="21"/>
              </w:rPr>
              <w:t>ID</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9063AE"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08</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AF4427" w:rsidP="00AF4427">
            <w:pPr>
              <w:rPr>
                <w:rFonts w:ascii="宋体" w:cs="宋体"/>
                <w:snapToGrid w:val="0"/>
                <w:color w:val="000000"/>
                <w:kern w:val="0"/>
                <w:szCs w:val="21"/>
              </w:rPr>
            </w:pPr>
            <w:r>
              <w:rPr>
                <w:rFonts w:ascii="宋体" w:cs="宋体" w:hint="eastAsia"/>
                <w:snapToGrid w:val="0"/>
                <w:color w:val="000000"/>
                <w:kern w:val="0"/>
                <w:szCs w:val="21"/>
              </w:rPr>
              <w:t>首次激活用户</w:t>
            </w:r>
            <w:r w:rsidR="00762BEB">
              <w:rPr>
                <w:rFonts w:ascii="宋体" w:cs="宋体" w:hint="eastAsia"/>
                <w:snapToGrid w:val="0"/>
                <w:color w:val="000000"/>
                <w:kern w:val="0"/>
                <w:szCs w:val="21"/>
              </w:rPr>
              <w:t>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9063AE"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r w:rsidRPr="00C3725C">
              <w:rPr>
                <w:rFonts w:ascii="宋体" w:cs="宋体" w:hint="eastAsia"/>
                <w:snapToGrid w:val="0"/>
                <w:color w:val="000000"/>
                <w:kern w:val="0"/>
                <w:szCs w:val="21"/>
              </w:rPr>
              <w:t>启动大于等于1次，</w:t>
            </w:r>
            <w:proofErr w:type="spellStart"/>
            <w:r w:rsidRPr="00C3725C">
              <w:rPr>
                <w:rFonts w:ascii="宋体" w:cs="宋体" w:hint="eastAsia"/>
                <w:snapToGrid w:val="0"/>
                <w:color w:val="000000"/>
                <w:kern w:val="0"/>
                <w:szCs w:val="21"/>
              </w:rPr>
              <w:t>imei</w:t>
            </w:r>
            <w:proofErr w:type="spellEnd"/>
            <w:r w:rsidRPr="00C3725C">
              <w:rPr>
                <w:rFonts w:ascii="宋体" w:cs="宋体" w:hint="eastAsia"/>
                <w:snapToGrid w:val="0"/>
                <w:color w:val="000000"/>
                <w:kern w:val="0"/>
                <w:szCs w:val="21"/>
              </w:rPr>
              <w:t>、</w:t>
            </w:r>
            <w:proofErr w:type="spellStart"/>
            <w:r w:rsidRPr="00C3725C">
              <w:rPr>
                <w:rFonts w:ascii="宋体" w:cs="宋体" w:hint="eastAsia"/>
                <w:snapToGrid w:val="0"/>
                <w:color w:val="000000"/>
                <w:kern w:val="0"/>
                <w:szCs w:val="21"/>
              </w:rPr>
              <w:t>imsi</w:t>
            </w:r>
            <w:proofErr w:type="spellEnd"/>
            <w:r w:rsidRPr="00C3725C">
              <w:rPr>
                <w:rFonts w:ascii="宋体" w:cs="宋体" w:hint="eastAsia"/>
                <w:snapToGrid w:val="0"/>
                <w:color w:val="000000"/>
                <w:kern w:val="0"/>
                <w:szCs w:val="21"/>
              </w:rPr>
              <w:t>符合条件</w:t>
            </w:r>
          </w:p>
          <w:p w:rsidR="004E5E75" w:rsidRPr="00130237" w:rsidRDefault="004E5E75" w:rsidP="009C6C22">
            <w:pPr>
              <w:rPr>
                <w:rFonts w:ascii="宋体" w:cs="宋体"/>
                <w:snapToGrid w:val="0"/>
                <w:color w:val="000000"/>
                <w:kern w:val="0"/>
                <w:szCs w:val="21"/>
              </w:rPr>
            </w:pPr>
            <w:r>
              <w:rPr>
                <w:rFonts w:ascii="宋体" w:cs="宋体" w:hint="eastAsia"/>
                <w:snapToGrid w:val="0"/>
                <w:color w:val="000000"/>
                <w:kern w:val="0"/>
                <w:szCs w:val="21"/>
              </w:rPr>
              <w:t>【是否笔误？应为活跃用户数？】</w:t>
            </w: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0D19C4"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0D19C4" w:rsidRDefault="0052489D" w:rsidP="009C6C22">
            <w:pPr>
              <w:rPr>
                <w:rFonts w:ascii="宋体" w:cs="宋体"/>
                <w:snapToGrid w:val="0"/>
                <w:color w:val="000000"/>
                <w:kern w:val="0"/>
                <w:szCs w:val="21"/>
              </w:rPr>
            </w:pPr>
            <w:r>
              <w:rPr>
                <w:rFonts w:ascii="宋体" w:cs="宋体" w:hint="eastAsia"/>
                <w:snapToGrid w:val="0"/>
                <w:color w:val="000000"/>
                <w:kern w:val="0"/>
                <w:szCs w:val="21"/>
              </w:rPr>
              <w:t>09</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0D19C4" w:rsidRDefault="000D19C4" w:rsidP="00AF4427">
            <w:pPr>
              <w:rPr>
                <w:rFonts w:ascii="宋体" w:cs="宋体"/>
                <w:snapToGrid w:val="0"/>
                <w:color w:val="000000"/>
                <w:kern w:val="0"/>
                <w:szCs w:val="21"/>
              </w:rPr>
            </w:pPr>
            <w:r>
              <w:rPr>
                <w:rFonts w:ascii="宋体" w:cs="宋体" w:hint="eastAsia"/>
                <w:snapToGrid w:val="0"/>
                <w:color w:val="000000"/>
                <w:kern w:val="0"/>
                <w:szCs w:val="21"/>
              </w:rPr>
              <w:t>上月留存用户数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0D19C4" w:rsidRPr="009063AE" w:rsidRDefault="000D19C4"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0D19C4" w:rsidRPr="00C3725C" w:rsidRDefault="00215555" w:rsidP="009C6C22">
            <w:pPr>
              <w:rPr>
                <w:rFonts w:ascii="宋体" w:cs="宋体"/>
                <w:snapToGrid w:val="0"/>
                <w:color w:val="000000"/>
                <w:kern w:val="0"/>
                <w:szCs w:val="21"/>
              </w:rPr>
            </w:pPr>
            <w:r>
              <w:rPr>
                <w:rFonts w:ascii="宋体" w:cs="宋体" w:hint="eastAsia"/>
                <w:snapToGrid w:val="0"/>
                <w:color w:val="000000"/>
                <w:kern w:val="0"/>
                <w:szCs w:val="21"/>
              </w:rPr>
              <w:t>上月新增用户在当前月份仍然活跃的用户数</w:t>
            </w:r>
          </w:p>
        </w:tc>
        <w:tc>
          <w:tcPr>
            <w:tcW w:w="1421" w:type="dxa"/>
            <w:tcBorders>
              <w:top w:val="single" w:sz="4" w:space="0" w:color="auto"/>
              <w:left w:val="single" w:sz="4" w:space="0" w:color="auto"/>
              <w:bottom w:val="single" w:sz="4" w:space="0" w:color="auto"/>
              <w:right w:val="single" w:sz="4" w:space="0" w:color="auto"/>
            </w:tcBorders>
            <w:vAlign w:val="center"/>
          </w:tcPr>
          <w:p w:rsidR="000D19C4" w:rsidRPr="00130237" w:rsidRDefault="000D19C4" w:rsidP="009C6C22">
            <w:pPr>
              <w:rPr>
                <w:rFonts w:ascii="宋体" w:cs="宋体"/>
                <w:snapToGrid w:val="0"/>
                <w:color w:val="000000"/>
                <w:kern w:val="0"/>
                <w:szCs w:val="21"/>
              </w:rPr>
            </w:pPr>
          </w:p>
        </w:tc>
      </w:tr>
      <w:tr w:rsidR="00ED012C"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ED012C" w:rsidRDefault="002F3537" w:rsidP="009C6C22">
            <w:pPr>
              <w:rPr>
                <w:rFonts w:ascii="宋体" w:cs="宋体"/>
                <w:snapToGrid w:val="0"/>
                <w:color w:val="000000"/>
                <w:kern w:val="0"/>
                <w:szCs w:val="21"/>
              </w:rPr>
            </w:pPr>
            <w:r>
              <w:rPr>
                <w:rFonts w:ascii="宋体" w:cs="宋体" w:hint="eastAsia"/>
                <w:snapToGrid w:val="0"/>
                <w:color w:val="000000"/>
                <w:kern w:val="0"/>
                <w:szCs w:val="21"/>
              </w:rPr>
              <w:t>10</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ED012C" w:rsidRDefault="00ED012C" w:rsidP="009C6C22">
            <w:pPr>
              <w:rPr>
                <w:rFonts w:ascii="宋体" w:cs="宋体"/>
                <w:snapToGrid w:val="0"/>
                <w:color w:val="000000"/>
                <w:kern w:val="0"/>
                <w:szCs w:val="21"/>
              </w:rPr>
            </w:pPr>
            <w:r>
              <w:rPr>
                <w:rFonts w:ascii="宋体" w:cs="宋体" w:hint="eastAsia"/>
                <w:snapToGrid w:val="0"/>
                <w:color w:val="000000"/>
                <w:kern w:val="0"/>
                <w:szCs w:val="21"/>
              </w:rPr>
              <w:t>上月留存率</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ED012C" w:rsidRPr="009063AE" w:rsidRDefault="00ED012C"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ED012C" w:rsidRPr="00AC4CBE" w:rsidRDefault="00D17D53" w:rsidP="00D17D53">
            <w:pPr>
              <w:rPr>
                <w:rFonts w:ascii="宋体" w:cs="宋体"/>
                <w:snapToGrid w:val="0"/>
                <w:color w:val="000000"/>
                <w:kern w:val="0"/>
                <w:szCs w:val="21"/>
              </w:rPr>
            </w:pPr>
            <w:r>
              <w:rPr>
                <w:rFonts w:ascii="宋体" w:cs="宋体" w:hint="eastAsia"/>
                <w:snapToGrid w:val="0"/>
                <w:color w:val="000000"/>
                <w:kern w:val="0"/>
                <w:szCs w:val="21"/>
              </w:rPr>
              <w:t>上月留存用户数/上月首次激活用户数</w:t>
            </w:r>
          </w:p>
        </w:tc>
        <w:tc>
          <w:tcPr>
            <w:tcW w:w="1421" w:type="dxa"/>
            <w:tcBorders>
              <w:top w:val="single" w:sz="4" w:space="0" w:color="auto"/>
              <w:left w:val="single" w:sz="4" w:space="0" w:color="auto"/>
              <w:bottom w:val="single" w:sz="4" w:space="0" w:color="auto"/>
              <w:right w:val="single" w:sz="4" w:space="0" w:color="auto"/>
            </w:tcBorders>
            <w:vAlign w:val="center"/>
          </w:tcPr>
          <w:p w:rsidR="00ED012C" w:rsidRDefault="00ED012C" w:rsidP="009C6C22">
            <w:pPr>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Pr="003F4833" w:rsidRDefault="0052489D" w:rsidP="009C6C22">
            <w:pPr>
              <w:rPr>
                <w:rFonts w:ascii="宋体" w:cs="宋体"/>
                <w:snapToGrid w:val="0"/>
                <w:color w:val="000000"/>
                <w:kern w:val="0"/>
                <w:szCs w:val="21"/>
              </w:rPr>
            </w:pPr>
            <w:r>
              <w:rPr>
                <w:rFonts w:ascii="宋体" w:cs="宋体" w:hint="eastAsia"/>
                <w:snapToGrid w:val="0"/>
                <w:color w:val="000000"/>
                <w:kern w:val="0"/>
                <w:szCs w:val="21"/>
              </w:rPr>
              <w:t>1</w:t>
            </w:r>
            <w:r w:rsidR="002F3537">
              <w:rPr>
                <w:rFonts w:ascii="宋体" w:cs="宋体" w:hint="eastAsia"/>
                <w:snapToGrid w:val="0"/>
                <w:color w:val="000000"/>
                <w:kern w:val="0"/>
                <w:szCs w:val="21"/>
              </w:rPr>
              <w:t>1</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首次激活用户数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9063AE"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Default="00762BEB" w:rsidP="009C6C22">
            <w:pPr>
              <w:rPr>
                <w:rFonts w:ascii="宋体" w:cs="宋体"/>
                <w:snapToGrid w:val="0"/>
                <w:color w:val="000000"/>
                <w:kern w:val="0"/>
                <w:szCs w:val="21"/>
              </w:rPr>
            </w:pPr>
            <w:proofErr w:type="spellStart"/>
            <w:r w:rsidRPr="00AC4CBE">
              <w:rPr>
                <w:rFonts w:ascii="宋体" w:cs="宋体" w:hint="eastAsia"/>
                <w:snapToGrid w:val="0"/>
                <w:color w:val="000000"/>
                <w:kern w:val="0"/>
                <w:szCs w:val="21"/>
              </w:rPr>
              <w:t>imei</w:t>
            </w:r>
            <w:proofErr w:type="spellEnd"/>
            <w:r w:rsidRPr="00AC4CBE">
              <w:rPr>
                <w:rFonts w:ascii="宋体" w:cs="宋体" w:hint="eastAsia"/>
                <w:snapToGrid w:val="0"/>
                <w:color w:val="000000"/>
                <w:kern w:val="0"/>
                <w:szCs w:val="21"/>
              </w:rPr>
              <w:t>、</w:t>
            </w:r>
            <w:proofErr w:type="spellStart"/>
            <w:r w:rsidRPr="00AC4CBE">
              <w:rPr>
                <w:rFonts w:ascii="宋体" w:cs="宋体" w:hint="eastAsia"/>
                <w:snapToGrid w:val="0"/>
                <w:color w:val="000000"/>
                <w:kern w:val="0"/>
                <w:szCs w:val="21"/>
              </w:rPr>
              <w:t>imsi</w:t>
            </w:r>
            <w:proofErr w:type="spellEnd"/>
            <w:r w:rsidRPr="00AC4CBE">
              <w:rPr>
                <w:rFonts w:ascii="宋体" w:cs="宋体" w:hint="eastAsia"/>
                <w:snapToGrid w:val="0"/>
                <w:color w:val="000000"/>
                <w:kern w:val="0"/>
                <w:szCs w:val="21"/>
              </w:rPr>
              <w:t>符合条件</w:t>
            </w:r>
          </w:p>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【是否需要核减？】</w:t>
            </w:r>
          </w:p>
          <w:p w:rsidR="007A0B26" w:rsidRPr="009E4F2A" w:rsidRDefault="007A0B26" w:rsidP="009C6C22">
            <w:pPr>
              <w:rPr>
                <w:rFonts w:ascii="宋体" w:cs="宋体"/>
                <w:snapToGrid w:val="0"/>
                <w:color w:val="000000"/>
                <w:kern w:val="0"/>
                <w:szCs w:val="21"/>
              </w:rPr>
            </w:pPr>
            <w:r>
              <w:rPr>
                <w:rFonts w:ascii="宋体" w:cs="宋体" w:hint="eastAsia"/>
                <w:snapToGrid w:val="0"/>
                <w:color w:val="000000"/>
                <w:kern w:val="0"/>
                <w:szCs w:val="21"/>
              </w:rPr>
              <w:t>无需核减</w:t>
            </w:r>
          </w:p>
        </w:tc>
        <w:tc>
          <w:tcPr>
            <w:tcW w:w="1421" w:type="dxa"/>
            <w:tcBorders>
              <w:top w:val="single" w:sz="4" w:space="0" w:color="auto"/>
              <w:left w:val="single" w:sz="4" w:space="0" w:color="auto"/>
              <w:bottom w:val="single" w:sz="4" w:space="0" w:color="auto"/>
              <w:right w:val="single" w:sz="4" w:space="0" w:color="auto"/>
            </w:tcBorders>
            <w:vAlign w:val="center"/>
          </w:tcPr>
          <w:p w:rsidR="00762BEB" w:rsidRDefault="00762BEB" w:rsidP="009C6C22">
            <w:pPr>
              <w:rPr>
                <w:rFonts w:ascii="宋体" w:hAnsi="宋体" w:cs="宋体"/>
                <w:kern w:val="0"/>
                <w:szCs w:val="21"/>
              </w:rPr>
            </w:pPr>
          </w:p>
        </w:tc>
      </w:tr>
      <w:tr w:rsidR="004A0BCB" w:rsidTr="009C6C22">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A0BCB" w:rsidRDefault="0052489D" w:rsidP="009C6C22">
            <w:pPr>
              <w:rPr>
                <w:rFonts w:ascii="宋体" w:cs="宋体"/>
                <w:snapToGrid w:val="0"/>
                <w:color w:val="000000"/>
                <w:kern w:val="0"/>
                <w:szCs w:val="21"/>
              </w:rPr>
            </w:pPr>
            <w:r>
              <w:rPr>
                <w:rFonts w:ascii="宋体" w:cs="宋体" w:hint="eastAsia"/>
                <w:snapToGrid w:val="0"/>
                <w:color w:val="000000"/>
                <w:kern w:val="0"/>
                <w:szCs w:val="21"/>
              </w:rPr>
              <w:lastRenderedPageBreak/>
              <w:t>1</w:t>
            </w:r>
            <w:r w:rsidR="002F3537">
              <w:rPr>
                <w:rFonts w:ascii="宋体" w:cs="宋体" w:hint="eastAsia"/>
                <w:snapToGrid w:val="0"/>
                <w:color w:val="000000"/>
                <w:kern w:val="0"/>
                <w:szCs w:val="21"/>
              </w:rPr>
              <w:t>2</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A0BCB" w:rsidRDefault="004A0BCB" w:rsidP="009C6C22">
            <w:pPr>
              <w:rPr>
                <w:rFonts w:ascii="宋体" w:cs="宋体"/>
                <w:snapToGrid w:val="0"/>
                <w:color w:val="000000"/>
                <w:kern w:val="0"/>
                <w:szCs w:val="21"/>
              </w:rPr>
            </w:pPr>
            <w:r>
              <w:rPr>
                <w:rFonts w:ascii="宋体" w:cs="宋体" w:hint="eastAsia"/>
                <w:snapToGrid w:val="0"/>
                <w:color w:val="000000"/>
                <w:kern w:val="0"/>
                <w:szCs w:val="21"/>
              </w:rPr>
              <w:t>使用用户数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A0BCB" w:rsidRPr="009063AE" w:rsidRDefault="004A0BC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A0BCB" w:rsidRDefault="004A0BC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A0BCB" w:rsidRDefault="004A0BCB" w:rsidP="009C6C22">
            <w:pPr>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762BEB" w:rsidRDefault="0052489D" w:rsidP="009C6C22">
            <w:pPr>
              <w:rPr>
                <w:rFonts w:ascii="宋体" w:cs="宋体"/>
                <w:snapToGrid w:val="0"/>
                <w:color w:val="000000"/>
                <w:kern w:val="0"/>
                <w:szCs w:val="21"/>
              </w:rPr>
            </w:pPr>
            <w:r>
              <w:rPr>
                <w:rFonts w:ascii="宋体" w:cs="宋体" w:hint="eastAsia"/>
                <w:snapToGrid w:val="0"/>
                <w:color w:val="000000"/>
                <w:kern w:val="0"/>
                <w:szCs w:val="21"/>
              </w:rPr>
              <w:t>1</w:t>
            </w:r>
            <w:r w:rsidR="002F3537">
              <w:rPr>
                <w:rFonts w:ascii="宋体" w:cs="宋体" w:hint="eastAsia"/>
                <w:snapToGrid w:val="0"/>
                <w:color w:val="000000"/>
                <w:kern w:val="0"/>
                <w:szCs w:val="21"/>
              </w:rPr>
              <w:t>3</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无账号用户数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62BEB" w:rsidRPr="009063AE"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62BEB"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762BEB" w:rsidRDefault="00762BEB" w:rsidP="009C6C22">
            <w:pPr>
              <w:rPr>
                <w:rFonts w:ascii="宋体" w:hAnsi="宋体" w:cs="宋体"/>
                <w:kern w:val="0"/>
                <w:szCs w:val="21"/>
              </w:rPr>
            </w:pPr>
          </w:p>
        </w:tc>
      </w:tr>
      <w:tr w:rsidR="004A0BCB" w:rsidTr="009C6C22">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A0BCB" w:rsidRDefault="0052489D" w:rsidP="009C6C22">
            <w:pPr>
              <w:rPr>
                <w:rFonts w:ascii="宋体" w:cs="宋体"/>
                <w:snapToGrid w:val="0"/>
                <w:color w:val="000000"/>
                <w:kern w:val="0"/>
                <w:szCs w:val="21"/>
              </w:rPr>
            </w:pPr>
            <w:r>
              <w:rPr>
                <w:rFonts w:ascii="宋体" w:cs="宋体" w:hint="eastAsia"/>
                <w:snapToGrid w:val="0"/>
                <w:color w:val="000000"/>
                <w:kern w:val="0"/>
                <w:szCs w:val="21"/>
              </w:rPr>
              <w:t>1</w:t>
            </w:r>
            <w:r w:rsidR="002F3537">
              <w:rPr>
                <w:rFonts w:ascii="宋体" w:cs="宋体" w:hint="eastAsia"/>
                <w:snapToGrid w:val="0"/>
                <w:color w:val="000000"/>
                <w:kern w:val="0"/>
                <w:szCs w:val="21"/>
              </w:rPr>
              <w:t>4</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A0BCB" w:rsidRDefault="004A0BCB" w:rsidP="009C6C22">
            <w:pPr>
              <w:rPr>
                <w:rFonts w:ascii="宋体" w:cs="宋体"/>
                <w:snapToGrid w:val="0"/>
                <w:color w:val="000000"/>
                <w:kern w:val="0"/>
                <w:szCs w:val="21"/>
              </w:rPr>
            </w:pPr>
            <w:r>
              <w:rPr>
                <w:rFonts w:ascii="宋体" w:cs="宋体" w:hint="eastAsia"/>
                <w:snapToGrid w:val="0"/>
                <w:color w:val="000000"/>
                <w:kern w:val="0"/>
                <w:szCs w:val="21"/>
              </w:rPr>
              <w:t>无账号用户数比例</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A0BCB" w:rsidRPr="009063AE" w:rsidRDefault="004A0BC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A0BCB" w:rsidRDefault="000363D2" w:rsidP="000363D2">
            <w:pPr>
              <w:rPr>
                <w:rFonts w:ascii="宋体" w:cs="宋体"/>
                <w:snapToGrid w:val="0"/>
                <w:color w:val="000000"/>
                <w:kern w:val="0"/>
                <w:szCs w:val="21"/>
              </w:rPr>
            </w:pPr>
            <w:r>
              <w:rPr>
                <w:rFonts w:ascii="宋体" w:cs="宋体" w:hint="eastAsia"/>
                <w:snapToGrid w:val="0"/>
                <w:color w:val="000000"/>
                <w:kern w:val="0"/>
                <w:szCs w:val="21"/>
              </w:rPr>
              <w:t>【无账号用户数/首次激活用户数？】</w:t>
            </w: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A0BCB" w:rsidRDefault="004A0BCB" w:rsidP="009C6C22">
            <w:pPr>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762BEB" w:rsidRDefault="0052489D" w:rsidP="009C6C22">
            <w:pPr>
              <w:rPr>
                <w:rFonts w:ascii="宋体" w:cs="宋体"/>
                <w:snapToGrid w:val="0"/>
                <w:color w:val="000000"/>
                <w:kern w:val="0"/>
                <w:szCs w:val="21"/>
              </w:rPr>
            </w:pPr>
            <w:r>
              <w:rPr>
                <w:rFonts w:ascii="宋体" w:cs="宋体" w:hint="eastAsia"/>
                <w:snapToGrid w:val="0"/>
                <w:color w:val="000000"/>
                <w:kern w:val="0"/>
                <w:szCs w:val="21"/>
              </w:rPr>
              <w:t>1</w:t>
            </w:r>
            <w:r w:rsidR="002F3537">
              <w:rPr>
                <w:rFonts w:ascii="宋体" w:cs="宋体" w:hint="eastAsia"/>
                <w:snapToGrid w:val="0"/>
                <w:color w:val="000000"/>
                <w:kern w:val="0"/>
                <w:szCs w:val="21"/>
              </w:rPr>
              <w:t>5</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62BEB" w:rsidRDefault="00762BEB" w:rsidP="009C6C22">
            <w:pPr>
              <w:rPr>
                <w:rFonts w:ascii="宋体" w:cs="宋体"/>
                <w:snapToGrid w:val="0"/>
                <w:color w:val="000000"/>
                <w:kern w:val="0"/>
                <w:szCs w:val="21"/>
              </w:rPr>
            </w:pPr>
            <w:r>
              <w:rPr>
                <w:rFonts w:ascii="宋体" w:cs="宋体" w:hint="eastAsia"/>
                <w:snapToGrid w:val="0"/>
                <w:color w:val="000000"/>
                <w:kern w:val="0"/>
                <w:szCs w:val="21"/>
              </w:rPr>
              <w:t>异常行为用户数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62BEB" w:rsidRPr="009063AE"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0363D2" w:rsidRDefault="000363D2" w:rsidP="009C6C22">
            <w:pPr>
              <w:rPr>
                <w:rFonts w:ascii="宋体" w:cs="宋体"/>
                <w:snapToGrid w:val="0"/>
                <w:color w:val="000000"/>
                <w:kern w:val="0"/>
                <w:szCs w:val="21"/>
              </w:rPr>
            </w:pPr>
            <w:r>
              <w:rPr>
                <w:rFonts w:ascii="宋体" w:cs="宋体" w:hint="eastAsia"/>
                <w:snapToGrid w:val="0"/>
                <w:color w:val="000000"/>
                <w:kern w:val="0"/>
                <w:szCs w:val="21"/>
              </w:rPr>
              <w:t>异常行为</w:t>
            </w:r>
            <w:r w:rsidR="00DB2948">
              <w:rPr>
                <w:rFonts w:ascii="宋体" w:cs="宋体" w:hint="eastAsia"/>
                <w:snapToGrid w:val="0"/>
                <w:color w:val="000000"/>
                <w:kern w:val="0"/>
                <w:szCs w:val="21"/>
              </w:rPr>
              <w:t>用户：2:00~5:00首次激活用户</w:t>
            </w:r>
          </w:p>
          <w:p w:rsidR="00762BEB" w:rsidRDefault="00762BEB" w:rsidP="009C6C22">
            <w:pPr>
              <w:rPr>
                <w:rFonts w:ascii="宋体" w:cs="宋体"/>
                <w:snapToGrid w:val="0"/>
                <w:color w:val="000000"/>
                <w:kern w:val="0"/>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762BEB" w:rsidRDefault="00762BEB" w:rsidP="009C6C22">
            <w:pPr>
              <w:rPr>
                <w:rFonts w:ascii="宋体" w:hAnsi="宋体" w:cs="宋体"/>
                <w:kern w:val="0"/>
                <w:szCs w:val="21"/>
              </w:rPr>
            </w:pPr>
          </w:p>
        </w:tc>
      </w:tr>
      <w:tr w:rsidR="00D50BC4" w:rsidTr="009C6C22">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50BC4" w:rsidRDefault="002F3537" w:rsidP="009C6C22">
            <w:pPr>
              <w:rPr>
                <w:rFonts w:ascii="宋体" w:cs="宋体"/>
                <w:snapToGrid w:val="0"/>
                <w:color w:val="000000"/>
                <w:kern w:val="0"/>
                <w:szCs w:val="21"/>
              </w:rPr>
            </w:pPr>
            <w:r>
              <w:rPr>
                <w:rFonts w:ascii="宋体" w:cs="宋体" w:hint="eastAsia"/>
                <w:snapToGrid w:val="0"/>
                <w:color w:val="000000"/>
                <w:kern w:val="0"/>
                <w:szCs w:val="21"/>
              </w:rPr>
              <w:t>16</w:t>
            </w:r>
          </w:p>
        </w:tc>
        <w:tc>
          <w:tcPr>
            <w:tcW w:w="182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D50BC4" w:rsidRDefault="00D50BC4" w:rsidP="009C6C22">
            <w:pPr>
              <w:rPr>
                <w:rFonts w:ascii="宋体" w:cs="宋体"/>
                <w:snapToGrid w:val="0"/>
                <w:color w:val="000000"/>
                <w:kern w:val="0"/>
                <w:szCs w:val="21"/>
              </w:rPr>
            </w:pPr>
            <w:r>
              <w:rPr>
                <w:rFonts w:ascii="宋体" w:cs="宋体" w:hint="eastAsia"/>
                <w:snapToGrid w:val="0"/>
                <w:color w:val="000000"/>
                <w:kern w:val="0"/>
                <w:szCs w:val="21"/>
              </w:rPr>
              <w:t>异常行为用户数比例</w:t>
            </w:r>
          </w:p>
        </w:tc>
        <w:tc>
          <w:tcPr>
            <w:tcW w:w="1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D50BC4" w:rsidRPr="009063AE" w:rsidRDefault="00D50BC4"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D50BC4" w:rsidRDefault="00DB2948" w:rsidP="009C6C22">
            <w:pPr>
              <w:rPr>
                <w:rFonts w:ascii="宋体" w:cs="宋体"/>
                <w:snapToGrid w:val="0"/>
                <w:color w:val="000000"/>
                <w:kern w:val="0"/>
                <w:szCs w:val="21"/>
              </w:rPr>
            </w:pPr>
            <w:r>
              <w:rPr>
                <w:rFonts w:ascii="宋体" w:cs="宋体" w:hint="eastAsia"/>
                <w:snapToGrid w:val="0"/>
                <w:color w:val="000000"/>
                <w:kern w:val="0"/>
                <w:szCs w:val="21"/>
              </w:rPr>
              <w:t>【异常行为用户数/首次激活用户数】</w:t>
            </w:r>
          </w:p>
        </w:tc>
        <w:tc>
          <w:tcPr>
            <w:tcW w:w="142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D50BC4" w:rsidRDefault="00D50BC4" w:rsidP="009C6C22">
            <w:pPr>
              <w:rPr>
                <w:rFonts w:ascii="宋体" w:hAnsi="宋体" w:cs="宋体"/>
                <w:kern w:val="0"/>
                <w:szCs w:val="21"/>
              </w:rPr>
            </w:pPr>
          </w:p>
        </w:tc>
      </w:tr>
      <w:tr w:rsidR="00762BEB"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1</w:t>
            </w:r>
            <w:r w:rsidR="002F3537">
              <w:rPr>
                <w:rFonts w:ascii="宋体" w:cs="宋体" w:hint="eastAsia"/>
                <w:snapToGrid w:val="0"/>
                <w:color w:val="000000"/>
                <w:kern w:val="0"/>
                <w:szCs w:val="21"/>
              </w:rPr>
              <w:t>7</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第七天留存用户数</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762BEB" w:rsidRPr="00130237" w:rsidRDefault="00762BEB" w:rsidP="009C6C22">
            <w:pPr>
              <w:rPr>
                <w:rFonts w:ascii="宋体" w:cs="宋体"/>
                <w:snapToGrid w:val="0"/>
                <w:color w:val="000000"/>
                <w:kern w:val="0"/>
                <w:szCs w:val="21"/>
              </w:rPr>
            </w:pPr>
            <w:r>
              <w:rPr>
                <w:rFonts w:ascii="宋体" w:cs="宋体" w:hint="eastAsia"/>
                <w:snapToGrid w:val="0"/>
                <w:color w:val="000000"/>
                <w:kern w:val="0"/>
                <w:szCs w:val="21"/>
              </w:rPr>
              <w:t>当前数据周期新增用户，在第7天活跃的用户数</w:t>
            </w:r>
          </w:p>
        </w:tc>
        <w:tc>
          <w:tcPr>
            <w:tcW w:w="1421" w:type="dxa"/>
            <w:tcBorders>
              <w:top w:val="single" w:sz="4" w:space="0" w:color="auto"/>
              <w:left w:val="single" w:sz="4" w:space="0" w:color="auto"/>
              <w:bottom w:val="single" w:sz="4" w:space="0" w:color="auto"/>
              <w:right w:val="single" w:sz="4" w:space="0" w:color="auto"/>
            </w:tcBorders>
            <w:vAlign w:val="center"/>
          </w:tcPr>
          <w:p w:rsidR="00762BEB" w:rsidRPr="00130237" w:rsidRDefault="00762BEB" w:rsidP="009C6C22">
            <w:pPr>
              <w:rPr>
                <w:rFonts w:ascii="宋体" w:cs="宋体"/>
                <w:snapToGrid w:val="0"/>
                <w:color w:val="000000"/>
                <w:kern w:val="0"/>
                <w:szCs w:val="21"/>
              </w:rPr>
            </w:pPr>
          </w:p>
        </w:tc>
      </w:tr>
      <w:tr w:rsidR="001F34D2" w:rsidTr="009C6C22">
        <w:trPr>
          <w:trHeight w:val="454"/>
        </w:trPr>
        <w:tc>
          <w:tcPr>
            <w:tcW w:w="1444" w:type="dxa"/>
            <w:tcBorders>
              <w:top w:val="single" w:sz="4" w:space="0" w:color="auto"/>
              <w:left w:val="single" w:sz="4" w:space="0" w:color="auto"/>
              <w:bottom w:val="single" w:sz="4" w:space="0" w:color="auto"/>
              <w:right w:val="single" w:sz="4" w:space="0" w:color="auto"/>
            </w:tcBorders>
            <w:noWrap/>
            <w:vAlign w:val="center"/>
            <w:hideMark/>
          </w:tcPr>
          <w:p w:rsidR="001F34D2" w:rsidRDefault="0052489D" w:rsidP="009C6C22">
            <w:pPr>
              <w:rPr>
                <w:rFonts w:ascii="宋体" w:cs="宋体"/>
                <w:snapToGrid w:val="0"/>
                <w:color w:val="000000"/>
                <w:kern w:val="0"/>
                <w:szCs w:val="21"/>
              </w:rPr>
            </w:pPr>
            <w:r>
              <w:rPr>
                <w:rFonts w:ascii="宋体" w:cs="宋体" w:hint="eastAsia"/>
                <w:snapToGrid w:val="0"/>
                <w:color w:val="000000"/>
                <w:kern w:val="0"/>
                <w:szCs w:val="21"/>
              </w:rPr>
              <w:t>1</w:t>
            </w:r>
            <w:r w:rsidR="002F3537">
              <w:rPr>
                <w:rFonts w:ascii="宋体" w:cs="宋体" w:hint="eastAsia"/>
                <w:snapToGrid w:val="0"/>
                <w:color w:val="000000"/>
                <w:kern w:val="0"/>
                <w:szCs w:val="21"/>
              </w:rPr>
              <w:t>8</w:t>
            </w:r>
          </w:p>
        </w:tc>
        <w:tc>
          <w:tcPr>
            <w:tcW w:w="1822" w:type="dxa"/>
            <w:gridSpan w:val="2"/>
            <w:tcBorders>
              <w:top w:val="single" w:sz="4" w:space="0" w:color="auto"/>
              <w:left w:val="single" w:sz="4" w:space="0" w:color="auto"/>
              <w:bottom w:val="single" w:sz="4" w:space="0" w:color="auto"/>
              <w:right w:val="single" w:sz="4" w:space="0" w:color="auto"/>
            </w:tcBorders>
            <w:vAlign w:val="center"/>
            <w:hideMark/>
          </w:tcPr>
          <w:p w:rsidR="001F34D2" w:rsidRDefault="001F34D2" w:rsidP="009C6C22">
            <w:pPr>
              <w:rPr>
                <w:rFonts w:ascii="宋体" w:cs="宋体"/>
                <w:snapToGrid w:val="0"/>
                <w:color w:val="000000"/>
                <w:kern w:val="0"/>
                <w:szCs w:val="21"/>
              </w:rPr>
            </w:pPr>
            <w:r>
              <w:rPr>
                <w:rFonts w:ascii="宋体" w:cs="宋体" w:hint="eastAsia"/>
                <w:snapToGrid w:val="0"/>
                <w:color w:val="000000"/>
                <w:kern w:val="0"/>
                <w:szCs w:val="21"/>
              </w:rPr>
              <w:t>第七天留存率</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1F34D2" w:rsidRPr="00130237" w:rsidRDefault="001F34D2" w:rsidP="009C6C22">
            <w:pPr>
              <w:autoSpaceDE w:val="0"/>
              <w:autoSpaceDN w:val="0"/>
              <w:rPr>
                <w:rFonts w:ascii="宋体" w:cs="宋体"/>
                <w:snapToGrid w:val="0"/>
                <w:color w:val="000000"/>
                <w:kern w:val="0"/>
                <w:szCs w:val="21"/>
              </w:rPr>
            </w:pPr>
          </w:p>
        </w:tc>
        <w:tc>
          <w:tcPr>
            <w:tcW w:w="2972" w:type="dxa"/>
            <w:tcBorders>
              <w:top w:val="single" w:sz="4" w:space="0" w:color="auto"/>
              <w:left w:val="single" w:sz="4" w:space="0" w:color="auto"/>
              <w:bottom w:val="single" w:sz="4" w:space="0" w:color="auto"/>
              <w:right w:val="single" w:sz="4" w:space="0" w:color="auto"/>
            </w:tcBorders>
            <w:vAlign w:val="center"/>
            <w:hideMark/>
          </w:tcPr>
          <w:p w:rsidR="001F34D2" w:rsidRDefault="00A53E80" w:rsidP="009C6C22">
            <w:pPr>
              <w:rPr>
                <w:rFonts w:ascii="宋体" w:cs="宋体"/>
                <w:snapToGrid w:val="0"/>
                <w:color w:val="000000"/>
                <w:kern w:val="0"/>
                <w:szCs w:val="21"/>
              </w:rPr>
            </w:pPr>
            <w:ins w:id="261" w:author="龚剑辉" w:date="2016-12-21T17:30:00Z">
              <w:r>
                <w:rPr>
                  <w:rFonts w:ascii="宋体" w:cs="宋体" w:hint="eastAsia"/>
                  <w:snapToGrid w:val="0"/>
                  <w:color w:val="000000"/>
                  <w:kern w:val="0"/>
                  <w:szCs w:val="21"/>
                </w:rPr>
                <w:t>第七天留存用户数</w:t>
              </w:r>
            </w:ins>
            <w:ins w:id="262" w:author="龚剑辉" w:date="2016-12-21T17:31:00Z">
              <w:r>
                <w:rPr>
                  <w:rFonts w:ascii="宋体" w:cs="宋体" w:hint="eastAsia"/>
                  <w:snapToGrid w:val="0"/>
                  <w:color w:val="000000"/>
                  <w:kern w:val="0"/>
                  <w:szCs w:val="21"/>
                </w:rPr>
                <w:t>/当前周期的新增用户数</w:t>
              </w:r>
            </w:ins>
            <w:del w:id="263" w:author="龚剑辉" w:date="2016-12-21T17:30:00Z">
              <w:r w:rsidR="00934DC6" w:rsidDel="00A53E80">
                <w:rPr>
                  <w:rFonts w:ascii="宋体" w:cs="宋体" w:hint="eastAsia"/>
                  <w:snapToGrid w:val="0"/>
                  <w:color w:val="000000"/>
                  <w:kern w:val="0"/>
                  <w:szCs w:val="21"/>
                </w:rPr>
                <w:delText>【？】</w:delText>
              </w:r>
            </w:del>
          </w:p>
        </w:tc>
        <w:tc>
          <w:tcPr>
            <w:tcW w:w="1421" w:type="dxa"/>
            <w:tcBorders>
              <w:top w:val="single" w:sz="4" w:space="0" w:color="auto"/>
              <w:left w:val="single" w:sz="4" w:space="0" w:color="auto"/>
              <w:bottom w:val="single" w:sz="4" w:space="0" w:color="auto"/>
              <w:right w:val="single" w:sz="4" w:space="0" w:color="auto"/>
            </w:tcBorders>
            <w:vAlign w:val="center"/>
          </w:tcPr>
          <w:p w:rsidR="001F34D2" w:rsidRPr="00130237" w:rsidRDefault="001F34D2" w:rsidP="009C6C22">
            <w:pPr>
              <w:rPr>
                <w:rFonts w:ascii="宋体" w:cs="宋体"/>
                <w:snapToGrid w:val="0"/>
                <w:color w:val="000000"/>
                <w:kern w:val="0"/>
                <w:szCs w:val="21"/>
              </w:rPr>
            </w:pPr>
          </w:p>
        </w:tc>
      </w:tr>
    </w:tbl>
    <w:p w:rsidR="00762BEB" w:rsidRDefault="00762BEB" w:rsidP="00762BEB"/>
    <w:p w:rsidR="00962735" w:rsidRPr="008D120F" w:rsidRDefault="00962735" w:rsidP="008D120F"/>
    <w:sectPr w:rsidR="00962735" w:rsidRPr="008D120F" w:rsidSect="00A133AA">
      <w:footerReference w:type="default" r:id="rId13"/>
      <w:pgSz w:w="11906" w:h="16838"/>
      <w:pgMar w:top="1440" w:right="1230" w:bottom="1440" w:left="123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1C7" w:rsidRDefault="000101C7">
      <w:r>
        <w:separator/>
      </w:r>
    </w:p>
  </w:endnote>
  <w:endnote w:type="continuationSeparator" w:id="0">
    <w:p w:rsidR="000101C7" w:rsidRDefault="000101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隶书">
    <w:altName w:val="微软雅黑"/>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FrutigerNext LT Regular">
    <w:altName w:val="Verdana"/>
    <w:charset w:val="00"/>
    <w:family w:val="swiss"/>
    <w:pitch w:val="variable"/>
    <w:sig w:usb0="A00000AF" w:usb1="4000204A" w:usb2="00000000" w:usb3="00000000" w:csb0="00000111"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F7D" w:rsidRDefault="00FE4F7D">
    <w:pPr>
      <w:pStyle w:val="aff0"/>
    </w:pPr>
    <w:r>
      <w:fldChar w:fldCharType="begin"/>
    </w:r>
    <w:r>
      <w:rPr>
        <w:rStyle w:val="a7"/>
      </w:rPr>
      <w:instrText xml:space="preserve"> PAGE </w:instrText>
    </w:r>
    <w:r>
      <w:fldChar w:fldCharType="separate"/>
    </w:r>
    <w:r>
      <w:rPr>
        <w:rStyle w:val="a7"/>
        <w:noProof/>
      </w:rPr>
      <w:t>II</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F7D" w:rsidRDefault="00FE4F7D">
    <w:pPr>
      <w:pStyle w:val="aff0"/>
    </w:pPr>
    <w:r>
      <w:fldChar w:fldCharType="begin"/>
    </w:r>
    <w:r>
      <w:rPr>
        <w:rStyle w:val="a7"/>
      </w:rPr>
      <w:instrText xml:space="preserve"> PAGE </w:instrText>
    </w:r>
    <w:r>
      <w:fldChar w:fldCharType="separate"/>
    </w:r>
    <w:r>
      <w:rPr>
        <w:rStyle w:val="a7"/>
        <w:noProof/>
      </w:rPr>
      <w:t>I</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F7D" w:rsidRDefault="00FE4F7D">
    <w:pPr>
      <w:pStyle w:val="aff0"/>
    </w:pPr>
    <w:r>
      <w:fldChar w:fldCharType="begin"/>
    </w:r>
    <w:r>
      <w:rPr>
        <w:rStyle w:val="a7"/>
      </w:rPr>
      <w:instrText xml:space="preserve"> PAGE </w:instrText>
    </w:r>
    <w:r>
      <w:fldChar w:fldCharType="separate"/>
    </w:r>
    <w:r w:rsidR="00F62AFA">
      <w:rPr>
        <w:rStyle w:val="a7"/>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1C7" w:rsidRDefault="000101C7">
      <w:r>
        <w:separator/>
      </w:r>
    </w:p>
  </w:footnote>
  <w:footnote w:type="continuationSeparator" w:id="0">
    <w:p w:rsidR="000101C7" w:rsidRDefault="00010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F7D" w:rsidRPr="009A6885" w:rsidRDefault="00FE4F7D" w:rsidP="009A6885">
    <w:pPr>
      <w:pStyle w:val="afa"/>
      <w:tabs>
        <w:tab w:val="clear" w:pos="8306"/>
        <w:tab w:val="right" w:pos="8460"/>
      </w:tabs>
      <w:jc w:val="both"/>
      <w:rPr>
        <w:rFonts w:ascii="宋体" w:eastAsia="黑体" w:hAnsi="宋体"/>
      </w:rPr>
    </w:pPr>
    <w:r w:rsidRPr="00680B7C">
      <w:rPr>
        <w:rFonts w:ascii="宋体" w:eastAsia="黑体" w:hAnsi="宋体" w:hint="eastAsia"/>
      </w:rPr>
      <w:t>河源移动数据中心</w:t>
    </w:r>
    <w:r>
      <w:rPr>
        <w:rFonts w:ascii="宋体" w:eastAsia="黑体" w:hAnsi="宋体" w:hint="eastAsia"/>
      </w:rPr>
      <w:t>与网络侧接口规范</w:t>
    </w:r>
    <w:r>
      <w:rPr>
        <w:noProof/>
      </w:rPr>
      <w:ptab w:relativeTo="margin" w:alignment="right" w:leader="none"/>
    </w:r>
    <w:r>
      <w:rPr>
        <w:noProof/>
      </w:rPr>
      <w:drawing>
        <wp:inline distT="0" distB="0" distL="0" distR="0">
          <wp:extent cx="1038225" cy="352425"/>
          <wp:effectExtent l="19050" t="0" r="952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srcRect/>
                  <a:stretch>
                    <a:fillRect/>
                  </a:stretch>
                </pic:blipFill>
                <pic:spPr bwMode="auto">
                  <a:xfrm>
                    <a:off x="0" y="0"/>
                    <a:ext cx="1038225" cy="3524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F7D" w:rsidRPr="009A6885" w:rsidRDefault="00FE4F7D" w:rsidP="009A6885">
    <w:pPr>
      <w:pStyle w:val="afa"/>
      <w:tabs>
        <w:tab w:val="clear" w:pos="8306"/>
        <w:tab w:val="right" w:pos="8460"/>
      </w:tabs>
      <w:jc w:val="both"/>
      <w:rPr>
        <w:rFonts w:ascii="宋体" w:eastAsia="黑体" w:hAnsi="宋体"/>
      </w:rPr>
    </w:pPr>
    <w:r>
      <w:rPr>
        <w:noProof/>
      </w:rPr>
      <w:ptab w:relativeTo="margin" w:alignment="right" w:leader="none"/>
    </w:r>
    <w:r>
      <w:rPr>
        <w:noProof/>
      </w:rPr>
      <w:drawing>
        <wp:inline distT="0" distB="0" distL="0" distR="0">
          <wp:extent cx="1038225" cy="3524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srcRect/>
                  <a:stretch>
                    <a:fillRect/>
                  </a:stretch>
                </pic:blipFill>
                <pic:spPr bwMode="auto">
                  <a:xfrm>
                    <a:off x="0" y="0"/>
                    <a:ext cx="1038225" cy="352425"/>
                  </a:xfrm>
                  <a:prstGeom prst="rect">
                    <a:avLst/>
                  </a:prstGeom>
                  <a:noFill/>
                  <a:ln w="9525">
                    <a:noFill/>
                    <a:miter lim="800000"/>
                    <a:headEnd/>
                    <a:tailEnd/>
                  </a:ln>
                </pic:spPr>
              </pic:pic>
            </a:graphicData>
          </a:graphic>
        </wp:inline>
      </w:drawing>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5">
    <w:nsid w:val="FFFFFF83"/>
    <w:multiLevelType w:val="singleLevel"/>
    <w:tmpl w:val="8CEEF62C"/>
    <w:lvl w:ilvl="0">
      <w:start w:val="1"/>
      <w:numFmt w:val="bullet"/>
      <w:pStyle w:val="2"/>
      <w:lvlText w:val=""/>
      <w:lvlJc w:val="left"/>
      <w:pPr>
        <w:tabs>
          <w:tab w:val="num" w:pos="780"/>
        </w:tabs>
        <w:ind w:left="780" w:hanging="360"/>
      </w:pPr>
      <w:rPr>
        <w:rFonts w:ascii="Wingdings" w:hAnsi="Wingdings" w:hint="default"/>
      </w:rPr>
    </w:lvl>
  </w:abstractNum>
  <w:abstractNum w:abstractNumId="6">
    <w:nsid w:val="FFFFFF89"/>
    <w:multiLevelType w:val="singleLevel"/>
    <w:tmpl w:val="95B607E8"/>
    <w:lvl w:ilvl="0">
      <w:start w:val="1"/>
      <w:numFmt w:val="bullet"/>
      <w:pStyle w:val="a"/>
      <w:lvlText w:val=""/>
      <w:lvlJc w:val="left"/>
      <w:pPr>
        <w:tabs>
          <w:tab w:val="num" w:pos="360"/>
        </w:tabs>
        <w:ind w:left="360" w:hanging="360"/>
      </w:pPr>
      <w:rPr>
        <w:rFonts w:ascii="Wingdings" w:hAnsi="Wingdings" w:hint="default"/>
      </w:rPr>
    </w:lvl>
  </w:abstractNum>
  <w:abstractNum w:abstractNumId="7">
    <w:nsid w:val="0000000A"/>
    <w:multiLevelType w:val="singleLevel"/>
    <w:tmpl w:val="0000000A"/>
    <w:lvl w:ilvl="0">
      <w:start w:val="1"/>
      <w:numFmt w:val="decimal"/>
      <w:pStyle w:val="20"/>
      <w:lvlText w:val="%1."/>
      <w:lvlJc w:val="left"/>
      <w:pPr>
        <w:tabs>
          <w:tab w:val="num" w:pos="360"/>
        </w:tabs>
        <w:ind w:left="360" w:hanging="360"/>
      </w:pPr>
    </w:lvl>
  </w:abstractNum>
  <w:abstractNum w:abstractNumId="8">
    <w:nsid w:val="0000000B"/>
    <w:multiLevelType w:val="multilevel"/>
    <w:tmpl w:val="826E348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0"/>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rPr>
        <w:lang w:eastAsia="zh-CN"/>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0000000C"/>
    <w:multiLevelType w:val="multilevel"/>
    <w:tmpl w:val="0000000C"/>
    <w:lvl w:ilvl="0">
      <w:start w:val="3"/>
      <w:numFmt w:val="decimal"/>
      <w:isLgl/>
      <w:lvlText w:val="%1"/>
      <w:lvlJc w:val="left"/>
      <w:pPr>
        <w:tabs>
          <w:tab w:val="num" w:pos="432"/>
        </w:tabs>
        <w:ind w:left="432" w:hanging="432"/>
      </w:pPr>
      <w:rPr>
        <w:rFonts w:cs="Times New Roman" w:hint="eastAsia"/>
      </w:rPr>
    </w:lvl>
    <w:lvl w:ilvl="1">
      <w:start w:val="1"/>
      <w:numFmt w:val="decimal"/>
      <w:isLgl/>
      <w:lvlText w:val="%1.%2"/>
      <w:lvlJc w:val="left"/>
      <w:pPr>
        <w:tabs>
          <w:tab w:val="num" w:pos="576"/>
        </w:tabs>
        <w:ind w:left="576" w:hanging="576"/>
      </w:pPr>
      <w:rPr>
        <w:rFonts w:cs="Times New Roman" w:hint="eastAsia"/>
      </w:rPr>
    </w:lvl>
    <w:lvl w:ilvl="2">
      <w:start w:val="1"/>
      <w:numFmt w:val="decimal"/>
      <w:isLgl/>
      <w:lvlText w:val="%1.%2.%3"/>
      <w:lvlJc w:val="left"/>
      <w:pPr>
        <w:tabs>
          <w:tab w:val="num" w:pos="720"/>
        </w:tabs>
        <w:ind w:left="720" w:hanging="720"/>
      </w:pPr>
      <w:rPr>
        <w:rFonts w:cs="Times New Roman" w:hint="eastAsia"/>
      </w:rPr>
    </w:lvl>
    <w:lvl w:ilvl="3">
      <w:start w:val="1"/>
      <w:numFmt w:val="decimal"/>
      <w:pStyle w:val="a0"/>
      <w:isLgl/>
      <w:suff w:val="space"/>
      <w:lvlText w:val="3.1.1.%4"/>
      <w:lvlJc w:val="left"/>
      <w:pPr>
        <w:ind w:left="864" w:hanging="864"/>
      </w:pPr>
      <w:rPr>
        <w:rFonts w:cs="Times New Roman" w:hint="eastAsia"/>
      </w:rPr>
    </w:lvl>
    <w:lvl w:ilvl="4">
      <w:start w:val="1"/>
      <w:numFmt w:val="decimal"/>
      <w:lvlRestart w:val="0"/>
      <w:suff w:val="nothing"/>
      <w:lvlText w:val="%1.%2.%3.%4.%5"/>
      <w:lvlJc w:val="left"/>
      <w:pPr>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0">
    <w:nsid w:val="0000000D"/>
    <w:multiLevelType w:val="multilevel"/>
    <w:tmpl w:val="0000000D"/>
    <w:lvl w:ilvl="0">
      <w:start w:val="1"/>
      <w:numFmt w:val="bullet"/>
      <w:pStyle w:val="BulletunderUCStep"/>
      <w:lvlText w:val=""/>
      <w:lvlJc w:val="left"/>
      <w:pPr>
        <w:tabs>
          <w:tab w:val="num" w:pos="2160"/>
        </w:tabs>
        <w:ind w:left="2160" w:hanging="360"/>
      </w:pPr>
      <w:rPr>
        <w:rFonts w:ascii="Wingdings" w:hAnsi="Wingdings" w:hint="default"/>
        <w:color w:val="auto"/>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1">
    <w:nsid w:val="00000010"/>
    <w:multiLevelType w:val="multilevel"/>
    <w:tmpl w:val="00000010"/>
    <w:lvl w:ilvl="0">
      <w:start w:val="1"/>
      <w:numFmt w:val="decimalZero"/>
      <w:pStyle w:val="42"/>
      <w:suff w:val="nothing"/>
      <w:lvlText w:val="BAE_Req04%1"/>
      <w:lvlJc w:val="left"/>
      <w:pPr>
        <w:ind w:left="720" w:hanging="432"/>
      </w:pPr>
      <w:rPr>
        <w:rFonts w:cs="Times New Roman" w:hint="eastAsia"/>
      </w:rPr>
    </w:lvl>
    <w:lvl w:ilvl="1">
      <w:numFmt w:val="decimal"/>
      <w:lvlText w:val="%2%1"/>
      <w:lvlJc w:val="left"/>
      <w:pPr>
        <w:tabs>
          <w:tab w:val="num" w:pos="576"/>
        </w:tabs>
        <w:ind w:left="576" w:hanging="576"/>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Zero"/>
      <w:lvlRestart w:val="0"/>
      <w:suff w:val="nothing"/>
      <w:lvlText w:val="BAE_Req03%4"/>
      <w:lvlJc w:val="left"/>
      <w:pPr>
        <w:ind w:left="864" w:hanging="864"/>
      </w:pPr>
      <w:rPr>
        <w:rFonts w:cs="Times New Roman" w:hint="eastAsia"/>
      </w:rPr>
    </w:lvl>
    <w:lvl w:ilvl="4">
      <w:start w:val="1"/>
      <w:numFmt w:val="none"/>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2">
    <w:nsid w:val="00000011"/>
    <w:multiLevelType w:val="multilevel"/>
    <w:tmpl w:val="00000011"/>
    <w:lvl w:ilvl="0">
      <w:start w:val="1"/>
      <w:numFmt w:val="bullet"/>
      <w:pStyle w:val="10"/>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12"/>
    <w:multiLevelType w:val="multilevel"/>
    <w:tmpl w:val="00000012"/>
    <w:lvl w:ilvl="0">
      <w:start w:val="1"/>
      <w:numFmt w:val="decimal"/>
      <w:pStyle w:val="MMTopic1"/>
      <w:suff w:val="space"/>
      <w:lvlText w:val="%1"/>
      <w:lvlJc w:val="left"/>
      <w:pPr>
        <w:tabs>
          <w:tab w:val="num" w:pos="425"/>
        </w:tabs>
        <w:ind w:left="0" w:firstLine="0"/>
      </w:pPr>
    </w:lvl>
    <w:lvl w:ilvl="1">
      <w:start w:val="1"/>
      <w:numFmt w:val="decimal"/>
      <w:pStyle w:val="MMTopic2"/>
      <w:suff w:val="space"/>
      <w:lvlText w:val="%1.%2"/>
      <w:lvlJc w:val="left"/>
      <w:pPr>
        <w:tabs>
          <w:tab w:val="num" w:pos="992"/>
        </w:tabs>
        <w:ind w:left="0" w:firstLine="0"/>
      </w:pPr>
    </w:lvl>
    <w:lvl w:ilvl="2">
      <w:start w:val="1"/>
      <w:numFmt w:val="decimal"/>
      <w:pStyle w:val="MMTopic3"/>
      <w:suff w:val="space"/>
      <w:lvlText w:val="%1.%2.%3"/>
      <w:lvlJc w:val="left"/>
      <w:pPr>
        <w:tabs>
          <w:tab w:val="num" w:pos="1418"/>
        </w:tabs>
        <w:ind w:left="0" w:firstLine="0"/>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00000013"/>
    <w:multiLevelType w:val="multilevel"/>
    <w:tmpl w:val="00000013"/>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pStyle w:val="405"/>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5">
    <w:nsid w:val="00000014"/>
    <w:multiLevelType w:val="multilevel"/>
    <w:tmpl w:val="00000014"/>
    <w:lvl w:ilvl="0">
      <w:start w:val="1"/>
      <w:numFmt w:val="decimal"/>
      <w:pStyle w:val="b2"/>
      <w:lvlText w:val="%1)"/>
      <w:lvlJc w:val="left"/>
      <w:pPr>
        <w:tabs>
          <w:tab w:val="num" w:pos="397"/>
        </w:tabs>
        <w:ind w:left="397" w:hanging="397"/>
      </w:pPr>
      <w:rPr>
        <w:rFonts w:hint="eastAsia"/>
      </w:rPr>
    </w:lvl>
    <w:lvl w:ilvl="1">
      <w:start w:val="7"/>
      <w:numFmt w:val="decimal"/>
      <w:lvlText w:val="%2."/>
      <w:lvlJc w:val="left"/>
      <w:pPr>
        <w:tabs>
          <w:tab w:val="num" w:pos="106"/>
        </w:tabs>
        <w:ind w:left="106" w:hanging="420"/>
      </w:pPr>
      <w:rPr>
        <w:rFonts w:hint="eastAsia"/>
      </w:rPr>
    </w:lvl>
    <w:lvl w:ilvl="2">
      <w:start w:val="1"/>
      <w:numFmt w:val="lowerRoman"/>
      <w:lvlText w:val="%3."/>
      <w:lvlJc w:val="right"/>
      <w:pPr>
        <w:tabs>
          <w:tab w:val="num" w:pos="526"/>
        </w:tabs>
        <w:ind w:left="526" w:hanging="420"/>
      </w:pPr>
    </w:lvl>
    <w:lvl w:ilvl="3">
      <w:start w:val="1"/>
      <w:numFmt w:val="decimal"/>
      <w:lvlText w:val="%4."/>
      <w:lvlJc w:val="left"/>
      <w:pPr>
        <w:tabs>
          <w:tab w:val="num" w:pos="946"/>
        </w:tabs>
        <w:ind w:left="946" w:hanging="420"/>
      </w:pPr>
    </w:lvl>
    <w:lvl w:ilvl="4">
      <w:start w:val="1"/>
      <w:numFmt w:val="lowerLetter"/>
      <w:lvlText w:val="%5)"/>
      <w:lvlJc w:val="left"/>
      <w:pPr>
        <w:tabs>
          <w:tab w:val="num" w:pos="1366"/>
        </w:tabs>
        <w:ind w:left="1366" w:hanging="420"/>
      </w:pPr>
    </w:lvl>
    <w:lvl w:ilvl="5">
      <w:start w:val="1"/>
      <w:numFmt w:val="lowerRoman"/>
      <w:lvlText w:val="%6."/>
      <w:lvlJc w:val="right"/>
      <w:pPr>
        <w:tabs>
          <w:tab w:val="num" w:pos="1786"/>
        </w:tabs>
        <w:ind w:left="1786" w:hanging="420"/>
      </w:pPr>
    </w:lvl>
    <w:lvl w:ilvl="6">
      <w:start w:val="1"/>
      <w:numFmt w:val="decimal"/>
      <w:lvlText w:val="%7."/>
      <w:lvlJc w:val="left"/>
      <w:pPr>
        <w:tabs>
          <w:tab w:val="num" w:pos="2206"/>
        </w:tabs>
        <w:ind w:left="2206" w:hanging="420"/>
      </w:pPr>
    </w:lvl>
    <w:lvl w:ilvl="7">
      <w:start w:val="1"/>
      <w:numFmt w:val="lowerLetter"/>
      <w:lvlText w:val="%8)"/>
      <w:lvlJc w:val="left"/>
      <w:pPr>
        <w:tabs>
          <w:tab w:val="num" w:pos="2626"/>
        </w:tabs>
        <w:ind w:left="2626" w:hanging="420"/>
      </w:pPr>
    </w:lvl>
    <w:lvl w:ilvl="8">
      <w:start w:val="1"/>
      <w:numFmt w:val="lowerRoman"/>
      <w:lvlText w:val="%9."/>
      <w:lvlJc w:val="right"/>
      <w:pPr>
        <w:tabs>
          <w:tab w:val="num" w:pos="3046"/>
        </w:tabs>
        <w:ind w:left="3046" w:hanging="420"/>
      </w:pPr>
    </w:lvl>
  </w:abstractNum>
  <w:abstractNum w:abstractNumId="16">
    <w:nsid w:val="00000015"/>
    <w:multiLevelType w:val="multilevel"/>
    <w:tmpl w:val="00000015"/>
    <w:lvl w:ilvl="0">
      <w:start w:val="1"/>
      <w:numFmt w:val="decimal"/>
      <w:pStyle w:val="11"/>
      <w:lvlText w:val="%1)"/>
      <w:lvlJc w:val="left"/>
      <w:pPr>
        <w:tabs>
          <w:tab w:val="num" w:pos="420"/>
        </w:tabs>
        <w:ind w:left="420" w:hanging="420"/>
      </w:pPr>
      <w:rPr>
        <w:rFonts w:cs="Times New Roman"/>
      </w:rPr>
    </w:lvl>
    <w:lvl w:ilvl="1">
      <w:start w:val="1"/>
      <w:numFmt w:val="decimal"/>
      <w:lvlText w:val="%2）"/>
      <w:lvlJc w:val="left"/>
      <w:pPr>
        <w:tabs>
          <w:tab w:val="num" w:pos="780"/>
        </w:tabs>
        <w:ind w:left="780" w:hanging="36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nsid w:val="00000016"/>
    <w:multiLevelType w:val="multilevel"/>
    <w:tmpl w:val="00000016"/>
    <w:lvl w:ilvl="0">
      <w:start w:val="1"/>
      <w:numFmt w:val="decimal"/>
      <w:pStyle w:val="UCFlow"/>
      <w:lvlText w:val="Flow %1"/>
      <w:lvlJc w:val="left"/>
      <w:pPr>
        <w:tabs>
          <w:tab w:val="num" w:pos="720"/>
        </w:tabs>
        <w:ind w:left="0" w:firstLine="720"/>
      </w:pPr>
      <w:rPr>
        <w:rFonts w:hint="default"/>
      </w:rPr>
    </w:lvl>
    <w:lvl w:ilvl="1">
      <w:start w:val="1"/>
      <w:numFmt w:val="decimal"/>
      <w:lvlText w:val="%1.%2."/>
      <w:lvlJc w:val="left"/>
      <w:pPr>
        <w:tabs>
          <w:tab w:val="num" w:pos="2520"/>
        </w:tabs>
        <w:ind w:left="2232" w:hanging="432"/>
      </w:pPr>
      <w:rPr>
        <w:rFonts w:hint="default"/>
      </w:rPr>
    </w:lvl>
    <w:lvl w:ilvl="2">
      <w:start w:val="1"/>
      <w:numFmt w:val="decimal"/>
      <w:lvlText w:val="%1.%2.%3."/>
      <w:lvlJc w:val="left"/>
      <w:pPr>
        <w:tabs>
          <w:tab w:val="num" w:pos="3672"/>
        </w:tabs>
        <w:ind w:left="2088" w:firstLine="504"/>
      </w:pPr>
      <w:rPr>
        <w:rFonts w:hint="default"/>
      </w:rPr>
    </w:lvl>
    <w:lvl w:ilvl="3">
      <w:start w:val="1"/>
      <w:numFmt w:val="decimal"/>
      <w:lvlText w:val="%1.%2.%3.%4."/>
      <w:lvlJc w:val="left"/>
      <w:pPr>
        <w:tabs>
          <w:tab w:val="num" w:pos="3240"/>
        </w:tabs>
        <w:ind w:left="2448" w:hanging="648"/>
      </w:pPr>
      <w:rPr>
        <w:rFont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8">
    <w:nsid w:val="00000017"/>
    <w:multiLevelType w:val="multilevel"/>
    <w:tmpl w:val="00000017"/>
    <w:lvl w:ilvl="0">
      <w:start w:val="1"/>
      <w:numFmt w:val="bullet"/>
      <w:pStyle w:val="QB100"/>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9">
    <w:nsid w:val="02BB70E1"/>
    <w:multiLevelType w:val="hybridMultilevel"/>
    <w:tmpl w:val="50147D9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03A75B14"/>
    <w:multiLevelType w:val="hybridMultilevel"/>
    <w:tmpl w:val="9DF8B1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06966B16"/>
    <w:multiLevelType w:val="hybridMultilevel"/>
    <w:tmpl w:val="6402290A"/>
    <w:lvl w:ilvl="0" w:tplc="1D3AAFB2">
      <w:start w:val="1"/>
      <w:numFmt w:val="chineseCountingThousand"/>
      <w:pStyle w:val="ParaCharCharCharCharCharCharChar"/>
      <w:lvlText w:val="第%1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077A0631"/>
    <w:multiLevelType w:val="hybridMultilevel"/>
    <w:tmpl w:val="67F6CBB4"/>
    <w:lvl w:ilvl="0" w:tplc="62082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C3800D8"/>
    <w:multiLevelType w:val="hybridMultilevel"/>
    <w:tmpl w:val="033088B2"/>
    <w:lvl w:ilvl="0" w:tplc="AEA45D3C">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0EDB2900"/>
    <w:multiLevelType w:val="hybridMultilevel"/>
    <w:tmpl w:val="1698331E"/>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6">
    <w:nsid w:val="0EDE05FD"/>
    <w:multiLevelType w:val="hybridMultilevel"/>
    <w:tmpl w:val="57E099EA"/>
    <w:lvl w:ilvl="0" w:tplc="A8CC4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01B19BE"/>
    <w:multiLevelType w:val="hybridMultilevel"/>
    <w:tmpl w:val="7F8A5062"/>
    <w:lvl w:ilvl="0" w:tplc="AEA45D3C">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1D5755D3"/>
    <w:multiLevelType w:val="hybridMultilevel"/>
    <w:tmpl w:val="4BEE7E38"/>
    <w:lvl w:ilvl="0" w:tplc="CBAC18E4">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nsid w:val="1EA9710F"/>
    <w:multiLevelType w:val="hybridMultilevel"/>
    <w:tmpl w:val="5CAEDC6E"/>
    <w:lvl w:ilvl="0" w:tplc="FFFFFFFF">
      <w:start w:val="1"/>
      <w:numFmt w:val="decimal"/>
      <w:lvlText w:val="%1)"/>
      <w:lvlJc w:val="left"/>
      <w:pPr>
        <w:tabs>
          <w:tab w:val="num" w:pos="1200"/>
        </w:tabs>
        <w:ind w:left="12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226D77F7"/>
    <w:multiLevelType w:val="hybridMultilevel"/>
    <w:tmpl w:val="250EFCA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245450FB"/>
    <w:multiLevelType w:val="hybridMultilevel"/>
    <w:tmpl w:val="F4002802"/>
    <w:lvl w:ilvl="0" w:tplc="FFFFFFFF">
      <w:start w:val="1"/>
      <w:numFmt w:val="decimal"/>
      <w:lvlText w:val="%1)"/>
      <w:lvlJc w:val="left"/>
      <w:pPr>
        <w:tabs>
          <w:tab w:val="num" w:pos="1200"/>
        </w:tabs>
        <w:ind w:left="1200" w:hanging="420"/>
      </w:p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32">
    <w:nsid w:val="24D253F0"/>
    <w:multiLevelType w:val="hybridMultilevel"/>
    <w:tmpl w:val="CDA24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5574474"/>
    <w:multiLevelType w:val="hybridMultilevel"/>
    <w:tmpl w:val="C30AEDBE"/>
    <w:lvl w:ilvl="0" w:tplc="FFFFFFFF">
      <w:start w:val="1"/>
      <w:numFmt w:val="decimal"/>
      <w:lvlText w:val="%1)"/>
      <w:lvlJc w:val="left"/>
      <w:pPr>
        <w:tabs>
          <w:tab w:val="num" w:pos="1200"/>
        </w:tabs>
        <w:ind w:left="12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7727B63"/>
    <w:multiLevelType w:val="hybridMultilevel"/>
    <w:tmpl w:val="868662D0"/>
    <w:lvl w:ilvl="0" w:tplc="0409000F">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6">
    <w:nsid w:val="2F8A0B6E"/>
    <w:multiLevelType w:val="hybridMultilevel"/>
    <w:tmpl w:val="BE02D2F8"/>
    <w:lvl w:ilvl="0" w:tplc="59765AC0">
      <w:start w:val="1"/>
      <w:numFmt w:val="decimal"/>
      <w:lvlText w:val="%1."/>
      <w:lvlJc w:val="left"/>
      <w:pPr>
        <w:tabs>
          <w:tab w:val="num" w:pos="840"/>
        </w:tabs>
        <w:ind w:left="840" w:hanging="420"/>
      </w:pPr>
    </w:lvl>
    <w:lvl w:ilvl="1" w:tplc="EFF2B48C" w:tentative="1">
      <w:start w:val="1"/>
      <w:numFmt w:val="lowerLetter"/>
      <w:lvlText w:val="%2)"/>
      <w:lvlJc w:val="left"/>
      <w:pPr>
        <w:tabs>
          <w:tab w:val="num" w:pos="1260"/>
        </w:tabs>
        <w:ind w:left="1260" w:hanging="420"/>
      </w:pPr>
    </w:lvl>
    <w:lvl w:ilvl="2" w:tplc="072691EE" w:tentative="1">
      <w:start w:val="1"/>
      <w:numFmt w:val="lowerRoman"/>
      <w:lvlText w:val="%3."/>
      <w:lvlJc w:val="right"/>
      <w:pPr>
        <w:tabs>
          <w:tab w:val="num" w:pos="1680"/>
        </w:tabs>
        <w:ind w:left="1680" w:hanging="420"/>
      </w:pPr>
    </w:lvl>
    <w:lvl w:ilvl="3" w:tplc="01F8DF16" w:tentative="1">
      <w:start w:val="1"/>
      <w:numFmt w:val="decimal"/>
      <w:lvlText w:val="%4."/>
      <w:lvlJc w:val="left"/>
      <w:pPr>
        <w:tabs>
          <w:tab w:val="num" w:pos="2100"/>
        </w:tabs>
        <w:ind w:left="2100" w:hanging="420"/>
      </w:pPr>
    </w:lvl>
    <w:lvl w:ilvl="4" w:tplc="D35AD548" w:tentative="1">
      <w:start w:val="1"/>
      <w:numFmt w:val="lowerLetter"/>
      <w:lvlText w:val="%5)"/>
      <w:lvlJc w:val="left"/>
      <w:pPr>
        <w:tabs>
          <w:tab w:val="num" w:pos="2520"/>
        </w:tabs>
        <w:ind w:left="2520" w:hanging="420"/>
      </w:pPr>
    </w:lvl>
    <w:lvl w:ilvl="5" w:tplc="A154C38E" w:tentative="1">
      <w:start w:val="1"/>
      <w:numFmt w:val="lowerRoman"/>
      <w:lvlText w:val="%6."/>
      <w:lvlJc w:val="right"/>
      <w:pPr>
        <w:tabs>
          <w:tab w:val="num" w:pos="2940"/>
        </w:tabs>
        <w:ind w:left="2940" w:hanging="420"/>
      </w:pPr>
    </w:lvl>
    <w:lvl w:ilvl="6" w:tplc="A99EC492" w:tentative="1">
      <w:start w:val="1"/>
      <w:numFmt w:val="decimal"/>
      <w:lvlText w:val="%7."/>
      <w:lvlJc w:val="left"/>
      <w:pPr>
        <w:tabs>
          <w:tab w:val="num" w:pos="3360"/>
        </w:tabs>
        <w:ind w:left="3360" w:hanging="420"/>
      </w:pPr>
    </w:lvl>
    <w:lvl w:ilvl="7" w:tplc="B6AA4D64" w:tentative="1">
      <w:start w:val="1"/>
      <w:numFmt w:val="lowerLetter"/>
      <w:lvlText w:val="%8)"/>
      <w:lvlJc w:val="left"/>
      <w:pPr>
        <w:tabs>
          <w:tab w:val="num" w:pos="3780"/>
        </w:tabs>
        <w:ind w:left="3780" w:hanging="420"/>
      </w:pPr>
    </w:lvl>
    <w:lvl w:ilvl="8" w:tplc="5170876C" w:tentative="1">
      <w:start w:val="1"/>
      <w:numFmt w:val="lowerRoman"/>
      <w:lvlText w:val="%9."/>
      <w:lvlJc w:val="right"/>
      <w:pPr>
        <w:tabs>
          <w:tab w:val="num" w:pos="4200"/>
        </w:tabs>
        <w:ind w:left="4200" w:hanging="420"/>
      </w:pPr>
    </w:lvl>
  </w:abstractNum>
  <w:abstractNum w:abstractNumId="37">
    <w:nsid w:val="36854EDD"/>
    <w:multiLevelType w:val="hybridMultilevel"/>
    <w:tmpl w:val="84C4D820"/>
    <w:lvl w:ilvl="0" w:tplc="98E62160">
      <w:start w:val="1"/>
      <w:numFmt w:val="lowerLetter"/>
      <w:lvlText w:val="%1)"/>
      <w:lvlJc w:val="left"/>
      <w:pPr>
        <w:tabs>
          <w:tab w:val="num" w:pos="1620"/>
        </w:tabs>
        <w:ind w:left="1620" w:hanging="420"/>
      </w:pPr>
    </w:lvl>
    <w:lvl w:ilvl="1" w:tplc="A198BB02" w:tentative="1">
      <w:start w:val="1"/>
      <w:numFmt w:val="lowerLetter"/>
      <w:lvlText w:val="%2)"/>
      <w:lvlJc w:val="left"/>
      <w:pPr>
        <w:tabs>
          <w:tab w:val="num" w:pos="2040"/>
        </w:tabs>
        <w:ind w:left="2040" w:hanging="420"/>
      </w:pPr>
    </w:lvl>
    <w:lvl w:ilvl="2" w:tplc="D0001310" w:tentative="1">
      <w:start w:val="1"/>
      <w:numFmt w:val="lowerRoman"/>
      <w:lvlText w:val="%3."/>
      <w:lvlJc w:val="right"/>
      <w:pPr>
        <w:tabs>
          <w:tab w:val="num" w:pos="2460"/>
        </w:tabs>
        <w:ind w:left="2460" w:hanging="420"/>
      </w:pPr>
    </w:lvl>
    <w:lvl w:ilvl="3" w:tplc="8B468A5C" w:tentative="1">
      <w:start w:val="1"/>
      <w:numFmt w:val="decimal"/>
      <w:lvlText w:val="%4."/>
      <w:lvlJc w:val="left"/>
      <w:pPr>
        <w:tabs>
          <w:tab w:val="num" w:pos="2880"/>
        </w:tabs>
        <w:ind w:left="2880" w:hanging="420"/>
      </w:pPr>
    </w:lvl>
    <w:lvl w:ilvl="4" w:tplc="6A2EC9FE" w:tentative="1">
      <w:start w:val="1"/>
      <w:numFmt w:val="lowerLetter"/>
      <w:lvlText w:val="%5)"/>
      <w:lvlJc w:val="left"/>
      <w:pPr>
        <w:tabs>
          <w:tab w:val="num" w:pos="3300"/>
        </w:tabs>
        <w:ind w:left="3300" w:hanging="420"/>
      </w:pPr>
    </w:lvl>
    <w:lvl w:ilvl="5" w:tplc="CEF0610E" w:tentative="1">
      <w:start w:val="1"/>
      <w:numFmt w:val="lowerRoman"/>
      <w:lvlText w:val="%6."/>
      <w:lvlJc w:val="right"/>
      <w:pPr>
        <w:tabs>
          <w:tab w:val="num" w:pos="3720"/>
        </w:tabs>
        <w:ind w:left="3720" w:hanging="420"/>
      </w:pPr>
    </w:lvl>
    <w:lvl w:ilvl="6" w:tplc="F514B1AE" w:tentative="1">
      <w:start w:val="1"/>
      <w:numFmt w:val="decimal"/>
      <w:lvlText w:val="%7."/>
      <w:lvlJc w:val="left"/>
      <w:pPr>
        <w:tabs>
          <w:tab w:val="num" w:pos="4140"/>
        </w:tabs>
        <w:ind w:left="4140" w:hanging="420"/>
      </w:pPr>
    </w:lvl>
    <w:lvl w:ilvl="7" w:tplc="E3140E44" w:tentative="1">
      <w:start w:val="1"/>
      <w:numFmt w:val="lowerLetter"/>
      <w:lvlText w:val="%8)"/>
      <w:lvlJc w:val="left"/>
      <w:pPr>
        <w:tabs>
          <w:tab w:val="num" w:pos="4560"/>
        </w:tabs>
        <w:ind w:left="4560" w:hanging="420"/>
      </w:pPr>
    </w:lvl>
    <w:lvl w:ilvl="8" w:tplc="B8AE901A" w:tentative="1">
      <w:start w:val="1"/>
      <w:numFmt w:val="lowerRoman"/>
      <w:lvlText w:val="%9."/>
      <w:lvlJc w:val="right"/>
      <w:pPr>
        <w:tabs>
          <w:tab w:val="num" w:pos="4980"/>
        </w:tabs>
        <w:ind w:left="4980" w:hanging="420"/>
      </w:pPr>
    </w:lvl>
  </w:abstractNum>
  <w:abstractNum w:abstractNumId="38">
    <w:nsid w:val="3F101A35"/>
    <w:multiLevelType w:val="hybridMultilevel"/>
    <w:tmpl w:val="C6AC4980"/>
    <w:lvl w:ilvl="0" w:tplc="79705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FA71B11"/>
    <w:multiLevelType w:val="hybridMultilevel"/>
    <w:tmpl w:val="E9E81C14"/>
    <w:lvl w:ilvl="0" w:tplc="28E43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1244377"/>
    <w:multiLevelType w:val="hybridMultilevel"/>
    <w:tmpl w:val="9DF8B1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nsid w:val="463C3DB5"/>
    <w:multiLevelType w:val="hybridMultilevel"/>
    <w:tmpl w:val="59BA9CB6"/>
    <w:lvl w:ilvl="0" w:tplc="0409000F">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4F2864AD"/>
    <w:multiLevelType w:val="hybridMultilevel"/>
    <w:tmpl w:val="2F2403A4"/>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4">
    <w:nsid w:val="51FA3C0A"/>
    <w:multiLevelType w:val="hybridMultilevel"/>
    <w:tmpl w:val="7EC48A46"/>
    <w:lvl w:ilvl="0" w:tplc="0409000F">
      <w:start w:val="1"/>
      <w:numFmt w:val="decimal"/>
      <w:lvlText w:val="%1."/>
      <w:lvlJc w:val="left"/>
      <w:pPr>
        <w:tabs>
          <w:tab w:val="num" w:pos="840"/>
        </w:tabs>
        <w:ind w:left="840" w:hanging="420"/>
      </w:pPr>
      <w:rPr>
        <w:rFonts w:ascii="Times New Roman" w:eastAsia="宋体" w:hAnsi="Times New Roman" w:cs="Times New Roman"/>
      </w:rPr>
    </w:lvl>
    <w:lvl w:ilvl="1" w:tplc="04090019">
      <w:start w:val="1"/>
      <w:numFmt w:val="bullet"/>
      <w:lvlText w:val=""/>
      <w:lvlJc w:val="left"/>
      <w:pPr>
        <w:tabs>
          <w:tab w:val="num" w:pos="900"/>
        </w:tabs>
        <w:ind w:left="900" w:hanging="420"/>
      </w:pPr>
      <w:rPr>
        <w:rFonts w:ascii="Wingdings" w:hAnsi="Wingdings" w:hint="default"/>
      </w:rPr>
    </w:lvl>
    <w:lvl w:ilvl="2" w:tplc="0409001B" w:tentative="1">
      <w:start w:val="1"/>
      <w:numFmt w:val="bullet"/>
      <w:lvlText w:val=""/>
      <w:lvlJc w:val="left"/>
      <w:pPr>
        <w:tabs>
          <w:tab w:val="num" w:pos="1320"/>
        </w:tabs>
        <w:ind w:left="1320" w:hanging="420"/>
      </w:pPr>
      <w:rPr>
        <w:rFonts w:ascii="Wingdings" w:hAnsi="Wingdings" w:hint="default"/>
      </w:rPr>
    </w:lvl>
    <w:lvl w:ilvl="3" w:tplc="0409000F">
      <w:start w:val="1"/>
      <w:numFmt w:val="bullet"/>
      <w:lvlText w:val=""/>
      <w:lvlJc w:val="left"/>
      <w:pPr>
        <w:tabs>
          <w:tab w:val="num" w:pos="1740"/>
        </w:tabs>
        <w:ind w:left="1740" w:hanging="420"/>
      </w:pPr>
      <w:rPr>
        <w:rFonts w:ascii="Wingdings" w:hAnsi="Wingdings" w:hint="default"/>
      </w:rPr>
    </w:lvl>
    <w:lvl w:ilvl="4" w:tplc="04090019">
      <w:start w:val="1"/>
      <w:numFmt w:val="bullet"/>
      <w:lvlText w:val=""/>
      <w:lvlJc w:val="left"/>
      <w:pPr>
        <w:tabs>
          <w:tab w:val="num" w:pos="2160"/>
        </w:tabs>
        <w:ind w:left="2160" w:hanging="420"/>
      </w:pPr>
      <w:rPr>
        <w:rFonts w:ascii="Wingdings" w:hAnsi="Wingdings" w:hint="default"/>
      </w:rPr>
    </w:lvl>
    <w:lvl w:ilvl="5" w:tplc="0409001B">
      <w:start w:val="1"/>
      <w:numFmt w:val="bullet"/>
      <w:lvlText w:val=""/>
      <w:lvlJc w:val="left"/>
      <w:pPr>
        <w:tabs>
          <w:tab w:val="num" w:pos="2580"/>
        </w:tabs>
        <w:ind w:left="2580" w:hanging="420"/>
      </w:pPr>
      <w:rPr>
        <w:rFonts w:ascii="Wingdings" w:hAnsi="Wingdings" w:hint="default"/>
      </w:rPr>
    </w:lvl>
    <w:lvl w:ilvl="6" w:tplc="0409000F" w:tentative="1">
      <w:start w:val="1"/>
      <w:numFmt w:val="bullet"/>
      <w:lvlText w:val=""/>
      <w:lvlJc w:val="left"/>
      <w:pPr>
        <w:tabs>
          <w:tab w:val="num" w:pos="3000"/>
        </w:tabs>
        <w:ind w:left="3000" w:hanging="420"/>
      </w:pPr>
      <w:rPr>
        <w:rFonts w:ascii="Wingdings" w:hAnsi="Wingdings" w:hint="default"/>
      </w:rPr>
    </w:lvl>
    <w:lvl w:ilvl="7" w:tplc="04090019" w:tentative="1">
      <w:start w:val="1"/>
      <w:numFmt w:val="bullet"/>
      <w:lvlText w:val=""/>
      <w:lvlJc w:val="left"/>
      <w:pPr>
        <w:tabs>
          <w:tab w:val="num" w:pos="3420"/>
        </w:tabs>
        <w:ind w:left="3420" w:hanging="420"/>
      </w:pPr>
      <w:rPr>
        <w:rFonts w:ascii="Wingdings" w:hAnsi="Wingdings" w:hint="default"/>
      </w:rPr>
    </w:lvl>
    <w:lvl w:ilvl="8" w:tplc="0409001B" w:tentative="1">
      <w:start w:val="1"/>
      <w:numFmt w:val="bullet"/>
      <w:lvlText w:val=""/>
      <w:lvlJc w:val="left"/>
      <w:pPr>
        <w:tabs>
          <w:tab w:val="num" w:pos="3840"/>
        </w:tabs>
        <w:ind w:left="3840" w:hanging="420"/>
      </w:pPr>
      <w:rPr>
        <w:rFonts w:ascii="Wingdings" w:hAnsi="Wingdings" w:hint="default"/>
      </w:rPr>
    </w:lvl>
  </w:abstractNum>
  <w:abstractNum w:abstractNumId="45">
    <w:nsid w:val="53E24B6B"/>
    <w:multiLevelType w:val="hybridMultilevel"/>
    <w:tmpl w:val="C29A0338"/>
    <w:lvl w:ilvl="0" w:tplc="FFFFFFFF">
      <w:start w:val="1"/>
      <w:numFmt w:val="decimal"/>
      <w:lvlText w:val="%1."/>
      <w:lvlJc w:val="left"/>
      <w:pPr>
        <w:ind w:left="780" w:hanging="360"/>
      </w:pPr>
      <w:rPr>
        <w:rFonts w:ascii="Times New Roman" w:hAnsi="Times New Roman" w:cs="Times New Roman" w:hint="default"/>
        <w:sz w:val="21"/>
        <w:szCs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6">
    <w:nsid w:val="54B2676A"/>
    <w:multiLevelType w:val="hybridMultilevel"/>
    <w:tmpl w:val="25C8C8B8"/>
    <w:lvl w:ilvl="0" w:tplc="8F0C3622">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9BF2AD6"/>
    <w:multiLevelType w:val="hybridMultilevel"/>
    <w:tmpl w:val="3B0ED09A"/>
    <w:lvl w:ilvl="0" w:tplc="17043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C15F17"/>
    <w:multiLevelType w:val="hybridMultilevel"/>
    <w:tmpl w:val="5B540A42"/>
    <w:lvl w:ilvl="0" w:tplc="FFFFFFFF">
      <w:start w:val="1"/>
      <w:numFmt w:val="decimal"/>
      <w:lvlText w:val="%1)"/>
      <w:lvlJc w:val="left"/>
      <w:pPr>
        <w:tabs>
          <w:tab w:val="num" w:pos="1200"/>
        </w:tabs>
        <w:ind w:left="1200" w:hanging="420"/>
      </w:pPr>
      <w:rPr>
        <w:rFonts w:hint="default"/>
      </w:rPr>
    </w:lvl>
    <w:lvl w:ilvl="1" w:tplc="FFFFFFFF">
      <w:start w:val="1"/>
      <w:numFmt w:val="bullet"/>
      <w:lvlText w:val=""/>
      <w:lvlJc w:val="left"/>
      <w:pPr>
        <w:tabs>
          <w:tab w:val="num" w:pos="1140"/>
        </w:tabs>
        <w:ind w:left="1140" w:hanging="420"/>
      </w:pPr>
      <w:rPr>
        <w:rFonts w:ascii="Wingdings" w:hAnsi="Wingdings" w:hint="default"/>
      </w:rPr>
    </w:lvl>
    <w:lvl w:ilvl="2" w:tplc="FFFFFFFF">
      <w:start w:val="1"/>
      <w:numFmt w:val="bullet"/>
      <w:lvlText w:val=""/>
      <w:lvlJc w:val="left"/>
      <w:pPr>
        <w:tabs>
          <w:tab w:val="num" w:pos="1560"/>
        </w:tabs>
        <w:ind w:left="1560" w:hanging="420"/>
      </w:pPr>
      <w:rPr>
        <w:rFonts w:ascii="Wingdings" w:hAnsi="Wingdings" w:hint="default"/>
      </w:rPr>
    </w:lvl>
    <w:lvl w:ilvl="3" w:tplc="FFFFFFFF">
      <w:start w:val="1"/>
      <w:numFmt w:val="bullet"/>
      <w:lvlText w:val=""/>
      <w:lvlJc w:val="left"/>
      <w:pPr>
        <w:tabs>
          <w:tab w:val="num" w:pos="1980"/>
        </w:tabs>
        <w:ind w:left="1980" w:hanging="420"/>
      </w:pPr>
      <w:rPr>
        <w:rFonts w:ascii="Wingdings" w:hAnsi="Wingdings" w:hint="default"/>
      </w:rPr>
    </w:lvl>
    <w:lvl w:ilvl="4" w:tplc="FFFFFFFF" w:tentative="1">
      <w:start w:val="1"/>
      <w:numFmt w:val="bullet"/>
      <w:lvlText w:val=""/>
      <w:lvlJc w:val="left"/>
      <w:pPr>
        <w:tabs>
          <w:tab w:val="num" w:pos="2400"/>
        </w:tabs>
        <w:ind w:left="2400" w:hanging="420"/>
      </w:pPr>
      <w:rPr>
        <w:rFonts w:ascii="Wingdings" w:hAnsi="Wingdings" w:hint="default"/>
      </w:rPr>
    </w:lvl>
    <w:lvl w:ilvl="5" w:tplc="FFFFFFFF" w:tentative="1">
      <w:start w:val="1"/>
      <w:numFmt w:val="bullet"/>
      <w:lvlText w:val=""/>
      <w:lvlJc w:val="left"/>
      <w:pPr>
        <w:tabs>
          <w:tab w:val="num" w:pos="2820"/>
        </w:tabs>
        <w:ind w:left="2820" w:hanging="420"/>
      </w:pPr>
      <w:rPr>
        <w:rFonts w:ascii="Wingdings" w:hAnsi="Wingdings" w:hint="default"/>
      </w:rPr>
    </w:lvl>
    <w:lvl w:ilvl="6" w:tplc="FFFFFFFF" w:tentative="1">
      <w:start w:val="1"/>
      <w:numFmt w:val="bullet"/>
      <w:lvlText w:val=""/>
      <w:lvlJc w:val="left"/>
      <w:pPr>
        <w:tabs>
          <w:tab w:val="num" w:pos="3240"/>
        </w:tabs>
        <w:ind w:left="3240" w:hanging="420"/>
      </w:pPr>
      <w:rPr>
        <w:rFonts w:ascii="Wingdings" w:hAnsi="Wingdings" w:hint="default"/>
      </w:rPr>
    </w:lvl>
    <w:lvl w:ilvl="7" w:tplc="FFFFFFFF" w:tentative="1">
      <w:start w:val="1"/>
      <w:numFmt w:val="bullet"/>
      <w:lvlText w:val=""/>
      <w:lvlJc w:val="left"/>
      <w:pPr>
        <w:tabs>
          <w:tab w:val="num" w:pos="3660"/>
        </w:tabs>
        <w:ind w:left="3660" w:hanging="420"/>
      </w:pPr>
      <w:rPr>
        <w:rFonts w:ascii="Wingdings" w:hAnsi="Wingdings" w:hint="default"/>
      </w:rPr>
    </w:lvl>
    <w:lvl w:ilvl="8" w:tplc="FFFFFFFF" w:tentative="1">
      <w:start w:val="1"/>
      <w:numFmt w:val="bullet"/>
      <w:lvlText w:val=""/>
      <w:lvlJc w:val="left"/>
      <w:pPr>
        <w:tabs>
          <w:tab w:val="num" w:pos="4080"/>
        </w:tabs>
        <w:ind w:left="4080" w:hanging="420"/>
      </w:pPr>
      <w:rPr>
        <w:rFonts w:ascii="Wingdings" w:hAnsi="Wingdings" w:hint="default"/>
      </w:rPr>
    </w:lvl>
  </w:abstractNum>
  <w:abstractNum w:abstractNumId="49">
    <w:nsid w:val="5D1A7726"/>
    <w:multiLevelType w:val="multilevel"/>
    <w:tmpl w:val="32BE1428"/>
    <w:lvl w:ilvl="0">
      <w:start w:val="1"/>
      <w:numFmt w:val="upperLetter"/>
      <w:pStyle w:val="QB"/>
      <w:lvlText w:val="附录%1"/>
      <w:lvlJc w:val="left"/>
      <w:pPr>
        <w:tabs>
          <w:tab w:val="num" w:pos="425"/>
        </w:tabs>
        <w:ind w:left="0" w:firstLine="0"/>
      </w:pPr>
      <w:rPr>
        <w:rFonts w:hint="eastAsia"/>
      </w:rPr>
    </w:lvl>
    <w:lvl w:ilvl="1">
      <w:start w:val="1"/>
      <w:numFmt w:val="decimal"/>
      <w:pStyle w:val="22"/>
      <w:lvlText w:val="%1.%2."/>
      <w:lvlJc w:val="left"/>
      <w:pPr>
        <w:tabs>
          <w:tab w:val="num" w:pos="567"/>
        </w:tabs>
        <w:ind w:left="567" w:hanging="992"/>
      </w:pPr>
      <w:rPr>
        <w:rFonts w:hint="eastAsia"/>
      </w:rPr>
    </w:lvl>
    <w:lvl w:ilvl="2">
      <w:start w:val="1"/>
      <w:numFmt w:val="decimal"/>
      <w:pStyle w:val="31"/>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nsid w:val="61AB2304"/>
    <w:multiLevelType w:val="hybridMultilevel"/>
    <w:tmpl w:val="9FE47882"/>
    <w:lvl w:ilvl="0" w:tplc="A3B01986">
      <w:start w:val="1"/>
      <w:numFmt w:val="decimal"/>
      <w:pStyle w:val="hbb205050505"/>
      <w:lvlText w:val="%1、"/>
      <w:lvlJc w:val="left"/>
      <w:pPr>
        <w:tabs>
          <w:tab w:val="num" w:pos="780"/>
        </w:tabs>
        <w:ind w:left="780" w:hanging="360"/>
      </w:pPr>
      <w:rPr>
        <w:rFonts w:hint="default"/>
      </w:rPr>
    </w:lvl>
    <w:lvl w:ilvl="1" w:tplc="6C4AC936">
      <w:start w:val="1"/>
      <w:numFmt w:val="bullet"/>
      <w:lvlText w:val=""/>
      <w:lvlJc w:val="left"/>
      <w:pPr>
        <w:tabs>
          <w:tab w:val="num" w:pos="840"/>
        </w:tabs>
        <w:ind w:left="840" w:hanging="420"/>
      </w:pPr>
      <w:rPr>
        <w:rFonts w:ascii="Wingdings" w:hAnsi="Wingdings" w:hint="default"/>
      </w:rPr>
    </w:lvl>
    <w:lvl w:ilvl="2" w:tplc="C3D43E5A">
      <w:start w:val="1"/>
      <w:numFmt w:val="bullet"/>
      <w:lvlText w:val=""/>
      <w:lvlJc w:val="left"/>
      <w:pPr>
        <w:tabs>
          <w:tab w:val="num" w:pos="1260"/>
        </w:tabs>
        <w:ind w:left="1260" w:hanging="420"/>
      </w:pPr>
      <w:rPr>
        <w:rFonts w:ascii="Wingdings" w:hAnsi="Wingdings" w:hint="default"/>
      </w:rPr>
    </w:lvl>
    <w:lvl w:ilvl="3" w:tplc="664619CE">
      <w:start w:val="1"/>
      <w:numFmt w:val="bullet"/>
      <w:lvlText w:val=""/>
      <w:lvlJc w:val="left"/>
      <w:pPr>
        <w:tabs>
          <w:tab w:val="num" w:pos="1680"/>
        </w:tabs>
        <w:ind w:left="1680" w:hanging="420"/>
      </w:pPr>
      <w:rPr>
        <w:rFonts w:ascii="Wingdings" w:hAnsi="Wingdings" w:hint="default"/>
      </w:rPr>
    </w:lvl>
    <w:lvl w:ilvl="4" w:tplc="62327A78">
      <w:start w:val="1"/>
      <w:numFmt w:val="bullet"/>
      <w:lvlText w:val=""/>
      <w:lvlJc w:val="left"/>
      <w:pPr>
        <w:tabs>
          <w:tab w:val="num" w:pos="2100"/>
        </w:tabs>
        <w:ind w:left="2100" w:hanging="420"/>
      </w:pPr>
      <w:rPr>
        <w:rFonts w:ascii="Wingdings" w:hAnsi="Wingdings" w:hint="default"/>
      </w:rPr>
    </w:lvl>
    <w:lvl w:ilvl="5" w:tplc="B1D0F33C">
      <w:start w:val="1"/>
      <w:numFmt w:val="decimal"/>
      <w:lvlText w:val="%6"/>
      <w:lvlJc w:val="left"/>
      <w:pPr>
        <w:tabs>
          <w:tab w:val="num" w:pos="2460"/>
        </w:tabs>
        <w:ind w:left="2460" w:hanging="360"/>
      </w:pPr>
      <w:rPr>
        <w:rFonts w:hint="default"/>
      </w:rPr>
    </w:lvl>
    <w:lvl w:ilvl="6" w:tplc="D2BAC568" w:tentative="1">
      <w:start w:val="1"/>
      <w:numFmt w:val="bullet"/>
      <w:lvlText w:val=""/>
      <w:lvlJc w:val="left"/>
      <w:pPr>
        <w:tabs>
          <w:tab w:val="num" w:pos="2940"/>
        </w:tabs>
        <w:ind w:left="2940" w:hanging="420"/>
      </w:pPr>
      <w:rPr>
        <w:rFonts w:ascii="Wingdings" w:hAnsi="Wingdings" w:hint="default"/>
      </w:rPr>
    </w:lvl>
    <w:lvl w:ilvl="7" w:tplc="AE3006DA" w:tentative="1">
      <w:start w:val="1"/>
      <w:numFmt w:val="bullet"/>
      <w:lvlText w:val=""/>
      <w:lvlJc w:val="left"/>
      <w:pPr>
        <w:tabs>
          <w:tab w:val="num" w:pos="3360"/>
        </w:tabs>
        <w:ind w:left="3360" w:hanging="420"/>
      </w:pPr>
      <w:rPr>
        <w:rFonts w:ascii="Wingdings" w:hAnsi="Wingdings" w:hint="default"/>
      </w:rPr>
    </w:lvl>
    <w:lvl w:ilvl="8" w:tplc="571076B4" w:tentative="1">
      <w:start w:val="1"/>
      <w:numFmt w:val="bullet"/>
      <w:lvlText w:val=""/>
      <w:lvlJc w:val="left"/>
      <w:pPr>
        <w:tabs>
          <w:tab w:val="num" w:pos="3780"/>
        </w:tabs>
        <w:ind w:left="3780" w:hanging="420"/>
      </w:pPr>
      <w:rPr>
        <w:rFonts w:ascii="Wingdings" w:hAnsi="Wingdings" w:hint="default"/>
      </w:rPr>
    </w:lvl>
  </w:abstractNum>
  <w:abstractNum w:abstractNumId="51">
    <w:nsid w:val="62192AC3"/>
    <w:multiLevelType w:val="hybridMultilevel"/>
    <w:tmpl w:val="7D689752"/>
    <w:lvl w:ilvl="0" w:tplc="81EC9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67437AC"/>
    <w:multiLevelType w:val="hybridMultilevel"/>
    <w:tmpl w:val="6E74E2D6"/>
    <w:lvl w:ilvl="0" w:tplc="5D38CBC6">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B82EBDC" w:tentative="1">
      <w:start w:val="1"/>
      <w:numFmt w:val="bullet"/>
      <w:lvlText w:val=""/>
      <w:lvlJc w:val="left"/>
      <w:pPr>
        <w:tabs>
          <w:tab w:val="num" w:pos="840"/>
        </w:tabs>
        <w:ind w:left="840" w:hanging="420"/>
      </w:pPr>
      <w:rPr>
        <w:rFonts w:ascii="Wingdings" w:hAnsi="Wingdings" w:hint="default"/>
      </w:rPr>
    </w:lvl>
    <w:lvl w:ilvl="2" w:tplc="17C2D606" w:tentative="1">
      <w:start w:val="1"/>
      <w:numFmt w:val="bullet"/>
      <w:lvlText w:val=""/>
      <w:lvlJc w:val="left"/>
      <w:pPr>
        <w:tabs>
          <w:tab w:val="num" w:pos="1260"/>
        </w:tabs>
        <w:ind w:left="1260" w:hanging="420"/>
      </w:pPr>
      <w:rPr>
        <w:rFonts w:ascii="Wingdings" w:hAnsi="Wingdings" w:hint="default"/>
      </w:rPr>
    </w:lvl>
    <w:lvl w:ilvl="3" w:tplc="30D4B13E" w:tentative="1">
      <w:start w:val="1"/>
      <w:numFmt w:val="bullet"/>
      <w:lvlText w:val=""/>
      <w:lvlJc w:val="left"/>
      <w:pPr>
        <w:tabs>
          <w:tab w:val="num" w:pos="1680"/>
        </w:tabs>
        <w:ind w:left="1680" w:hanging="420"/>
      </w:pPr>
      <w:rPr>
        <w:rFonts w:ascii="Wingdings" w:hAnsi="Wingdings" w:hint="default"/>
      </w:rPr>
    </w:lvl>
    <w:lvl w:ilvl="4" w:tplc="20D86ACA" w:tentative="1">
      <w:start w:val="1"/>
      <w:numFmt w:val="bullet"/>
      <w:lvlText w:val=""/>
      <w:lvlJc w:val="left"/>
      <w:pPr>
        <w:tabs>
          <w:tab w:val="num" w:pos="2100"/>
        </w:tabs>
        <w:ind w:left="2100" w:hanging="420"/>
      </w:pPr>
      <w:rPr>
        <w:rFonts w:ascii="Wingdings" w:hAnsi="Wingdings" w:hint="default"/>
      </w:rPr>
    </w:lvl>
    <w:lvl w:ilvl="5" w:tplc="5AC6AF66" w:tentative="1">
      <w:start w:val="1"/>
      <w:numFmt w:val="bullet"/>
      <w:lvlText w:val=""/>
      <w:lvlJc w:val="left"/>
      <w:pPr>
        <w:tabs>
          <w:tab w:val="num" w:pos="2520"/>
        </w:tabs>
        <w:ind w:left="2520" w:hanging="420"/>
      </w:pPr>
      <w:rPr>
        <w:rFonts w:ascii="Wingdings" w:hAnsi="Wingdings" w:hint="default"/>
      </w:rPr>
    </w:lvl>
    <w:lvl w:ilvl="6" w:tplc="4C9ED6A6" w:tentative="1">
      <w:start w:val="1"/>
      <w:numFmt w:val="bullet"/>
      <w:lvlText w:val=""/>
      <w:lvlJc w:val="left"/>
      <w:pPr>
        <w:tabs>
          <w:tab w:val="num" w:pos="2940"/>
        </w:tabs>
        <w:ind w:left="2940" w:hanging="420"/>
      </w:pPr>
      <w:rPr>
        <w:rFonts w:ascii="Wingdings" w:hAnsi="Wingdings" w:hint="default"/>
      </w:rPr>
    </w:lvl>
    <w:lvl w:ilvl="7" w:tplc="5352F5E8" w:tentative="1">
      <w:start w:val="1"/>
      <w:numFmt w:val="bullet"/>
      <w:lvlText w:val=""/>
      <w:lvlJc w:val="left"/>
      <w:pPr>
        <w:tabs>
          <w:tab w:val="num" w:pos="3360"/>
        </w:tabs>
        <w:ind w:left="3360" w:hanging="420"/>
      </w:pPr>
      <w:rPr>
        <w:rFonts w:ascii="Wingdings" w:hAnsi="Wingdings" w:hint="default"/>
      </w:rPr>
    </w:lvl>
    <w:lvl w:ilvl="8" w:tplc="680AC6C2" w:tentative="1">
      <w:start w:val="1"/>
      <w:numFmt w:val="bullet"/>
      <w:lvlText w:val=""/>
      <w:lvlJc w:val="left"/>
      <w:pPr>
        <w:tabs>
          <w:tab w:val="num" w:pos="3780"/>
        </w:tabs>
        <w:ind w:left="3780" w:hanging="420"/>
      </w:pPr>
      <w:rPr>
        <w:rFonts w:ascii="Wingdings" w:hAnsi="Wingdings" w:hint="default"/>
      </w:rPr>
    </w:lvl>
  </w:abstractNum>
  <w:abstractNum w:abstractNumId="53">
    <w:nsid w:val="6B457F4B"/>
    <w:multiLevelType w:val="multilevel"/>
    <w:tmpl w:val="0409001F"/>
    <w:styleLink w:val="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4">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nsid w:val="6E672FB7"/>
    <w:multiLevelType w:val="hybridMultilevel"/>
    <w:tmpl w:val="50147D9C"/>
    <w:lvl w:ilvl="0" w:tplc="F698B982">
      <w:start w:val="1"/>
      <w:numFmt w:val="decimal"/>
      <w:lvlText w:val="%1)"/>
      <w:lvlJc w:val="left"/>
      <w:pPr>
        <w:tabs>
          <w:tab w:val="num" w:pos="840"/>
        </w:tabs>
        <w:ind w:left="840" w:hanging="420"/>
      </w:pPr>
    </w:lvl>
    <w:lvl w:ilvl="1" w:tplc="2ACA082C" w:tentative="1">
      <w:start w:val="1"/>
      <w:numFmt w:val="lowerLetter"/>
      <w:lvlText w:val="%2)"/>
      <w:lvlJc w:val="left"/>
      <w:pPr>
        <w:tabs>
          <w:tab w:val="num" w:pos="1260"/>
        </w:tabs>
        <w:ind w:left="1260" w:hanging="420"/>
      </w:pPr>
    </w:lvl>
    <w:lvl w:ilvl="2" w:tplc="B8D205D2" w:tentative="1">
      <w:start w:val="1"/>
      <w:numFmt w:val="lowerRoman"/>
      <w:lvlText w:val="%3."/>
      <w:lvlJc w:val="right"/>
      <w:pPr>
        <w:tabs>
          <w:tab w:val="num" w:pos="1680"/>
        </w:tabs>
        <w:ind w:left="1680" w:hanging="420"/>
      </w:pPr>
    </w:lvl>
    <w:lvl w:ilvl="3" w:tplc="9DE87D7E" w:tentative="1">
      <w:start w:val="1"/>
      <w:numFmt w:val="decimal"/>
      <w:lvlText w:val="%4."/>
      <w:lvlJc w:val="left"/>
      <w:pPr>
        <w:tabs>
          <w:tab w:val="num" w:pos="2100"/>
        </w:tabs>
        <w:ind w:left="2100" w:hanging="420"/>
      </w:pPr>
    </w:lvl>
    <w:lvl w:ilvl="4" w:tplc="B1105724" w:tentative="1">
      <w:start w:val="1"/>
      <w:numFmt w:val="lowerLetter"/>
      <w:lvlText w:val="%5)"/>
      <w:lvlJc w:val="left"/>
      <w:pPr>
        <w:tabs>
          <w:tab w:val="num" w:pos="2520"/>
        </w:tabs>
        <w:ind w:left="2520" w:hanging="420"/>
      </w:pPr>
    </w:lvl>
    <w:lvl w:ilvl="5" w:tplc="883251F6" w:tentative="1">
      <w:start w:val="1"/>
      <w:numFmt w:val="lowerRoman"/>
      <w:lvlText w:val="%6."/>
      <w:lvlJc w:val="right"/>
      <w:pPr>
        <w:tabs>
          <w:tab w:val="num" w:pos="2940"/>
        </w:tabs>
        <w:ind w:left="2940" w:hanging="420"/>
      </w:pPr>
    </w:lvl>
    <w:lvl w:ilvl="6" w:tplc="A936E6EA" w:tentative="1">
      <w:start w:val="1"/>
      <w:numFmt w:val="decimal"/>
      <w:lvlText w:val="%7."/>
      <w:lvlJc w:val="left"/>
      <w:pPr>
        <w:tabs>
          <w:tab w:val="num" w:pos="3360"/>
        </w:tabs>
        <w:ind w:left="3360" w:hanging="420"/>
      </w:pPr>
    </w:lvl>
    <w:lvl w:ilvl="7" w:tplc="5B369410" w:tentative="1">
      <w:start w:val="1"/>
      <w:numFmt w:val="lowerLetter"/>
      <w:lvlText w:val="%8)"/>
      <w:lvlJc w:val="left"/>
      <w:pPr>
        <w:tabs>
          <w:tab w:val="num" w:pos="3780"/>
        </w:tabs>
        <w:ind w:left="3780" w:hanging="420"/>
      </w:pPr>
    </w:lvl>
    <w:lvl w:ilvl="8" w:tplc="9C0AC62E" w:tentative="1">
      <w:start w:val="1"/>
      <w:numFmt w:val="lowerRoman"/>
      <w:lvlText w:val="%9."/>
      <w:lvlJc w:val="right"/>
      <w:pPr>
        <w:tabs>
          <w:tab w:val="num" w:pos="4200"/>
        </w:tabs>
        <w:ind w:left="4200" w:hanging="420"/>
      </w:pPr>
    </w:lvl>
  </w:abstractNum>
  <w:abstractNum w:abstractNumId="56">
    <w:nsid w:val="72DD6157"/>
    <w:multiLevelType w:val="hybridMultilevel"/>
    <w:tmpl w:val="263E5B34"/>
    <w:lvl w:ilvl="0" w:tplc="4E64ACDA">
      <w:start w:val="1"/>
      <w:numFmt w:val="lowerLetter"/>
      <w:lvlText w:val="%1)"/>
      <w:lvlJc w:val="left"/>
      <w:pPr>
        <w:tabs>
          <w:tab w:val="num" w:pos="1620"/>
        </w:tabs>
        <w:ind w:left="1620" w:hanging="420"/>
      </w:pPr>
    </w:lvl>
    <w:lvl w:ilvl="1" w:tplc="9FCE1382" w:tentative="1">
      <w:start w:val="1"/>
      <w:numFmt w:val="lowerLetter"/>
      <w:lvlText w:val="%2)"/>
      <w:lvlJc w:val="left"/>
      <w:pPr>
        <w:tabs>
          <w:tab w:val="num" w:pos="2040"/>
        </w:tabs>
        <w:ind w:left="2040" w:hanging="420"/>
      </w:pPr>
    </w:lvl>
    <w:lvl w:ilvl="2" w:tplc="D1D4633E" w:tentative="1">
      <w:start w:val="1"/>
      <w:numFmt w:val="lowerRoman"/>
      <w:lvlText w:val="%3."/>
      <w:lvlJc w:val="right"/>
      <w:pPr>
        <w:tabs>
          <w:tab w:val="num" w:pos="2460"/>
        </w:tabs>
        <w:ind w:left="2460" w:hanging="420"/>
      </w:pPr>
    </w:lvl>
    <w:lvl w:ilvl="3" w:tplc="CF441C9C" w:tentative="1">
      <w:start w:val="1"/>
      <w:numFmt w:val="decimal"/>
      <w:lvlText w:val="%4."/>
      <w:lvlJc w:val="left"/>
      <w:pPr>
        <w:tabs>
          <w:tab w:val="num" w:pos="2880"/>
        </w:tabs>
        <w:ind w:left="2880" w:hanging="420"/>
      </w:pPr>
    </w:lvl>
    <w:lvl w:ilvl="4" w:tplc="0270D2F4" w:tentative="1">
      <w:start w:val="1"/>
      <w:numFmt w:val="lowerLetter"/>
      <w:lvlText w:val="%5)"/>
      <w:lvlJc w:val="left"/>
      <w:pPr>
        <w:tabs>
          <w:tab w:val="num" w:pos="3300"/>
        </w:tabs>
        <w:ind w:left="3300" w:hanging="420"/>
      </w:pPr>
    </w:lvl>
    <w:lvl w:ilvl="5" w:tplc="5E7C2B1E" w:tentative="1">
      <w:start w:val="1"/>
      <w:numFmt w:val="lowerRoman"/>
      <w:lvlText w:val="%6."/>
      <w:lvlJc w:val="right"/>
      <w:pPr>
        <w:tabs>
          <w:tab w:val="num" w:pos="3720"/>
        </w:tabs>
        <w:ind w:left="3720" w:hanging="420"/>
      </w:pPr>
    </w:lvl>
    <w:lvl w:ilvl="6" w:tplc="9524136C" w:tentative="1">
      <w:start w:val="1"/>
      <w:numFmt w:val="decimal"/>
      <w:lvlText w:val="%7."/>
      <w:lvlJc w:val="left"/>
      <w:pPr>
        <w:tabs>
          <w:tab w:val="num" w:pos="4140"/>
        </w:tabs>
        <w:ind w:left="4140" w:hanging="420"/>
      </w:pPr>
    </w:lvl>
    <w:lvl w:ilvl="7" w:tplc="6374B7C0" w:tentative="1">
      <w:start w:val="1"/>
      <w:numFmt w:val="lowerLetter"/>
      <w:lvlText w:val="%8)"/>
      <w:lvlJc w:val="left"/>
      <w:pPr>
        <w:tabs>
          <w:tab w:val="num" w:pos="4560"/>
        </w:tabs>
        <w:ind w:left="4560" w:hanging="420"/>
      </w:pPr>
    </w:lvl>
    <w:lvl w:ilvl="8" w:tplc="D5500D28" w:tentative="1">
      <w:start w:val="1"/>
      <w:numFmt w:val="lowerRoman"/>
      <w:lvlText w:val="%9."/>
      <w:lvlJc w:val="right"/>
      <w:pPr>
        <w:tabs>
          <w:tab w:val="num" w:pos="4980"/>
        </w:tabs>
        <w:ind w:left="4980" w:hanging="420"/>
      </w:pPr>
    </w:lvl>
  </w:abstractNum>
  <w:abstractNum w:abstractNumId="57">
    <w:nsid w:val="75E47640"/>
    <w:multiLevelType w:val="hybridMultilevel"/>
    <w:tmpl w:val="A6266ACA"/>
    <w:lvl w:ilvl="0" w:tplc="FFFFFFFF">
      <w:start w:val="1"/>
      <w:numFmt w:val="bullet"/>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780"/>
        </w:tabs>
        <w:ind w:left="780" w:hanging="420"/>
      </w:pPr>
      <w:rPr>
        <w:rFonts w:ascii="Wingdings" w:hAnsi="Wingdings" w:hint="default"/>
      </w:rPr>
    </w:lvl>
    <w:lvl w:ilvl="2" w:tplc="FFFFFFFF">
      <w:start w:val="1"/>
      <w:numFmt w:val="bullet"/>
      <w:lvlText w:val=""/>
      <w:lvlJc w:val="left"/>
      <w:pPr>
        <w:tabs>
          <w:tab w:val="num" w:pos="1200"/>
        </w:tabs>
        <w:ind w:left="1200" w:hanging="420"/>
      </w:pPr>
      <w:rPr>
        <w:rFonts w:ascii="Wingdings" w:hAnsi="Wingdings" w:hint="default"/>
      </w:rPr>
    </w:lvl>
    <w:lvl w:ilvl="3" w:tplc="FFFFFFFF">
      <w:start w:val="1"/>
      <w:numFmt w:val="lowerLetter"/>
      <w:lvlText w:val="%4)"/>
      <w:lvlJc w:val="left"/>
      <w:pPr>
        <w:tabs>
          <w:tab w:val="num" w:pos="1620"/>
        </w:tabs>
        <w:ind w:left="1620" w:hanging="420"/>
      </w:pPr>
      <w:rPr>
        <w:rFonts w:hint="default"/>
      </w:rPr>
    </w:lvl>
    <w:lvl w:ilvl="4" w:tplc="AE44F158">
      <w:start w:val="5"/>
      <w:numFmt w:val="decimal"/>
      <w:lvlText w:val="%5)"/>
      <w:lvlJc w:val="left"/>
      <w:pPr>
        <w:ind w:left="1980" w:hanging="360"/>
      </w:pPr>
      <w:rPr>
        <w:rFonts w:ascii="Times New Roman" w:hAnsi="Times New Roman" w:hint="default"/>
      </w:rPr>
    </w:lvl>
    <w:lvl w:ilvl="5" w:tplc="5F0EF14C">
      <w:start w:val="1"/>
      <w:numFmt w:val="decimal"/>
      <w:lvlText w:val="%6-"/>
      <w:lvlJc w:val="left"/>
      <w:pPr>
        <w:ind w:left="2400" w:hanging="360"/>
      </w:pPr>
      <w:rPr>
        <w:rFonts w:hint="default"/>
      </w:rPr>
    </w:lvl>
    <w:lvl w:ilvl="6" w:tplc="FFFFFFFF" w:tentative="1">
      <w:start w:val="1"/>
      <w:numFmt w:val="bullet"/>
      <w:lvlText w:val=""/>
      <w:lvlJc w:val="left"/>
      <w:pPr>
        <w:tabs>
          <w:tab w:val="num" w:pos="2880"/>
        </w:tabs>
        <w:ind w:left="2880" w:hanging="420"/>
      </w:pPr>
      <w:rPr>
        <w:rFonts w:ascii="Wingdings" w:hAnsi="Wingdings" w:hint="default"/>
      </w:rPr>
    </w:lvl>
    <w:lvl w:ilvl="7" w:tplc="FFFFFFFF" w:tentative="1">
      <w:start w:val="1"/>
      <w:numFmt w:val="bullet"/>
      <w:lvlText w:val=""/>
      <w:lvlJc w:val="left"/>
      <w:pPr>
        <w:tabs>
          <w:tab w:val="num" w:pos="3300"/>
        </w:tabs>
        <w:ind w:left="3300" w:hanging="420"/>
      </w:pPr>
      <w:rPr>
        <w:rFonts w:ascii="Wingdings" w:hAnsi="Wingdings" w:hint="default"/>
      </w:rPr>
    </w:lvl>
    <w:lvl w:ilvl="8" w:tplc="FFFFFFFF" w:tentative="1">
      <w:start w:val="1"/>
      <w:numFmt w:val="bullet"/>
      <w:lvlText w:val=""/>
      <w:lvlJc w:val="left"/>
      <w:pPr>
        <w:tabs>
          <w:tab w:val="num" w:pos="3720"/>
        </w:tabs>
        <w:ind w:left="3720" w:hanging="420"/>
      </w:pPr>
      <w:rPr>
        <w:rFonts w:ascii="Wingdings" w:hAnsi="Wingdings" w:hint="default"/>
      </w:rPr>
    </w:lvl>
  </w:abstractNum>
  <w:abstractNum w:abstractNumId="58">
    <w:nsid w:val="7C9774E2"/>
    <w:multiLevelType w:val="hybridMultilevel"/>
    <w:tmpl w:val="E9E81C14"/>
    <w:lvl w:ilvl="0" w:tplc="28E43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F773C35"/>
    <w:multiLevelType w:val="hybridMultilevel"/>
    <w:tmpl w:val="2CB47D36"/>
    <w:lvl w:ilvl="0" w:tplc="FF74973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91F4BCF2" w:tentative="1">
      <w:start w:val="1"/>
      <w:numFmt w:val="bullet"/>
      <w:lvlText w:val=""/>
      <w:lvlJc w:val="left"/>
      <w:pPr>
        <w:tabs>
          <w:tab w:val="num" w:pos="840"/>
        </w:tabs>
        <w:ind w:left="840" w:hanging="420"/>
      </w:pPr>
      <w:rPr>
        <w:rFonts w:ascii="Wingdings" w:hAnsi="Wingdings" w:hint="default"/>
      </w:rPr>
    </w:lvl>
    <w:lvl w:ilvl="2" w:tplc="0418572A" w:tentative="1">
      <w:start w:val="1"/>
      <w:numFmt w:val="bullet"/>
      <w:lvlText w:val=""/>
      <w:lvlJc w:val="left"/>
      <w:pPr>
        <w:tabs>
          <w:tab w:val="num" w:pos="1260"/>
        </w:tabs>
        <w:ind w:left="1260" w:hanging="420"/>
      </w:pPr>
      <w:rPr>
        <w:rFonts w:ascii="Wingdings" w:hAnsi="Wingdings" w:hint="default"/>
      </w:rPr>
    </w:lvl>
    <w:lvl w:ilvl="3" w:tplc="744E3226" w:tentative="1">
      <w:start w:val="1"/>
      <w:numFmt w:val="bullet"/>
      <w:lvlText w:val=""/>
      <w:lvlJc w:val="left"/>
      <w:pPr>
        <w:tabs>
          <w:tab w:val="num" w:pos="1680"/>
        </w:tabs>
        <w:ind w:left="1680" w:hanging="420"/>
      </w:pPr>
      <w:rPr>
        <w:rFonts w:ascii="Wingdings" w:hAnsi="Wingdings" w:hint="default"/>
      </w:rPr>
    </w:lvl>
    <w:lvl w:ilvl="4" w:tplc="4DC030E0" w:tentative="1">
      <w:start w:val="1"/>
      <w:numFmt w:val="bullet"/>
      <w:lvlText w:val=""/>
      <w:lvlJc w:val="left"/>
      <w:pPr>
        <w:tabs>
          <w:tab w:val="num" w:pos="2100"/>
        </w:tabs>
        <w:ind w:left="2100" w:hanging="420"/>
      </w:pPr>
      <w:rPr>
        <w:rFonts w:ascii="Wingdings" w:hAnsi="Wingdings" w:hint="default"/>
      </w:rPr>
    </w:lvl>
    <w:lvl w:ilvl="5" w:tplc="5EDEBFCA" w:tentative="1">
      <w:start w:val="1"/>
      <w:numFmt w:val="bullet"/>
      <w:lvlText w:val=""/>
      <w:lvlJc w:val="left"/>
      <w:pPr>
        <w:tabs>
          <w:tab w:val="num" w:pos="2520"/>
        </w:tabs>
        <w:ind w:left="2520" w:hanging="420"/>
      </w:pPr>
      <w:rPr>
        <w:rFonts w:ascii="Wingdings" w:hAnsi="Wingdings" w:hint="default"/>
      </w:rPr>
    </w:lvl>
    <w:lvl w:ilvl="6" w:tplc="5704A5C6" w:tentative="1">
      <w:start w:val="1"/>
      <w:numFmt w:val="bullet"/>
      <w:lvlText w:val=""/>
      <w:lvlJc w:val="left"/>
      <w:pPr>
        <w:tabs>
          <w:tab w:val="num" w:pos="2940"/>
        </w:tabs>
        <w:ind w:left="2940" w:hanging="420"/>
      </w:pPr>
      <w:rPr>
        <w:rFonts w:ascii="Wingdings" w:hAnsi="Wingdings" w:hint="default"/>
      </w:rPr>
    </w:lvl>
    <w:lvl w:ilvl="7" w:tplc="461887FE" w:tentative="1">
      <w:start w:val="1"/>
      <w:numFmt w:val="bullet"/>
      <w:lvlText w:val=""/>
      <w:lvlJc w:val="left"/>
      <w:pPr>
        <w:tabs>
          <w:tab w:val="num" w:pos="3360"/>
        </w:tabs>
        <w:ind w:left="3360" w:hanging="420"/>
      </w:pPr>
      <w:rPr>
        <w:rFonts w:ascii="Wingdings" w:hAnsi="Wingdings" w:hint="default"/>
      </w:rPr>
    </w:lvl>
    <w:lvl w:ilvl="8" w:tplc="A4D28BF0"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1"/>
  </w:num>
  <w:num w:numId="3">
    <w:abstractNumId w:val="9"/>
  </w:num>
  <w:num w:numId="4">
    <w:abstractNumId w:val="8"/>
  </w:num>
  <w:num w:numId="5">
    <w:abstractNumId w:val="18"/>
  </w:num>
  <w:num w:numId="6">
    <w:abstractNumId w:val="14"/>
  </w:num>
  <w:num w:numId="7">
    <w:abstractNumId w:val="12"/>
  </w:num>
  <w:num w:numId="8">
    <w:abstractNumId w:val="16"/>
  </w:num>
  <w:num w:numId="9">
    <w:abstractNumId w:val="17"/>
  </w:num>
  <w:num w:numId="10">
    <w:abstractNumId w:val="10"/>
  </w:num>
  <w:num w:numId="11">
    <w:abstractNumId w:val="13"/>
  </w:num>
  <w:num w:numId="12">
    <w:abstractNumId w:val="15"/>
  </w:num>
  <w:num w:numId="13">
    <w:abstractNumId w:val="49"/>
  </w:num>
  <w:num w:numId="14">
    <w:abstractNumId w:val="53"/>
  </w:num>
  <w:num w:numId="15">
    <w:abstractNumId w:val="25"/>
  </w:num>
  <w:num w:numId="16">
    <w:abstractNumId w:val="50"/>
  </w:num>
  <w:num w:numId="17">
    <w:abstractNumId w:val="59"/>
  </w:num>
  <w:num w:numId="18">
    <w:abstractNumId w:val="21"/>
  </w:num>
  <w:num w:numId="19">
    <w:abstractNumId w:val="52"/>
  </w:num>
  <w:num w:numId="20">
    <w:abstractNumId w:val="2"/>
  </w:num>
  <w:num w:numId="21">
    <w:abstractNumId w:val="1"/>
  </w:num>
  <w:num w:numId="22">
    <w:abstractNumId w:val="0"/>
  </w:num>
  <w:num w:numId="23">
    <w:abstractNumId w:val="6"/>
  </w:num>
  <w:num w:numId="24">
    <w:abstractNumId w:val="5"/>
  </w:num>
  <w:num w:numId="25">
    <w:abstractNumId w:val="4"/>
  </w:num>
  <w:num w:numId="26">
    <w:abstractNumId w:val="3"/>
  </w:num>
  <w:num w:numId="27">
    <w:abstractNumId w:val="41"/>
  </w:num>
  <w:num w:numId="28">
    <w:abstractNumId w:val="35"/>
  </w:num>
  <w:num w:numId="29">
    <w:abstractNumId w:val="54"/>
  </w:num>
  <w:num w:numId="30">
    <w:abstractNumId w:val="42"/>
  </w:num>
  <w:num w:numId="31">
    <w:abstractNumId w:val="34"/>
  </w:num>
  <w:num w:numId="32">
    <w:abstractNumId w:val="24"/>
  </w:num>
  <w:num w:numId="33">
    <w:abstractNumId w:val="28"/>
  </w:num>
  <w:num w:numId="34">
    <w:abstractNumId w:val="44"/>
  </w:num>
  <w:num w:numId="35">
    <w:abstractNumId w:val="45"/>
  </w:num>
  <w:num w:numId="36">
    <w:abstractNumId w:val="48"/>
  </w:num>
  <w:num w:numId="37">
    <w:abstractNumId w:val="31"/>
  </w:num>
  <w:num w:numId="38">
    <w:abstractNumId w:val="57"/>
  </w:num>
  <w:num w:numId="39">
    <w:abstractNumId w:val="37"/>
  </w:num>
  <w:num w:numId="40">
    <w:abstractNumId w:val="56"/>
  </w:num>
  <w:num w:numId="41">
    <w:abstractNumId w:val="43"/>
  </w:num>
  <w:num w:numId="42">
    <w:abstractNumId w:val="33"/>
  </w:num>
  <w:num w:numId="43">
    <w:abstractNumId w:val="29"/>
  </w:num>
  <w:num w:numId="44">
    <w:abstractNumId w:val="27"/>
  </w:num>
  <w:num w:numId="45">
    <w:abstractNumId w:val="23"/>
  </w:num>
  <w:num w:numId="46">
    <w:abstractNumId w:val="19"/>
  </w:num>
  <w:num w:numId="47">
    <w:abstractNumId w:val="36"/>
  </w:num>
  <w:num w:numId="48">
    <w:abstractNumId w:val="55"/>
  </w:num>
  <w:num w:numId="49">
    <w:abstractNumId w:val="30"/>
  </w:num>
  <w:num w:numId="50">
    <w:abstractNumId w:val="32"/>
  </w:num>
  <w:num w:numId="51">
    <w:abstractNumId w:val="20"/>
  </w:num>
  <w:num w:numId="52">
    <w:abstractNumId w:val="40"/>
  </w:num>
  <w:num w:numId="53">
    <w:abstractNumId w:val="22"/>
  </w:num>
  <w:num w:numId="54">
    <w:abstractNumId w:val="26"/>
  </w:num>
  <w:num w:numId="55">
    <w:abstractNumId w:val="46"/>
  </w:num>
  <w:num w:numId="56">
    <w:abstractNumId w:val="47"/>
  </w:num>
  <w:num w:numId="57">
    <w:abstractNumId w:val="58"/>
  </w:num>
  <w:num w:numId="58">
    <w:abstractNumId w:val="39"/>
  </w:num>
  <w:num w:numId="59">
    <w:abstractNumId w:val="8"/>
  </w:num>
  <w:num w:numId="60">
    <w:abstractNumId w:val="8"/>
  </w:num>
  <w:num w:numId="61">
    <w:abstractNumId w:val="38"/>
  </w:num>
  <w:num w:numId="62">
    <w:abstractNumId w:val="5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gutterAtTop/>
  <w:hideSpellingErrors/>
  <w:proofState w:spelling="clean" w:grammar="clean"/>
  <w:stylePaneFormatFilter w:val="3F01"/>
  <w:trackRevision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286"/>
    <w:rsid w:val="00002F95"/>
    <w:rsid w:val="00003454"/>
    <w:rsid w:val="00004978"/>
    <w:rsid w:val="000055AA"/>
    <w:rsid w:val="00005BDC"/>
    <w:rsid w:val="00005ED2"/>
    <w:rsid w:val="000061E2"/>
    <w:rsid w:val="000068EB"/>
    <w:rsid w:val="00006F6F"/>
    <w:rsid w:val="00007032"/>
    <w:rsid w:val="000075ED"/>
    <w:rsid w:val="000101C7"/>
    <w:rsid w:val="00012337"/>
    <w:rsid w:val="000127E7"/>
    <w:rsid w:val="00012AF4"/>
    <w:rsid w:val="000131B2"/>
    <w:rsid w:val="000132AC"/>
    <w:rsid w:val="0001385C"/>
    <w:rsid w:val="00014398"/>
    <w:rsid w:val="00014D1C"/>
    <w:rsid w:val="00015645"/>
    <w:rsid w:val="00015FAA"/>
    <w:rsid w:val="0001654C"/>
    <w:rsid w:val="00017FB3"/>
    <w:rsid w:val="00020ACD"/>
    <w:rsid w:val="000211B8"/>
    <w:rsid w:val="00021475"/>
    <w:rsid w:val="0002206D"/>
    <w:rsid w:val="00022206"/>
    <w:rsid w:val="00022F9F"/>
    <w:rsid w:val="00023936"/>
    <w:rsid w:val="000247F8"/>
    <w:rsid w:val="00024C17"/>
    <w:rsid w:val="00024C27"/>
    <w:rsid w:val="00025877"/>
    <w:rsid w:val="0002623D"/>
    <w:rsid w:val="00026F56"/>
    <w:rsid w:val="00030831"/>
    <w:rsid w:val="00030885"/>
    <w:rsid w:val="000308CA"/>
    <w:rsid w:val="00031525"/>
    <w:rsid w:val="00031CF7"/>
    <w:rsid w:val="0003264F"/>
    <w:rsid w:val="00034540"/>
    <w:rsid w:val="00034966"/>
    <w:rsid w:val="00034ADE"/>
    <w:rsid w:val="0003540A"/>
    <w:rsid w:val="00035D84"/>
    <w:rsid w:val="00036135"/>
    <w:rsid w:val="00036211"/>
    <w:rsid w:val="000363B2"/>
    <w:rsid w:val="000363D2"/>
    <w:rsid w:val="00036CBB"/>
    <w:rsid w:val="00037901"/>
    <w:rsid w:val="0004048B"/>
    <w:rsid w:val="00040F93"/>
    <w:rsid w:val="00041094"/>
    <w:rsid w:val="0004135E"/>
    <w:rsid w:val="0004158D"/>
    <w:rsid w:val="00041D2B"/>
    <w:rsid w:val="00042813"/>
    <w:rsid w:val="000431F7"/>
    <w:rsid w:val="00043394"/>
    <w:rsid w:val="0004418D"/>
    <w:rsid w:val="00044A0B"/>
    <w:rsid w:val="00044BB1"/>
    <w:rsid w:val="000451CE"/>
    <w:rsid w:val="000451F9"/>
    <w:rsid w:val="0004545E"/>
    <w:rsid w:val="000455BC"/>
    <w:rsid w:val="00046156"/>
    <w:rsid w:val="0004624C"/>
    <w:rsid w:val="00046434"/>
    <w:rsid w:val="00047220"/>
    <w:rsid w:val="00047768"/>
    <w:rsid w:val="00050BCF"/>
    <w:rsid w:val="0005269C"/>
    <w:rsid w:val="000529D3"/>
    <w:rsid w:val="00052C78"/>
    <w:rsid w:val="00053012"/>
    <w:rsid w:val="00053DE1"/>
    <w:rsid w:val="0005453F"/>
    <w:rsid w:val="0005682D"/>
    <w:rsid w:val="000570B7"/>
    <w:rsid w:val="00057CF0"/>
    <w:rsid w:val="00057D19"/>
    <w:rsid w:val="0006012E"/>
    <w:rsid w:val="00061B52"/>
    <w:rsid w:val="000631D9"/>
    <w:rsid w:val="0006333D"/>
    <w:rsid w:val="00064738"/>
    <w:rsid w:val="00065324"/>
    <w:rsid w:val="00065E0D"/>
    <w:rsid w:val="00065F77"/>
    <w:rsid w:val="00066903"/>
    <w:rsid w:val="00066BEE"/>
    <w:rsid w:val="00066F7C"/>
    <w:rsid w:val="00067030"/>
    <w:rsid w:val="00067610"/>
    <w:rsid w:val="00067A33"/>
    <w:rsid w:val="0007070F"/>
    <w:rsid w:val="00070CA5"/>
    <w:rsid w:val="00072133"/>
    <w:rsid w:val="0007234B"/>
    <w:rsid w:val="000740A4"/>
    <w:rsid w:val="000744C5"/>
    <w:rsid w:val="00074734"/>
    <w:rsid w:val="00075785"/>
    <w:rsid w:val="000758D7"/>
    <w:rsid w:val="0007654A"/>
    <w:rsid w:val="00077F77"/>
    <w:rsid w:val="00081216"/>
    <w:rsid w:val="000831AE"/>
    <w:rsid w:val="00083301"/>
    <w:rsid w:val="00083D96"/>
    <w:rsid w:val="000851C6"/>
    <w:rsid w:val="00085E8B"/>
    <w:rsid w:val="00085FC0"/>
    <w:rsid w:val="00087025"/>
    <w:rsid w:val="00090DF1"/>
    <w:rsid w:val="0009171D"/>
    <w:rsid w:val="00092494"/>
    <w:rsid w:val="00092BD5"/>
    <w:rsid w:val="00092DF1"/>
    <w:rsid w:val="0009322A"/>
    <w:rsid w:val="00094519"/>
    <w:rsid w:val="00094D7E"/>
    <w:rsid w:val="00096036"/>
    <w:rsid w:val="0009622A"/>
    <w:rsid w:val="00096974"/>
    <w:rsid w:val="00096A0A"/>
    <w:rsid w:val="00097216"/>
    <w:rsid w:val="00097307"/>
    <w:rsid w:val="000A11A4"/>
    <w:rsid w:val="000A162B"/>
    <w:rsid w:val="000A25A6"/>
    <w:rsid w:val="000A2CB4"/>
    <w:rsid w:val="000A2E3A"/>
    <w:rsid w:val="000A31E7"/>
    <w:rsid w:val="000A456E"/>
    <w:rsid w:val="000A46E9"/>
    <w:rsid w:val="000A4A55"/>
    <w:rsid w:val="000A52EE"/>
    <w:rsid w:val="000A5B7E"/>
    <w:rsid w:val="000A77FA"/>
    <w:rsid w:val="000A787D"/>
    <w:rsid w:val="000A7FC0"/>
    <w:rsid w:val="000B0E00"/>
    <w:rsid w:val="000B11CB"/>
    <w:rsid w:val="000B1920"/>
    <w:rsid w:val="000B3C43"/>
    <w:rsid w:val="000B40BE"/>
    <w:rsid w:val="000B4C52"/>
    <w:rsid w:val="000B4E0F"/>
    <w:rsid w:val="000B5332"/>
    <w:rsid w:val="000B558F"/>
    <w:rsid w:val="000B6693"/>
    <w:rsid w:val="000B66F4"/>
    <w:rsid w:val="000B7217"/>
    <w:rsid w:val="000C07B8"/>
    <w:rsid w:val="000C241F"/>
    <w:rsid w:val="000C26BE"/>
    <w:rsid w:val="000C35FE"/>
    <w:rsid w:val="000C3B56"/>
    <w:rsid w:val="000C4E98"/>
    <w:rsid w:val="000C5AEC"/>
    <w:rsid w:val="000C6D90"/>
    <w:rsid w:val="000C7258"/>
    <w:rsid w:val="000C788B"/>
    <w:rsid w:val="000C7FCB"/>
    <w:rsid w:val="000D05DA"/>
    <w:rsid w:val="000D1519"/>
    <w:rsid w:val="000D19C4"/>
    <w:rsid w:val="000D2F4D"/>
    <w:rsid w:val="000D4A12"/>
    <w:rsid w:val="000D4C8A"/>
    <w:rsid w:val="000D5796"/>
    <w:rsid w:val="000D7643"/>
    <w:rsid w:val="000E02D3"/>
    <w:rsid w:val="000E0C30"/>
    <w:rsid w:val="000E1111"/>
    <w:rsid w:val="000E26CC"/>
    <w:rsid w:val="000E36D8"/>
    <w:rsid w:val="000E5340"/>
    <w:rsid w:val="000E5B81"/>
    <w:rsid w:val="000E5CD0"/>
    <w:rsid w:val="000E63A2"/>
    <w:rsid w:val="000E645E"/>
    <w:rsid w:val="000E67C0"/>
    <w:rsid w:val="000F068D"/>
    <w:rsid w:val="000F16BD"/>
    <w:rsid w:val="000F1BE2"/>
    <w:rsid w:val="000F249E"/>
    <w:rsid w:val="000F29DC"/>
    <w:rsid w:val="000F2AB8"/>
    <w:rsid w:val="000F3664"/>
    <w:rsid w:val="000F37A4"/>
    <w:rsid w:val="000F3CB6"/>
    <w:rsid w:val="000F3D72"/>
    <w:rsid w:val="000F56CA"/>
    <w:rsid w:val="000F58F0"/>
    <w:rsid w:val="000F685D"/>
    <w:rsid w:val="000F6EF0"/>
    <w:rsid w:val="000F710C"/>
    <w:rsid w:val="000F77C1"/>
    <w:rsid w:val="000F7A39"/>
    <w:rsid w:val="00100077"/>
    <w:rsid w:val="00100D3A"/>
    <w:rsid w:val="0010141F"/>
    <w:rsid w:val="00101684"/>
    <w:rsid w:val="00101CB4"/>
    <w:rsid w:val="00102255"/>
    <w:rsid w:val="001023A6"/>
    <w:rsid w:val="00102ED4"/>
    <w:rsid w:val="00103766"/>
    <w:rsid w:val="001038FF"/>
    <w:rsid w:val="00104FAE"/>
    <w:rsid w:val="00105D24"/>
    <w:rsid w:val="00106718"/>
    <w:rsid w:val="00106A26"/>
    <w:rsid w:val="00107B78"/>
    <w:rsid w:val="00110791"/>
    <w:rsid w:val="00111C19"/>
    <w:rsid w:val="001136E0"/>
    <w:rsid w:val="001138DF"/>
    <w:rsid w:val="00113A01"/>
    <w:rsid w:val="00113CA1"/>
    <w:rsid w:val="00114137"/>
    <w:rsid w:val="00114792"/>
    <w:rsid w:val="00114CC5"/>
    <w:rsid w:val="001152DA"/>
    <w:rsid w:val="00115366"/>
    <w:rsid w:val="001155E2"/>
    <w:rsid w:val="001156DD"/>
    <w:rsid w:val="00115B55"/>
    <w:rsid w:val="00115D82"/>
    <w:rsid w:val="0011753D"/>
    <w:rsid w:val="00117A20"/>
    <w:rsid w:val="00117AC9"/>
    <w:rsid w:val="001200DE"/>
    <w:rsid w:val="00120DCB"/>
    <w:rsid w:val="001211FF"/>
    <w:rsid w:val="001212C8"/>
    <w:rsid w:val="0012157F"/>
    <w:rsid w:val="001217D9"/>
    <w:rsid w:val="00123116"/>
    <w:rsid w:val="00123973"/>
    <w:rsid w:val="001239C2"/>
    <w:rsid w:val="001248AC"/>
    <w:rsid w:val="0012533F"/>
    <w:rsid w:val="00125864"/>
    <w:rsid w:val="001260CC"/>
    <w:rsid w:val="001260D0"/>
    <w:rsid w:val="0012615A"/>
    <w:rsid w:val="001267B3"/>
    <w:rsid w:val="0012697B"/>
    <w:rsid w:val="001269E4"/>
    <w:rsid w:val="00126BD3"/>
    <w:rsid w:val="00130237"/>
    <w:rsid w:val="00131368"/>
    <w:rsid w:val="00131CC8"/>
    <w:rsid w:val="00131F16"/>
    <w:rsid w:val="00132337"/>
    <w:rsid w:val="0013238C"/>
    <w:rsid w:val="0013254D"/>
    <w:rsid w:val="00132717"/>
    <w:rsid w:val="00132FF7"/>
    <w:rsid w:val="00133065"/>
    <w:rsid w:val="001332AF"/>
    <w:rsid w:val="00133ADC"/>
    <w:rsid w:val="00133E84"/>
    <w:rsid w:val="00133F8F"/>
    <w:rsid w:val="001343FA"/>
    <w:rsid w:val="00134E83"/>
    <w:rsid w:val="00136500"/>
    <w:rsid w:val="00136815"/>
    <w:rsid w:val="00136E56"/>
    <w:rsid w:val="00137857"/>
    <w:rsid w:val="00137931"/>
    <w:rsid w:val="00140AC2"/>
    <w:rsid w:val="00141AB1"/>
    <w:rsid w:val="00142796"/>
    <w:rsid w:val="00143184"/>
    <w:rsid w:val="00145906"/>
    <w:rsid w:val="001469D2"/>
    <w:rsid w:val="0014730E"/>
    <w:rsid w:val="0014733E"/>
    <w:rsid w:val="00147B54"/>
    <w:rsid w:val="001505D6"/>
    <w:rsid w:val="00150E02"/>
    <w:rsid w:val="00151429"/>
    <w:rsid w:val="0015145D"/>
    <w:rsid w:val="00152595"/>
    <w:rsid w:val="00152D3D"/>
    <w:rsid w:val="001538BF"/>
    <w:rsid w:val="001541A6"/>
    <w:rsid w:val="00155152"/>
    <w:rsid w:val="00155B5B"/>
    <w:rsid w:val="00156744"/>
    <w:rsid w:val="00156D44"/>
    <w:rsid w:val="00156E23"/>
    <w:rsid w:val="001571B7"/>
    <w:rsid w:val="00157EB4"/>
    <w:rsid w:val="001619F7"/>
    <w:rsid w:val="00161A09"/>
    <w:rsid w:val="00162131"/>
    <w:rsid w:val="00162344"/>
    <w:rsid w:val="00162BD8"/>
    <w:rsid w:val="00162C32"/>
    <w:rsid w:val="00162CA5"/>
    <w:rsid w:val="00163B30"/>
    <w:rsid w:val="0016410E"/>
    <w:rsid w:val="00164698"/>
    <w:rsid w:val="00164726"/>
    <w:rsid w:val="0016496E"/>
    <w:rsid w:val="00164D87"/>
    <w:rsid w:val="00165704"/>
    <w:rsid w:val="001657D7"/>
    <w:rsid w:val="00165E6B"/>
    <w:rsid w:val="00166391"/>
    <w:rsid w:val="00167128"/>
    <w:rsid w:val="00170155"/>
    <w:rsid w:val="00170310"/>
    <w:rsid w:val="00170C85"/>
    <w:rsid w:val="001710BC"/>
    <w:rsid w:val="00171ED0"/>
    <w:rsid w:val="001726AC"/>
    <w:rsid w:val="00172A27"/>
    <w:rsid w:val="00172CA9"/>
    <w:rsid w:val="00172FED"/>
    <w:rsid w:val="001737F3"/>
    <w:rsid w:val="00174093"/>
    <w:rsid w:val="001753A3"/>
    <w:rsid w:val="00175B35"/>
    <w:rsid w:val="00175E2F"/>
    <w:rsid w:val="00176C2A"/>
    <w:rsid w:val="00180031"/>
    <w:rsid w:val="0018095D"/>
    <w:rsid w:val="001814F3"/>
    <w:rsid w:val="001828D7"/>
    <w:rsid w:val="001830E4"/>
    <w:rsid w:val="00184085"/>
    <w:rsid w:val="001841EC"/>
    <w:rsid w:val="00184FD9"/>
    <w:rsid w:val="001860C7"/>
    <w:rsid w:val="001863B2"/>
    <w:rsid w:val="001867F8"/>
    <w:rsid w:val="00187075"/>
    <w:rsid w:val="00187527"/>
    <w:rsid w:val="001907E2"/>
    <w:rsid w:val="00191F25"/>
    <w:rsid w:val="0019216B"/>
    <w:rsid w:val="00193342"/>
    <w:rsid w:val="00193A3B"/>
    <w:rsid w:val="001943CB"/>
    <w:rsid w:val="00195812"/>
    <w:rsid w:val="00195B2C"/>
    <w:rsid w:val="00196119"/>
    <w:rsid w:val="001963BF"/>
    <w:rsid w:val="00196EA6"/>
    <w:rsid w:val="001975E1"/>
    <w:rsid w:val="001A0687"/>
    <w:rsid w:val="001A0E68"/>
    <w:rsid w:val="001A136D"/>
    <w:rsid w:val="001A1A3A"/>
    <w:rsid w:val="001A1D7A"/>
    <w:rsid w:val="001A2C1E"/>
    <w:rsid w:val="001A2DB2"/>
    <w:rsid w:val="001A396E"/>
    <w:rsid w:val="001A39C5"/>
    <w:rsid w:val="001A3B65"/>
    <w:rsid w:val="001A42B8"/>
    <w:rsid w:val="001A6BF9"/>
    <w:rsid w:val="001B0B81"/>
    <w:rsid w:val="001B0FF9"/>
    <w:rsid w:val="001B3313"/>
    <w:rsid w:val="001B457B"/>
    <w:rsid w:val="001B5663"/>
    <w:rsid w:val="001B6A2E"/>
    <w:rsid w:val="001B6A72"/>
    <w:rsid w:val="001B6B8B"/>
    <w:rsid w:val="001B7D91"/>
    <w:rsid w:val="001C0779"/>
    <w:rsid w:val="001C16CC"/>
    <w:rsid w:val="001C2441"/>
    <w:rsid w:val="001C2581"/>
    <w:rsid w:val="001C37E1"/>
    <w:rsid w:val="001C3FB9"/>
    <w:rsid w:val="001C4208"/>
    <w:rsid w:val="001C4D79"/>
    <w:rsid w:val="001C6453"/>
    <w:rsid w:val="001C6D1E"/>
    <w:rsid w:val="001D03DA"/>
    <w:rsid w:val="001D0747"/>
    <w:rsid w:val="001D0A6C"/>
    <w:rsid w:val="001D0C7A"/>
    <w:rsid w:val="001D1BF2"/>
    <w:rsid w:val="001D369F"/>
    <w:rsid w:val="001D427C"/>
    <w:rsid w:val="001D4BEE"/>
    <w:rsid w:val="001D4FF9"/>
    <w:rsid w:val="001D5A21"/>
    <w:rsid w:val="001D61F3"/>
    <w:rsid w:val="001D6314"/>
    <w:rsid w:val="001E0B92"/>
    <w:rsid w:val="001E107D"/>
    <w:rsid w:val="001E14BB"/>
    <w:rsid w:val="001E16B8"/>
    <w:rsid w:val="001E1F33"/>
    <w:rsid w:val="001E2DF2"/>
    <w:rsid w:val="001E3644"/>
    <w:rsid w:val="001E3B0B"/>
    <w:rsid w:val="001E4089"/>
    <w:rsid w:val="001E4D2F"/>
    <w:rsid w:val="001E6205"/>
    <w:rsid w:val="001E75CF"/>
    <w:rsid w:val="001E7E51"/>
    <w:rsid w:val="001F0F3E"/>
    <w:rsid w:val="001F1B1E"/>
    <w:rsid w:val="001F281A"/>
    <w:rsid w:val="001F34A9"/>
    <w:rsid w:val="001F34D2"/>
    <w:rsid w:val="001F38F3"/>
    <w:rsid w:val="001F3983"/>
    <w:rsid w:val="001F562D"/>
    <w:rsid w:val="001F661E"/>
    <w:rsid w:val="001F6C3D"/>
    <w:rsid w:val="001F7149"/>
    <w:rsid w:val="001F7B91"/>
    <w:rsid w:val="00200BE6"/>
    <w:rsid w:val="002013D1"/>
    <w:rsid w:val="0020189C"/>
    <w:rsid w:val="00202A12"/>
    <w:rsid w:val="002039FD"/>
    <w:rsid w:val="002041E6"/>
    <w:rsid w:val="00204610"/>
    <w:rsid w:val="00205FEA"/>
    <w:rsid w:val="002063AD"/>
    <w:rsid w:val="00206578"/>
    <w:rsid w:val="002065A8"/>
    <w:rsid w:val="002069B4"/>
    <w:rsid w:val="00207BEC"/>
    <w:rsid w:val="00207D98"/>
    <w:rsid w:val="00211267"/>
    <w:rsid w:val="0021227A"/>
    <w:rsid w:val="00212BCA"/>
    <w:rsid w:val="00212DCB"/>
    <w:rsid w:val="002138DA"/>
    <w:rsid w:val="00213D9A"/>
    <w:rsid w:val="00215555"/>
    <w:rsid w:val="00215D53"/>
    <w:rsid w:val="00216A0B"/>
    <w:rsid w:val="00216EDC"/>
    <w:rsid w:val="002172C7"/>
    <w:rsid w:val="00217E63"/>
    <w:rsid w:val="00220523"/>
    <w:rsid w:val="00220E27"/>
    <w:rsid w:val="002211B2"/>
    <w:rsid w:val="00222038"/>
    <w:rsid w:val="002221DF"/>
    <w:rsid w:val="00222BD2"/>
    <w:rsid w:val="00224076"/>
    <w:rsid w:val="00224311"/>
    <w:rsid w:val="0022437E"/>
    <w:rsid w:val="0022478D"/>
    <w:rsid w:val="00224F1F"/>
    <w:rsid w:val="002255CE"/>
    <w:rsid w:val="00225D8C"/>
    <w:rsid w:val="002260F1"/>
    <w:rsid w:val="00227A77"/>
    <w:rsid w:val="00230AA3"/>
    <w:rsid w:val="002316CB"/>
    <w:rsid w:val="00231C53"/>
    <w:rsid w:val="00231C87"/>
    <w:rsid w:val="002329FE"/>
    <w:rsid w:val="00234F5B"/>
    <w:rsid w:val="00236304"/>
    <w:rsid w:val="00236983"/>
    <w:rsid w:val="0023780E"/>
    <w:rsid w:val="00237A95"/>
    <w:rsid w:val="00240331"/>
    <w:rsid w:val="00240B61"/>
    <w:rsid w:val="00241A87"/>
    <w:rsid w:val="00242070"/>
    <w:rsid w:val="0024295D"/>
    <w:rsid w:val="002455FA"/>
    <w:rsid w:val="00246843"/>
    <w:rsid w:val="00246859"/>
    <w:rsid w:val="00246D48"/>
    <w:rsid w:val="00247413"/>
    <w:rsid w:val="00247441"/>
    <w:rsid w:val="002479AE"/>
    <w:rsid w:val="00250236"/>
    <w:rsid w:val="0025058B"/>
    <w:rsid w:val="002519B1"/>
    <w:rsid w:val="0025208B"/>
    <w:rsid w:val="00252CDF"/>
    <w:rsid w:val="00253E2A"/>
    <w:rsid w:val="002614A7"/>
    <w:rsid w:val="00261609"/>
    <w:rsid w:val="00262602"/>
    <w:rsid w:val="00262A5C"/>
    <w:rsid w:val="00262D5F"/>
    <w:rsid w:val="0026343B"/>
    <w:rsid w:val="00263B2E"/>
    <w:rsid w:val="002647B4"/>
    <w:rsid w:val="0026485D"/>
    <w:rsid w:val="002650BF"/>
    <w:rsid w:val="002655BC"/>
    <w:rsid w:val="00265D98"/>
    <w:rsid w:val="00266DBD"/>
    <w:rsid w:val="002670E7"/>
    <w:rsid w:val="002670FA"/>
    <w:rsid w:val="00267F12"/>
    <w:rsid w:val="0027039D"/>
    <w:rsid w:val="00271166"/>
    <w:rsid w:val="0027158E"/>
    <w:rsid w:val="002739D1"/>
    <w:rsid w:val="00273E75"/>
    <w:rsid w:val="00273F37"/>
    <w:rsid w:val="0027480A"/>
    <w:rsid w:val="00275889"/>
    <w:rsid w:val="00275962"/>
    <w:rsid w:val="00276F6E"/>
    <w:rsid w:val="00277B97"/>
    <w:rsid w:val="00277C0C"/>
    <w:rsid w:val="00277E2B"/>
    <w:rsid w:val="00280442"/>
    <w:rsid w:val="00281C10"/>
    <w:rsid w:val="00282325"/>
    <w:rsid w:val="00284ADE"/>
    <w:rsid w:val="002855E0"/>
    <w:rsid w:val="00285FC8"/>
    <w:rsid w:val="0028613B"/>
    <w:rsid w:val="00286D27"/>
    <w:rsid w:val="002878C8"/>
    <w:rsid w:val="00287A9A"/>
    <w:rsid w:val="00287D37"/>
    <w:rsid w:val="00290353"/>
    <w:rsid w:val="00290B8E"/>
    <w:rsid w:val="002913B1"/>
    <w:rsid w:val="00291778"/>
    <w:rsid w:val="002929E2"/>
    <w:rsid w:val="00292A49"/>
    <w:rsid w:val="0029368F"/>
    <w:rsid w:val="00293A87"/>
    <w:rsid w:val="00293A8C"/>
    <w:rsid w:val="0029457C"/>
    <w:rsid w:val="002949DD"/>
    <w:rsid w:val="0029564F"/>
    <w:rsid w:val="002965C9"/>
    <w:rsid w:val="00297026"/>
    <w:rsid w:val="002A02E0"/>
    <w:rsid w:val="002A1A20"/>
    <w:rsid w:val="002A1BDF"/>
    <w:rsid w:val="002A208A"/>
    <w:rsid w:val="002A29C3"/>
    <w:rsid w:val="002A3129"/>
    <w:rsid w:val="002A4336"/>
    <w:rsid w:val="002A4D33"/>
    <w:rsid w:val="002A5D80"/>
    <w:rsid w:val="002A5EA6"/>
    <w:rsid w:val="002A6F3C"/>
    <w:rsid w:val="002A764F"/>
    <w:rsid w:val="002A7BAF"/>
    <w:rsid w:val="002B0466"/>
    <w:rsid w:val="002B27F0"/>
    <w:rsid w:val="002B34E8"/>
    <w:rsid w:val="002B4D98"/>
    <w:rsid w:val="002B56C5"/>
    <w:rsid w:val="002B5896"/>
    <w:rsid w:val="002B637D"/>
    <w:rsid w:val="002C0CBC"/>
    <w:rsid w:val="002C17F5"/>
    <w:rsid w:val="002C1D1D"/>
    <w:rsid w:val="002C2B19"/>
    <w:rsid w:val="002C43C4"/>
    <w:rsid w:val="002C481A"/>
    <w:rsid w:val="002C66F1"/>
    <w:rsid w:val="002D00EC"/>
    <w:rsid w:val="002D0101"/>
    <w:rsid w:val="002D15AB"/>
    <w:rsid w:val="002D18B3"/>
    <w:rsid w:val="002D3F0A"/>
    <w:rsid w:val="002D3F2A"/>
    <w:rsid w:val="002D4760"/>
    <w:rsid w:val="002D5524"/>
    <w:rsid w:val="002D5C27"/>
    <w:rsid w:val="002D7148"/>
    <w:rsid w:val="002D7534"/>
    <w:rsid w:val="002D7E54"/>
    <w:rsid w:val="002E0852"/>
    <w:rsid w:val="002E0E9A"/>
    <w:rsid w:val="002E106F"/>
    <w:rsid w:val="002E10CD"/>
    <w:rsid w:val="002E1643"/>
    <w:rsid w:val="002E1FA4"/>
    <w:rsid w:val="002E3088"/>
    <w:rsid w:val="002E34D3"/>
    <w:rsid w:val="002E42D3"/>
    <w:rsid w:val="002E468E"/>
    <w:rsid w:val="002E4E03"/>
    <w:rsid w:val="002E4F9F"/>
    <w:rsid w:val="002E584A"/>
    <w:rsid w:val="002E6A1D"/>
    <w:rsid w:val="002E74AB"/>
    <w:rsid w:val="002F140C"/>
    <w:rsid w:val="002F3537"/>
    <w:rsid w:val="002F3E9D"/>
    <w:rsid w:val="002F598E"/>
    <w:rsid w:val="002F6D1C"/>
    <w:rsid w:val="002F7FD3"/>
    <w:rsid w:val="00300B28"/>
    <w:rsid w:val="00300DF1"/>
    <w:rsid w:val="00301162"/>
    <w:rsid w:val="00301682"/>
    <w:rsid w:val="003017C3"/>
    <w:rsid w:val="00302068"/>
    <w:rsid w:val="00302E1D"/>
    <w:rsid w:val="00303526"/>
    <w:rsid w:val="0030385D"/>
    <w:rsid w:val="0030401F"/>
    <w:rsid w:val="00305C2D"/>
    <w:rsid w:val="0030708E"/>
    <w:rsid w:val="003070D8"/>
    <w:rsid w:val="00307DAB"/>
    <w:rsid w:val="0031003B"/>
    <w:rsid w:val="003104E0"/>
    <w:rsid w:val="003115F2"/>
    <w:rsid w:val="00312043"/>
    <w:rsid w:val="00313A05"/>
    <w:rsid w:val="00314345"/>
    <w:rsid w:val="003147F0"/>
    <w:rsid w:val="00314A6B"/>
    <w:rsid w:val="00314B23"/>
    <w:rsid w:val="003157F0"/>
    <w:rsid w:val="003158D4"/>
    <w:rsid w:val="0031629A"/>
    <w:rsid w:val="0031663C"/>
    <w:rsid w:val="00317ACE"/>
    <w:rsid w:val="00320431"/>
    <w:rsid w:val="00322948"/>
    <w:rsid w:val="0032470E"/>
    <w:rsid w:val="00325603"/>
    <w:rsid w:val="0032625E"/>
    <w:rsid w:val="00326630"/>
    <w:rsid w:val="00326B0F"/>
    <w:rsid w:val="00326F5D"/>
    <w:rsid w:val="0032715B"/>
    <w:rsid w:val="00327198"/>
    <w:rsid w:val="003273D9"/>
    <w:rsid w:val="003279A2"/>
    <w:rsid w:val="00330E5D"/>
    <w:rsid w:val="00330F72"/>
    <w:rsid w:val="003334FA"/>
    <w:rsid w:val="00333AEF"/>
    <w:rsid w:val="00334000"/>
    <w:rsid w:val="0033416C"/>
    <w:rsid w:val="003347A6"/>
    <w:rsid w:val="003365CA"/>
    <w:rsid w:val="003404BB"/>
    <w:rsid w:val="00341095"/>
    <w:rsid w:val="003441C0"/>
    <w:rsid w:val="00346A2F"/>
    <w:rsid w:val="00346D02"/>
    <w:rsid w:val="003470CA"/>
    <w:rsid w:val="00347531"/>
    <w:rsid w:val="0035301E"/>
    <w:rsid w:val="00353263"/>
    <w:rsid w:val="00353DD5"/>
    <w:rsid w:val="00354414"/>
    <w:rsid w:val="0035488A"/>
    <w:rsid w:val="00360111"/>
    <w:rsid w:val="003605AE"/>
    <w:rsid w:val="003605EB"/>
    <w:rsid w:val="003605F5"/>
    <w:rsid w:val="003609C6"/>
    <w:rsid w:val="003614A1"/>
    <w:rsid w:val="00361537"/>
    <w:rsid w:val="0036218E"/>
    <w:rsid w:val="0036284A"/>
    <w:rsid w:val="00363A75"/>
    <w:rsid w:val="003640A4"/>
    <w:rsid w:val="003658CA"/>
    <w:rsid w:val="003702F4"/>
    <w:rsid w:val="0037061A"/>
    <w:rsid w:val="00371BCC"/>
    <w:rsid w:val="003725A5"/>
    <w:rsid w:val="00373221"/>
    <w:rsid w:val="00375481"/>
    <w:rsid w:val="00375BB9"/>
    <w:rsid w:val="003763B1"/>
    <w:rsid w:val="003817A1"/>
    <w:rsid w:val="00381A70"/>
    <w:rsid w:val="003827DA"/>
    <w:rsid w:val="00382972"/>
    <w:rsid w:val="00382B94"/>
    <w:rsid w:val="00383FAB"/>
    <w:rsid w:val="00384624"/>
    <w:rsid w:val="00384ADE"/>
    <w:rsid w:val="00384DEE"/>
    <w:rsid w:val="00385290"/>
    <w:rsid w:val="0038551E"/>
    <w:rsid w:val="0038626A"/>
    <w:rsid w:val="00386B57"/>
    <w:rsid w:val="003878E6"/>
    <w:rsid w:val="00390690"/>
    <w:rsid w:val="003914AF"/>
    <w:rsid w:val="00391669"/>
    <w:rsid w:val="00391B5A"/>
    <w:rsid w:val="0039205C"/>
    <w:rsid w:val="003931D9"/>
    <w:rsid w:val="0039351B"/>
    <w:rsid w:val="00393C36"/>
    <w:rsid w:val="00393F77"/>
    <w:rsid w:val="003957B3"/>
    <w:rsid w:val="00395E45"/>
    <w:rsid w:val="00396B4D"/>
    <w:rsid w:val="00396CA0"/>
    <w:rsid w:val="00397930"/>
    <w:rsid w:val="003A120A"/>
    <w:rsid w:val="003A1315"/>
    <w:rsid w:val="003A459B"/>
    <w:rsid w:val="003A5396"/>
    <w:rsid w:val="003A73B1"/>
    <w:rsid w:val="003B1320"/>
    <w:rsid w:val="003B408F"/>
    <w:rsid w:val="003B6AB6"/>
    <w:rsid w:val="003B6AF5"/>
    <w:rsid w:val="003B78C2"/>
    <w:rsid w:val="003C0606"/>
    <w:rsid w:val="003C0EF7"/>
    <w:rsid w:val="003C2921"/>
    <w:rsid w:val="003C2B8A"/>
    <w:rsid w:val="003C310C"/>
    <w:rsid w:val="003C49C0"/>
    <w:rsid w:val="003C4D74"/>
    <w:rsid w:val="003C4DBB"/>
    <w:rsid w:val="003C4E2B"/>
    <w:rsid w:val="003C685A"/>
    <w:rsid w:val="003C7529"/>
    <w:rsid w:val="003C7E26"/>
    <w:rsid w:val="003D0645"/>
    <w:rsid w:val="003D066E"/>
    <w:rsid w:val="003D094C"/>
    <w:rsid w:val="003D0E62"/>
    <w:rsid w:val="003D10EC"/>
    <w:rsid w:val="003D170C"/>
    <w:rsid w:val="003D3296"/>
    <w:rsid w:val="003D3324"/>
    <w:rsid w:val="003D342A"/>
    <w:rsid w:val="003D3630"/>
    <w:rsid w:val="003D41B9"/>
    <w:rsid w:val="003D4348"/>
    <w:rsid w:val="003D43F1"/>
    <w:rsid w:val="003D47A7"/>
    <w:rsid w:val="003D5108"/>
    <w:rsid w:val="003D55C7"/>
    <w:rsid w:val="003D5BB6"/>
    <w:rsid w:val="003D66C2"/>
    <w:rsid w:val="003D765E"/>
    <w:rsid w:val="003E0EEC"/>
    <w:rsid w:val="003E159A"/>
    <w:rsid w:val="003E1873"/>
    <w:rsid w:val="003E1D40"/>
    <w:rsid w:val="003E228E"/>
    <w:rsid w:val="003E329C"/>
    <w:rsid w:val="003E340A"/>
    <w:rsid w:val="003E386F"/>
    <w:rsid w:val="003E3E63"/>
    <w:rsid w:val="003E5B13"/>
    <w:rsid w:val="003E631E"/>
    <w:rsid w:val="003F06CA"/>
    <w:rsid w:val="003F08CA"/>
    <w:rsid w:val="003F1043"/>
    <w:rsid w:val="003F1C52"/>
    <w:rsid w:val="003F1DD8"/>
    <w:rsid w:val="003F2278"/>
    <w:rsid w:val="003F246B"/>
    <w:rsid w:val="003F2B3F"/>
    <w:rsid w:val="003F3C2F"/>
    <w:rsid w:val="003F3EF5"/>
    <w:rsid w:val="003F3F7F"/>
    <w:rsid w:val="003F4833"/>
    <w:rsid w:val="003F48A1"/>
    <w:rsid w:val="003F55C0"/>
    <w:rsid w:val="003F55D0"/>
    <w:rsid w:val="003F6F11"/>
    <w:rsid w:val="003F70C0"/>
    <w:rsid w:val="003F7E66"/>
    <w:rsid w:val="00400699"/>
    <w:rsid w:val="004013BC"/>
    <w:rsid w:val="004015E2"/>
    <w:rsid w:val="00401616"/>
    <w:rsid w:val="004025EA"/>
    <w:rsid w:val="00402A68"/>
    <w:rsid w:val="0040301D"/>
    <w:rsid w:val="004041DE"/>
    <w:rsid w:val="00404348"/>
    <w:rsid w:val="00404631"/>
    <w:rsid w:val="00404ABF"/>
    <w:rsid w:val="00405886"/>
    <w:rsid w:val="00405B24"/>
    <w:rsid w:val="00405F7A"/>
    <w:rsid w:val="00406D97"/>
    <w:rsid w:val="00407197"/>
    <w:rsid w:val="004074EF"/>
    <w:rsid w:val="00407740"/>
    <w:rsid w:val="00407999"/>
    <w:rsid w:val="00410078"/>
    <w:rsid w:val="00410439"/>
    <w:rsid w:val="00410B28"/>
    <w:rsid w:val="00412B11"/>
    <w:rsid w:val="00412CF4"/>
    <w:rsid w:val="00412FA2"/>
    <w:rsid w:val="00413FB9"/>
    <w:rsid w:val="004146F7"/>
    <w:rsid w:val="00414CE1"/>
    <w:rsid w:val="00414EAB"/>
    <w:rsid w:val="004169CF"/>
    <w:rsid w:val="0041794C"/>
    <w:rsid w:val="00417F8D"/>
    <w:rsid w:val="00420099"/>
    <w:rsid w:val="004207FF"/>
    <w:rsid w:val="00420D38"/>
    <w:rsid w:val="00421058"/>
    <w:rsid w:val="00421533"/>
    <w:rsid w:val="004218F8"/>
    <w:rsid w:val="0042226A"/>
    <w:rsid w:val="00422F62"/>
    <w:rsid w:val="004235BD"/>
    <w:rsid w:val="004240F8"/>
    <w:rsid w:val="0042412C"/>
    <w:rsid w:val="00424322"/>
    <w:rsid w:val="004245F1"/>
    <w:rsid w:val="00424641"/>
    <w:rsid w:val="004249C8"/>
    <w:rsid w:val="00425824"/>
    <w:rsid w:val="00431491"/>
    <w:rsid w:val="004314C2"/>
    <w:rsid w:val="004318E9"/>
    <w:rsid w:val="00431920"/>
    <w:rsid w:val="00431B05"/>
    <w:rsid w:val="00431EAC"/>
    <w:rsid w:val="0043356F"/>
    <w:rsid w:val="00433F91"/>
    <w:rsid w:val="004341ED"/>
    <w:rsid w:val="00434899"/>
    <w:rsid w:val="00434CC5"/>
    <w:rsid w:val="00435850"/>
    <w:rsid w:val="00435AC2"/>
    <w:rsid w:val="00436379"/>
    <w:rsid w:val="00437833"/>
    <w:rsid w:val="00440DB4"/>
    <w:rsid w:val="00441102"/>
    <w:rsid w:val="004424B4"/>
    <w:rsid w:val="004425CC"/>
    <w:rsid w:val="00443664"/>
    <w:rsid w:val="00443E24"/>
    <w:rsid w:val="00445FA5"/>
    <w:rsid w:val="00446D83"/>
    <w:rsid w:val="004473C9"/>
    <w:rsid w:val="00447896"/>
    <w:rsid w:val="00447A07"/>
    <w:rsid w:val="00447C9E"/>
    <w:rsid w:val="00450733"/>
    <w:rsid w:val="00450CE4"/>
    <w:rsid w:val="0045134C"/>
    <w:rsid w:val="00451F2F"/>
    <w:rsid w:val="00452E17"/>
    <w:rsid w:val="00452F95"/>
    <w:rsid w:val="00453B0E"/>
    <w:rsid w:val="004541DB"/>
    <w:rsid w:val="004544B0"/>
    <w:rsid w:val="004547C5"/>
    <w:rsid w:val="0045487F"/>
    <w:rsid w:val="00454916"/>
    <w:rsid w:val="00454E60"/>
    <w:rsid w:val="004564D9"/>
    <w:rsid w:val="0045680D"/>
    <w:rsid w:val="00456D76"/>
    <w:rsid w:val="00456E91"/>
    <w:rsid w:val="004575E7"/>
    <w:rsid w:val="00457835"/>
    <w:rsid w:val="0046137A"/>
    <w:rsid w:val="0046165F"/>
    <w:rsid w:val="00462B41"/>
    <w:rsid w:val="004630AD"/>
    <w:rsid w:val="00463BDB"/>
    <w:rsid w:val="00463CAA"/>
    <w:rsid w:val="00464B40"/>
    <w:rsid w:val="00464CC9"/>
    <w:rsid w:val="00464E22"/>
    <w:rsid w:val="00464F52"/>
    <w:rsid w:val="00465B70"/>
    <w:rsid w:val="004667B4"/>
    <w:rsid w:val="004674E7"/>
    <w:rsid w:val="00470250"/>
    <w:rsid w:val="00470ED4"/>
    <w:rsid w:val="004715A1"/>
    <w:rsid w:val="004717D2"/>
    <w:rsid w:val="00473DBF"/>
    <w:rsid w:val="0047473F"/>
    <w:rsid w:val="0047635E"/>
    <w:rsid w:val="0047676A"/>
    <w:rsid w:val="00476B31"/>
    <w:rsid w:val="00476DDD"/>
    <w:rsid w:val="00481818"/>
    <w:rsid w:val="00481D56"/>
    <w:rsid w:val="0048207C"/>
    <w:rsid w:val="00483BC3"/>
    <w:rsid w:val="004841BB"/>
    <w:rsid w:val="00484E19"/>
    <w:rsid w:val="00486EEF"/>
    <w:rsid w:val="0048729C"/>
    <w:rsid w:val="00487B54"/>
    <w:rsid w:val="00490178"/>
    <w:rsid w:val="00490D6A"/>
    <w:rsid w:val="00491A23"/>
    <w:rsid w:val="00492312"/>
    <w:rsid w:val="0049422C"/>
    <w:rsid w:val="0049429D"/>
    <w:rsid w:val="0049586A"/>
    <w:rsid w:val="0049626F"/>
    <w:rsid w:val="004A0262"/>
    <w:rsid w:val="004A0300"/>
    <w:rsid w:val="004A0BCB"/>
    <w:rsid w:val="004A1230"/>
    <w:rsid w:val="004A1BA2"/>
    <w:rsid w:val="004A2685"/>
    <w:rsid w:val="004A2BED"/>
    <w:rsid w:val="004A414F"/>
    <w:rsid w:val="004A5551"/>
    <w:rsid w:val="004A668D"/>
    <w:rsid w:val="004A7290"/>
    <w:rsid w:val="004B10BD"/>
    <w:rsid w:val="004B1102"/>
    <w:rsid w:val="004B1574"/>
    <w:rsid w:val="004B1671"/>
    <w:rsid w:val="004B1FE9"/>
    <w:rsid w:val="004B2120"/>
    <w:rsid w:val="004B2554"/>
    <w:rsid w:val="004B272C"/>
    <w:rsid w:val="004B38DF"/>
    <w:rsid w:val="004B3C93"/>
    <w:rsid w:val="004B3DD2"/>
    <w:rsid w:val="004B3E5F"/>
    <w:rsid w:val="004B490C"/>
    <w:rsid w:val="004B5BB9"/>
    <w:rsid w:val="004B615B"/>
    <w:rsid w:val="004B6304"/>
    <w:rsid w:val="004B68B2"/>
    <w:rsid w:val="004C0DCD"/>
    <w:rsid w:val="004C2076"/>
    <w:rsid w:val="004C20D1"/>
    <w:rsid w:val="004C30C2"/>
    <w:rsid w:val="004C35C7"/>
    <w:rsid w:val="004C3DF2"/>
    <w:rsid w:val="004C6F8E"/>
    <w:rsid w:val="004C7082"/>
    <w:rsid w:val="004D0701"/>
    <w:rsid w:val="004D10A5"/>
    <w:rsid w:val="004D2164"/>
    <w:rsid w:val="004D488C"/>
    <w:rsid w:val="004D6DF4"/>
    <w:rsid w:val="004E0F4B"/>
    <w:rsid w:val="004E18B0"/>
    <w:rsid w:val="004E1AA8"/>
    <w:rsid w:val="004E254D"/>
    <w:rsid w:val="004E2B98"/>
    <w:rsid w:val="004E3519"/>
    <w:rsid w:val="004E3C98"/>
    <w:rsid w:val="004E4CA9"/>
    <w:rsid w:val="004E4E6C"/>
    <w:rsid w:val="004E5783"/>
    <w:rsid w:val="004E581C"/>
    <w:rsid w:val="004E5E75"/>
    <w:rsid w:val="004E71E7"/>
    <w:rsid w:val="004F0342"/>
    <w:rsid w:val="004F1366"/>
    <w:rsid w:val="004F260C"/>
    <w:rsid w:val="004F34E9"/>
    <w:rsid w:val="004F4335"/>
    <w:rsid w:val="004F4A34"/>
    <w:rsid w:val="004F4D4A"/>
    <w:rsid w:val="004F5703"/>
    <w:rsid w:val="004F57BF"/>
    <w:rsid w:val="004F5DCD"/>
    <w:rsid w:val="004F62DB"/>
    <w:rsid w:val="004F6521"/>
    <w:rsid w:val="004F7803"/>
    <w:rsid w:val="004F7CF0"/>
    <w:rsid w:val="005001F7"/>
    <w:rsid w:val="00500658"/>
    <w:rsid w:val="00500E7F"/>
    <w:rsid w:val="00501584"/>
    <w:rsid w:val="00501D62"/>
    <w:rsid w:val="00502A95"/>
    <w:rsid w:val="00502DC1"/>
    <w:rsid w:val="00505329"/>
    <w:rsid w:val="005063CB"/>
    <w:rsid w:val="00506A58"/>
    <w:rsid w:val="00507957"/>
    <w:rsid w:val="005102AC"/>
    <w:rsid w:val="005106EF"/>
    <w:rsid w:val="005112FA"/>
    <w:rsid w:val="00511537"/>
    <w:rsid w:val="0051180C"/>
    <w:rsid w:val="00512080"/>
    <w:rsid w:val="005122C4"/>
    <w:rsid w:val="005123FF"/>
    <w:rsid w:val="00512587"/>
    <w:rsid w:val="00513BBC"/>
    <w:rsid w:val="005149C4"/>
    <w:rsid w:val="005153B4"/>
    <w:rsid w:val="00515747"/>
    <w:rsid w:val="00515D67"/>
    <w:rsid w:val="005165DA"/>
    <w:rsid w:val="00516FB0"/>
    <w:rsid w:val="005201D6"/>
    <w:rsid w:val="00521226"/>
    <w:rsid w:val="00521414"/>
    <w:rsid w:val="00521C4D"/>
    <w:rsid w:val="00522420"/>
    <w:rsid w:val="00522731"/>
    <w:rsid w:val="00522FBD"/>
    <w:rsid w:val="00522FFC"/>
    <w:rsid w:val="005235C2"/>
    <w:rsid w:val="00523697"/>
    <w:rsid w:val="0052489D"/>
    <w:rsid w:val="00524E5B"/>
    <w:rsid w:val="005260A4"/>
    <w:rsid w:val="00526130"/>
    <w:rsid w:val="00527C55"/>
    <w:rsid w:val="00527CA1"/>
    <w:rsid w:val="00530EDF"/>
    <w:rsid w:val="00530FC2"/>
    <w:rsid w:val="0053208A"/>
    <w:rsid w:val="00532996"/>
    <w:rsid w:val="00532F1B"/>
    <w:rsid w:val="00533073"/>
    <w:rsid w:val="005338CB"/>
    <w:rsid w:val="00533987"/>
    <w:rsid w:val="00533E66"/>
    <w:rsid w:val="00534623"/>
    <w:rsid w:val="0053488E"/>
    <w:rsid w:val="00534B9E"/>
    <w:rsid w:val="00534BE9"/>
    <w:rsid w:val="005351CF"/>
    <w:rsid w:val="00535823"/>
    <w:rsid w:val="0053605D"/>
    <w:rsid w:val="005362D0"/>
    <w:rsid w:val="005369A3"/>
    <w:rsid w:val="00540325"/>
    <w:rsid w:val="0054093F"/>
    <w:rsid w:val="0054151B"/>
    <w:rsid w:val="005418FF"/>
    <w:rsid w:val="00542173"/>
    <w:rsid w:val="00542A30"/>
    <w:rsid w:val="0054333C"/>
    <w:rsid w:val="0054364A"/>
    <w:rsid w:val="00543E3D"/>
    <w:rsid w:val="00544083"/>
    <w:rsid w:val="005448EF"/>
    <w:rsid w:val="005467A1"/>
    <w:rsid w:val="00547815"/>
    <w:rsid w:val="00550D21"/>
    <w:rsid w:val="00550D38"/>
    <w:rsid w:val="00551595"/>
    <w:rsid w:val="005515F1"/>
    <w:rsid w:val="00551B9D"/>
    <w:rsid w:val="00551F81"/>
    <w:rsid w:val="005523BE"/>
    <w:rsid w:val="00552579"/>
    <w:rsid w:val="005529AC"/>
    <w:rsid w:val="00553328"/>
    <w:rsid w:val="005534B1"/>
    <w:rsid w:val="00554522"/>
    <w:rsid w:val="00554D91"/>
    <w:rsid w:val="00555121"/>
    <w:rsid w:val="00556351"/>
    <w:rsid w:val="00557A0C"/>
    <w:rsid w:val="005601CF"/>
    <w:rsid w:val="0056127D"/>
    <w:rsid w:val="0056185C"/>
    <w:rsid w:val="00561E43"/>
    <w:rsid w:val="005621C5"/>
    <w:rsid w:val="00562307"/>
    <w:rsid w:val="00562FFC"/>
    <w:rsid w:val="00563B95"/>
    <w:rsid w:val="00564B21"/>
    <w:rsid w:val="005669B4"/>
    <w:rsid w:val="00566EF3"/>
    <w:rsid w:val="005717C0"/>
    <w:rsid w:val="005731D5"/>
    <w:rsid w:val="00573575"/>
    <w:rsid w:val="005735A4"/>
    <w:rsid w:val="00573B02"/>
    <w:rsid w:val="00573C49"/>
    <w:rsid w:val="00573DFE"/>
    <w:rsid w:val="00574599"/>
    <w:rsid w:val="00574642"/>
    <w:rsid w:val="005751F3"/>
    <w:rsid w:val="005755A3"/>
    <w:rsid w:val="00576E58"/>
    <w:rsid w:val="00576EC6"/>
    <w:rsid w:val="00577FE3"/>
    <w:rsid w:val="00582499"/>
    <w:rsid w:val="00583757"/>
    <w:rsid w:val="005838F9"/>
    <w:rsid w:val="00583F5B"/>
    <w:rsid w:val="00584356"/>
    <w:rsid w:val="005845D4"/>
    <w:rsid w:val="00584CA9"/>
    <w:rsid w:val="0058584E"/>
    <w:rsid w:val="00585B6E"/>
    <w:rsid w:val="00585E31"/>
    <w:rsid w:val="0058610C"/>
    <w:rsid w:val="00587279"/>
    <w:rsid w:val="005875A3"/>
    <w:rsid w:val="00591302"/>
    <w:rsid w:val="005916C2"/>
    <w:rsid w:val="005919D1"/>
    <w:rsid w:val="00591E9E"/>
    <w:rsid w:val="00592086"/>
    <w:rsid w:val="00592425"/>
    <w:rsid w:val="005946B3"/>
    <w:rsid w:val="00594FCC"/>
    <w:rsid w:val="00595D38"/>
    <w:rsid w:val="00595E01"/>
    <w:rsid w:val="005965C3"/>
    <w:rsid w:val="0059672E"/>
    <w:rsid w:val="00596E3E"/>
    <w:rsid w:val="00597A1C"/>
    <w:rsid w:val="005A0FA1"/>
    <w:rsid w:val="005A1985"/>
    <w:rsid w:val="005A2989"/>
    <w:rsid w:val="005A3E67"/>
    <w:rsid w:val="005A4FC5"/>
    <w:rsid w:val="005A778F"/>
    <w:rsid w:val="005A7D5F"/>
    <w:rsid w:val="005B050F"/>
    <w:rsid w:val="005B0701"/>
    <w:rsid w:val="005B0900"/>
    <w:rsid w:val="005B0D6A"/>
    <w:rsid w:val="005B1503"/>
    <w:rsid w:val="005B254A"/>
    <w:rsid w:val="005B2EE5"/>
    <w:rsid w:val="005B59B7"/>
    <w:rsid w:val="005B5B63"/>
    <w:rsid w:val="005B63AD"/>
    <w:rsid w:val="005B680C"/>
    <w:rsid w:val="005B6D2F"/>
    <w:rsid w:val="005B7B1D"/>
    <w:rsid w:val="005C059D"/>
    <w:rsid w:val="005C106F"/>
    <w:rsid w:val="005C13D8"/>
    <w:rsid w:val="005C18CD"/>
    <w:rsid w:val="005C28E0"/>
    <w:rsid w:val="005C3331"/>
    <w:rsid w:val="005C42D2"/>
    <w:rsid w:val="005C4591"/>
    <w:rsid w:val="005C5A19"/>
    <w:rsid w:val="005C5EF4"/>
    <w:rsid w:val="005C75C4"/>
    <w:rsid w:val="005C789F"/>
    <w:rsid w:val="005C78B8"/>
    <w:rsid w:val="005D065C"/>
    <w:rsid w:val="005D0A5B"/>
    <w:rsid w:val="005D1B4F"/>
    <w:rsid w:val="005D22C1"/>
    <w:rsid w:val="005D2E35"/>
    <w:rsid w:val="005D38D1"/>
    <w:rsid w:val="005D45EE"/>
    <w:rsid w:val="005D4960"/>
    <w:rsid w:val="005D54BC"/>
    <w:rsid w:val="005D54D8"/>
    <w:rsid w:val="005D6A37"/>
    <w:rsid w:val="005D75DB"/>
    <w:rsid w:val="005E1BD9"/>
    <w:rsid w:val="005E1F6D"/>
    <w:rsid w:val="005E3419"/>
    <w:rsid w:val="005E3ED3"/>
    <w:rsid w:val="005E60BB"/>
    <w:rsid w:val="005E66C3"/>
    <w:rsid w:val="005E74D5"/>
    <w:rsid w:val="005E7F36"/>
    <w:rsid w:val="005F0C7F"/>
    <w:rsid w:val="005F15AF"/>
    <w:rsid w:val="005F1D1D"/>
    <w:rsid w:val="005F27E6"/>
    <w:rsid w:val="005F3090"/>
    <w:rsid w:val="005F34B0"/>
    <w:rsid w:val="005F3AEF"/>
    <w:rsid w:val="005F4B8C"/>
    <w:rsid w:val="005F6680"/>
    <w:rsid w:val="005F7FC5"/>
    <w:rsid w:val="00600D46"/>
    <w:rsid w:val="006011C4"/>
    <w:rsid w:val="00601BD4"/>
    <w:rsid w:val="00603726"/>
    <w:rsid w:val="0060397D"/>
    <w:rsid w:val="00604427"/>
    <w:rsid w:val="0060470D"/>
    <w:rsid w:val="0060574A"/>
    <w:rsid w:val="00605D27"/>
    <w:rsid w:val="006061E2"/>
    <w:rsid w:val="006064FB"/>
    <w:rsid w:val="006069C8"/>
    <w:rsid w:val="00606D6E"/>
    <w:rsid w:val="006071D3"/>
    <w:rsid w:val="006105E6"/>
    <w:rsid w:val="00610E77"/>
    <w:rsid w:val="00611453"/>
    <w:rsid w:val="006116B4"/>
    <w:rsid w:val="00612414"/>
    <w:rsid w:val="0061286C"/>
    <w:rsid w:val="00612C77"/>
    <w:rsid w:val="00613943"/>
    <w:rsid w:val="00614B03"/>
    <w:rsid w:val="00615ECB"/>
    <w:rsid w:val="0061700A"/>
    <w:rsid w:val="00617123"/>
    <w:rsid w:val="006201E5"/>
    <w:rsid w:val="00620593"/>
    <w:rsid w:val="0062116A"/>
    <w:rsid w:val="00621E25"/>
    <w:rsid w:val="00622034"/>
    <w:rsid w:val="00622F32"/>
    <w:rsid w:val="00624C6E"/>
    <w:rsid w:val="00624F7E"/>
    <w:rsid w:val="006250BB"/>
    <w:rsid w:val="006256B0"/>
    <w:rsid w:val="006256F7"/>
    <w:rsid w:val="00625AEF"/>
    <w:rsid w:val="00626009"/>
    <w:rsid w:val="00626369"/>
    <w:rsid w:val="00626DC1"/>
    <w:rsid w:val="006275F9"/>
    <w:rsid w:val="006277AC"/>
    <w:rsid w:val="0063133C"/>
    <w:rsid w:val="006318ED"/>
    <w:rsid w:val="00631D1F"/>
    <w:rsid w:val="00632994"/>
    <w:rsid w:val="006341A8"/>
    <w:rsid w:val="006341CD"/>
    <w:rsid w:val="00634390"/>
    <w:rsid w:val="00634C36"/>
    <w:rsid w:val="006350A7"/>
    <w:rsid w:val="00635606"/>
    <w:rsid w:val="00635632"/>
    <w:rsid w:val="00635D8E"/>
    <w:rsid w:val="00635ED9"/>
    <w:rsid w:val="006368AA"/>
    <w:rsid w:val="00636D95"/>
    <w:rsid w:val="00636EAB"/>
    <w:rsid w:val="00637357"/>
    <w:rsid w:val="006377AA"/>
    <w:rsid w:val="006378C9"/>
    <w:rsid w:val="00637B81"/>
    <w:rsid w:val="0064056C"/>
    <w:rsid w:val="006408A0"/>
    <w:rsid w:val="006423FC"/>
    <w:rsid w:val="00642590"/>
    <w:rsid w:val="0064322C"/>
    <w:rsid w:val="006448A7"/>
    <w:rsid w:val="00644DCC"/>
    <w:rsid w:val="006453FA"/>
    <w:rsid w:val="00646350"/>
    <w:rsid w:val="00650A6A"/>
    <w:rsid w:val="006514E3"/>
    <w:rsid w:val="00651DFF"/>
    <w:rsid w:val="006521A5"/>
    <w:rsid w:val="0065373B"/>
    <w:rsid w:val="00653859"/>
    <w:rsid w:val="00653EBE"/>
    <w:rsid w:val="006546B8"/>
    <w:rsid w:val="006547AD"/>
    <w:rsid w:val="00654D3B"/>
    <w:rsid w:val="00654F24"/>
    <w:rsid w:val="00655DC4"/>
    <w:rsid w:val="0066004F"/>
    <w:rsid w:val="006603D2"/>
    <w:rsid w:val="00660AF8"/>
    <w:rsid w:val="00662224"/>
    <w:rsid w:val="0066238A"/>
    <w:rsid w:val="00662C77"/>
    <w:rsid w:val="00663AB8"/>
    <w:rsid w:val="00663AFB"/>
    <w:rsid w:val="00663F82"/>
    <w:rsid w:val="00664E21"/>
    <w:rsid w:val="00664ED1"/>
    <w:rsid w:val="0066551D"/>
    <w:rsid w:val="00665CFA"/>
    <w:rsid w:val="00666BB9"/>
    <w:rsid w:val="00667556"/>
    <w:rsid w:val="00667B73"/>
    <w:rsid w:val="00667C12"/>
    <w:rsid w:val="00667C37"/>
    <w:rsid w:val="00667DF7"/>
    <w:rsid w:val="00667DFB"/>
    <w:rsid w:val="00670338"/>
    <w:rsid w:val="006705C0"/>
    <w:rsid w:val="00671EF9"/>
    <w:rsid w:val="006734AB"/>
    <w:rsid w:val="00674C7B"/>
    <w:rsid w:val="00674DD8"/>
    <w:rsid w:val="0067516C"/>
    <w:rsid w:val="006751D5"/>
    <w:rsid w:val="0067568A"/>
    <w:rsid w:val="00675819"/>
    <w:rsid w:val="00675E10"/>
    <w:rsid w:val="00676DAA"/>
    <w:rsid w:val="0067798A"/>
    <w:rsid w:val="00680661"/>
    <w:rsid w:val="006806A4"/>
    <w:rsid w:val="006812FC"/>
    <w:rsid w:val="006814ED"/>
    <w:rsid w:val="00681541"/>
    <w:rsid w:val="00682AC5"/>
    <w:rsid w:val="00683016"/>
    <w:rsid w:val="00683261"/>
    <w:rsid w:val="0068375B"/>
    <w:rsid w:val="0068387D"/>
    <w:rsid w:val="00683B1B"/>
    <w:rsid w:val="00683D8F"/>
    <w:rsid w:val="006853ED"/>
    <w:rsid w:val="00685B58"/>
    <w:rsid w:val="00685D12"/>
    <w:rsid w:val="00686976"/>
    <w:rsid w:val="00686A92"/>
    <w:rsid w:val="00686E89"/>
    <w:rsid w:val="00686FBB"/>
    <w:rsid w:val="006873C7"/>
    <w:rsid w:val="00687738"/>
    <w:rsid w:val="006879B9"/>
    <w:rsid w:val="00687AF3"/>
    <w:rsid w:val="00687E4D"/>
    <w:rsid w:val="00690179"/>
    <w:rsid w:val="006903A4"/>
    <w:rsid w:val="0069151B"/>
    <w:rsid w:val="00691B98"/>
    <w:rsid w:val="00691D20"/>
    <w:rsid w:val="0069352B"/>
    <w:rsid w:val="0069473B"/>
    <w:rsid w:val="0069520C"/>
    <w:rsid w:val="00695531"/>
    <w:rsid w:val="00696211"/>
    <w:rsid w:val="00696F57"/>
    <w:rsid w:val="006A112A"/>
    <w:rsid w:val="006A1735"/>
    <w:rsid w:val="006A1947"/>
    <w:rsid w:val="006A1B54"/>
    <w:rsid w:val="006A290F"/>
    <w:rsid w:val="006A3BF1"/>
    <w:rsid w:val="006A4533"/>
    <w:rsid w:val="006A4DA9"/>
    <w:rsid w:val="006A62BD"/>
    <w:rsid w:val="006A7FF9"/>
    <w:rsid w:val="006B0ED5"/>
    <w:rsid w:val="006B1916"/>
    <w:rsid w:val="006B1C40"/>
    <w:rsid w:val="006B266E"/>
    <w:rsid w:val="006B300B"/>
    <w:rsid w:val="006B459C"/>
    <w:rsid w:val="006B7261"/>
    <w:rsid w:val="006B7A3A"/>
    <w:rsid w:val="006C0A82"/>
    <w:rsid w:val="006C159B"/>
    <w:rsid w:val="006C26B8"/>
    <w:rsid w:val="006C308A"/>
    <w:rsid w:val="006C35A0"/>
    <w:rsid w:val="006C38FC"/>
    <w:rsid w:val="006C48D1"/>
    <w:rsid w:val="006C49BD"/>
    <w:rsid w:val="006C502E"/>
    <w:rsid w:val="006C5A7F"/>
    <w:rsid w:val="006C6106"/>
    <w:rsid w:val="006D044C"/>
    <w:rsid w:val="006D0E1B"/>
    <w:rsid w:val="006D0F6E"/>
    <w:rsid w:val="006D217D"/>
    <w:rsid w:val="006D252A"/>
    <w:rsid w:val="006D3194"/>
    <w:rsid w:val="006D31A0"/>
    <w:rsid w:val="006D464A"/>
    <w:rsid w:val="006D476C"/>
    <w:rsid w:val="006D5A38"/>
    <w:rsid w:val="006D5A64"/>
    <w:rsid w:val="006D5CF9"/>
    <w:rsid w:val="006D5F89"/>
    <w:rsid w:val="006D6E4B"/>
    <w:rsid w:val="006D740D"/>
    <w:rsid w:val="006E0DD7"/>
    <w:rsid w:val="006E1941"/>
    <w:rsid w:val="006E1A44"/>
    <w:rsid w:val="006E1DEF"/>
    <w:rsid w:val="006E2382"/>
    <w:rsid w:val="006E25BB"/>
    <w:rsid w:val="006E26F2"/>
    <w:rsid w:val="006E3DDB"/>
    <w:rsid w:val="006E4501"/>
    <w:rsid w:val="006E5017"/>
    <w:rsid w:val="006E5624"/>
    <w:rsid w:val="006E5802"/>
    <w:rsid w:val="006E7014"/>
    <w:rsid w:val="006E7634"/>
    <w:rsid w:val="006F00F9"/>
    <w:rsid w:val="006F019F"/>
    <w:rsid w:val="006F198D"/>
    <w:rsid w:val="006F3564"/>
    <w:rsid w:val="006F3DF8"/>
    <w:rsid w:val="006F4751"/>
    <w:rsid w:val="006F4C13"/>
    <w:rsid w:val="006F5C66"/>
    <w:rsid w:val="006F61EE"/>
    <w:rsid w:val="006F70CB"/>
    <w:rsid w:val="006F78F2"/>
    <w:rsid w:val="006F797E"/>
    <w:rsid w:val="006F7AA5"/>
    <w:rsid w:val="0070116B"/>
    <w:rsid w:val="007016DB"/>
    <w:rsid w:val="007022E9"/>
    <w:rsid w:val="00703E49"/>
    <w:rsid w:val="007050F9"/>
    <w:rsid w:val="007065E9"/>
    <w:rsid w:val="0070720E"/>
    <w:rsid w:val="00710372"/>
    <w:rsid w:val="00711859"/>
    <w:rsid w:val="0071264A"/>
    <w:rsid w:val="00713DD1"/>
    <w:rsid w:val="0071426F"/>
    <w:rsid w:val="00714691"/>
    <w:rsid w:val="00714E74"/>
    <w:rsid w:val="00715B36"/>
    <w:rsid w:val="00715CF3"/>
    <w:rsid w:val="00715E77"/>
    <w:rsid w:val="007178B6"/>
    <w:rsid w:val="007179D8"/>
    <w:rsid w:val="00717EA9"/>
    <w:rsid w:val="007210E1"/>
    <w:rsid w:val="00722C24"/>
    <w:rsid w:val="00723F68"/>
    <w:rsid w:val="007240CC"/>
    <w:rsid w:val="00725FB6"/>
    <w:rsid w:val="00726EB3"/>
    <w:rsid w:val="007270BE"/>
    <w:rsid w:val="00727387"/>
    <w:rsid w:val="007305E6"/>
    <w:rsid w:val="0073096C"/>
    <w:rsid w:val="00730B69"/>
    <w:rsid w:val="007318C4"/>
    <w:rsid w:val="00732D72"/>
    <w:rsid w:val="00732DC3"/>
    <w:rsid w:val="00733926"/>
    <w:rsid w:val="00733A59"/>
    <w:rsid w:val="0073453C"/>
    <w:rsid w:val="00734F49"/>
    <w:rsid w:val="00736411"/>
    <w:rsid w:val="00736920"/>
    <w:rsid w:val="00737233"/>
    <w:rsid w:val="007400F7"/>
    <w:rsid w:val="0074090F"/>
    <w:rsid w:val="00740978"/>
    <w:rsid w:val="00740CB1"/>
    <w:rsid w:val="00741EFE"/>
    <w:rsid w:val="0074295E"/>
    <w:rsid w:val="00742AAD"/>
    <w:rsid w:val="00742F96"/>
    <w:rsid w:val="00743576"/>
    <w:rsid w:val="00743A80"/>
    <w:rsid w:val="00743B0C"/>
    <w:rsid w:val="00744BED"/>
    <w:rsid w:val="00745891"/>
    <w:rsid w:val="00747327"/>
    <w:rsid w:val="007479A4"/>
    <w:rsid w:val="00750F24"/>
    <w:rsid w:val="007512DF"/>
    <w:rsid w:val="00751CAC"/>
    <w:rsid w:val="007533F3"/>
    <w:rsid w:val="00754125"/>
    <w:rsid w:val="007543A5"/>
    <w:rsid w:val="00754B34"/>
    <w:rsid w:val="00756474"/>
    <w:rsid w:val="00757BFA"/>
    <w:rsid w:val="00757EA4"/>
    <w:rsid w:val="00760FEF"/>
    <w:rsid w:val="00761199"/>
    <w:rsid w:val="0076156C"/>
    <w:rsid w:val="00761664"/>
    <w:rsid w:val="00761949"/>
    <w:rsid w:val="007620EC"/>
    <w:rsid w:val="00762B5D"/>
    <w:rsid w:val="00762BEB"/>
    <w:rsid w:val="00762F40"/>
    <w:rsid w:val="00763E3F"/>
    <w:rsid w:val="0076449A"/>
    <w:rsid w:val="007650A9"/>
    <w:rsid w:val="00765508"/>
    <w:rsid w:val="0076561F"/>
    <w:rsid w:val="0076569B"/>
    <w:rsid w:val="007656A2"/>
    <w:rsid w:val="00767DB1"/>
    <w:rsid w:val="00770172"/>
    <w:rsid w:val="0077128F"/>
    <w:rsid w:val="007713E2"/>
    <w:rsid w:val="007732A1"/>
    <w:rsid w:val="00774844"/>
    <w:rsid w:val="00774AB2"/>
    <w:rsid w:val="00775436"/>
    <w:rsid w:val="007754E2"/>
    <w:rsid w:val="0077718F"/>
    <w:rsid w:val="0077730B"/>
    <w:rsid w:val="007779E7"/>
    <w:rsid w:val="007779F2"/>
    <w:rsid w:val="00780245"/>
    <w:rsid w:val="0078101F"/>
    <w:rsid w:val="0078198A"/>
    <w:rsid w:val="00781C8D"/>
    <w:rsid w:val="00781F26"/>
    <w:rsid w:val="00782325"/>
    <w:rsid w:val="00783315"/>
    <w:rsid w:val="00783829"/>
    <w:rsid w:val="00783F7D"/>
    <w:rsid w:val="00784BE2"/>
    <w:rsid w:val="00784D97"/>
    <w:rsid w:val="007864B9"/>
    <w:rsid w:val="0079004E"/>
    <w:rsid w:val="00790315"/>
    <w:rsid w:val="00790450"/>
    <w:rsid w:val="0079049E"/>
    <w:rsid w:val="00790DFE"/>
    <w:rsid w:val="00791020"/>
    <w:rsid w:val="00791527"/>
    <w:rsid w:val="00792E4C"/>
    <w:rsid w:val="00793346"/>
    <w:rsid w:val="007946C4"/>
    <w:rsid w:val="0079495F"/>
    <w:rsid w:val="00794FF8"/>
    <w:rsid w:val="007957E9"/>
    <w:rsid w:val="00795FBF"/>
    <w:rsid w:val="00797302"/>
    <w:rsid w:val="007975E1"/>
    <w:rsid w:val="00797E68"/>
    <w:rsid w:val="007A0667"/>
    <w:rsid w:val="007A0B26"/>
    <w:rsid w:val="007A1A86"/>
    <w:rsid w:val="007A1F79"/>
    <w:rsid w:val="007A233D"/>
    <w:rsid w:val="007A2896"/>
    <w:rsid w:val="007A28CB"/>
    <w:rsid w:val="007A2F02"/>
    <w:rsid w:val="007A361A"/>
    <w:rsid w:val="007A3620"/>
    <w:rsid w:val="007A3AB7"/>
    <w:rsid w:val="007A3E87"/>
    <w:rsid w:val="007A3FB7"/>
    <w:rsid w:val="007A4230"/>
    <w:rsid w:val="007A4B78"/>
    <w:rsid w:val="007A4C8D"/>
    <w:rsid w:val="007A5593"/>
    <w:rsid w:val="007A5E05"/>
    <w:rsid w:val="007A773B"/>
    <w:rsid w:val="007A7CCA"/>
    <w:rsid w:val="007B02F7"/>
    <w:rsid w:val="007B0CB4"/>
    <w:rsid w:val="007B1396"/>
    <w:rsid w:val="007B13F2"/>
    <w:rsid w:val="007B1C48"/>
    <w:rsid w:val="007B1FC1"/>
    <w:rsid w:val="007B28E6"/>
    <w:rsid w:val="007B3461"/>
    <w:rsid w:val="007B3615"/>
    <w:rsid w:val="007B41DC"/>
    <w:rsid w:val="007B4367"/>
    <w:rsid w:val="007B47A1"/>
    <w:rsid w:val="007B67E8"/>
    <w:rsid w:val="007B6B76"/>
    <w:rsid w:val="007C030C"/>
    <w:rsid w:val="007C1049"/>
    <w:rsid w:val="007C1D5F"/>
    <w:rsid w:val="007C2F66"/>
    <w:rsid w:val="007C3A37"/>
    <w:rsid w:val="007C5EEF"/>
    <w:rsid w:val="007C6B91"/>
    <w:rsid w:val="007D04AA"/>
    <w:rsid w:val="007D074C"/>
    <w:rsid w:val="007D076B"/>
    <w:rsid w:val="007D1459"/>
    <w:rsid w:val="007D1CAE"/>
    <w:rsid w:val="007D2220"/>
    <w:rsid w:val="007D375C"/>
    <w:rsid w:val="007D4198"/>
    <w:rsid w:val="007D525C"/>
    <w:rsid w:val="007D5920"/>
    <w:rsid w:val="007D70E3"/>
    <w:rsid w:val="007D7566"/>
    <w:rsid w:val="007E00B5"/>
    <w:rsid w:val="007E0AFB"/>
    <w:rsid w:val="007E180F"/>
    <w:rsid w:val="007E208A"/>
    <w:rsid w:val="007E3273"/>
    <w:rsid w:val="007E370A"/>
    <w:rsid w:val="007E4279"/>
    <w:rsid w:val="007E4D0B"/>
    <w:rsid w:val="007E4D7A"/>
    <w:rsid w:val="007E6259"/>
    <w:rsid w:val="007E63B8"/>
    <w:rsid w:val="007E6522"/>
    <w:rsid w:val="007E659F"/>
    <w:rsid w:val="007F27EB"/>
    <w:rsid w:val="007F2CF8"/>
    <w:rsid w:val="007F3753"/>
    <w:rsid w:val="007F4429"/>
    <w:rsid w:val="007F456A"/>
    <w:rsid w:val="007F46F6"/>
    <w:rsid w:val="007F483C"/>
    <w:rsid w:val="007F5377"/>
    <w:rsid w:val="007F6BB1"/>
    <w:rsid w:val="007F7792"/>
    <w:rsid w:val="007F7DD1"/>
    <w:rsid w:val="00800303"/>
    <w:rsid w:val="00802406"/>
    <w:rsid w:val="00802E9B"/>
    <w:rsid w:val="00803806"/>
    <w:rsid w:val="00803AA5"/>
    <w:rsid w:val="00804BF5"/>
    <w:rsid w:val="00810903"/>
    <w:rsid w:val="008112BC"/>
    <w:rsid w:val="00811C35"/>
    <w:rsid w:val="00811ECB"/>
    <w:rsid w:val="0081258B"/>
    <w:rsid w:val="00814306"/>
    <w:rsid w:val="008149BC"/>
    <w:rsid w:val="00814BDF"/>
    <w:rsid w:val="00814D84"/>
    <w:rsid w:val="00815059"/>
    <w:rsid w:val="0081595B"/>
    <w:rsid w:val="0081622B"/>
    <w:rsid w:val="0081746D"/>
    <w:rsid w:val="008174C7"/>
    <w:rsid w:val="00817EE8"/>
    <w:rsid w:val="008202E8"/>
    <w:rsid w:val="008208F3"/>
    <w:rsid w:val="00821939"/>
    <w:rsid w:val="00821E08"/>
    <w:rsid w:val="00821FE5"/>
    <w:rsid w:val="008225E6"/>
    <w:rsid w:val="00822850"/>
    <w:rsid w:val="008228F7"/>
    <w:rsid w:val="00822E6B"/>
    <w:rsid w:val="008234F9"/>
    <w:rsid w:val="008243D0"/>
    <w:rsid w:val="00824795"/>
    <w:rsid w:val="00825190"/>
    <w:rsid w:val="00825ED3"/>
    <w:rsid w:val="00827DB9"/>
    <w:rsid w:val="008304E3"/>
    <w:rsid w:val="00831DBA"/>
    <w:rsid w:val="00833374"/>
    <w:rsid w:val="008338F0"/>
    <w:rsid w:val="00833907"/>
    <w:rsid w:val="00834A34"/>
    <w:rsid w:val="00834E58"/>
    <w:rsid w:val="0083522A"/>
    <w:rsid w:val="00835E54"/>
    <w:rsid w:val="0083627E"/>
    <w:rsid w:val="00836897"/>
    <w:rsid w:val="00836CB1"/>
    <w:rsid w:val="00836D93"/>
    <w:rsid w:val="008425B4"/>
    <w:rsid w:val="00843939"/>
    <w:rsid w:val="008446CE"/>
    <w:rsid w:val="00845BC7"/>
    <w:rsid w:val="00845E57"/>
    <w:rsid w:val="00851080"/>
    <w:rsid w:val="00851258"/>
    <w:rsid w:val="00851B42"/>
    <w:rsid w:val="00851B4A"/>
    <w:rsid w:val="0085240E"/>
    <w:rsid w:val="008528C4"/>
    <w:rsid w:val="00854E33"/>
    <w:rsid w:val="0085570D"/>
    <w:rsid w:val="00857FEB"/>
    <w:rsid w:val="008632FB"/>
    <w:rsid w:val="008633AD"/>
    <w:rsid w:val="00863422"/>
    <w:rsid w:val="00863512"/>
    <w:rsid w:val="00863698"/>
    <w:rsid w:val="00863835"/>
    <w:rsid w:val="00863DC1"/>
    <w:rsid w:val="00863E3E"/>
    <w:rsid w:val="00864713"/>
    <w:rsid w:val="0086496A"/>
    <w:rsid w:val="00864977"/>
    <w:rsid w:val="00866469"/>
    <w:rsid w:val="0086737F"/>
    <w:rsid w:val="0086739D"/>
    <w:rsid w:val="00867DCD"/>
    <w:rsid w:val="00871B51"/>
    <w:rsid w:val="00872F9C"/>
    <w:rsid w:val="008737F1"/>
    <w:rsid w:val="00875032"/>
    <w:rsid w:val="00875142"/>
    <w:rsid w:val="008752A1"/>
    <w:rsid w:val="008754FF"/>
    <w:rsid w:val="0087678C"/>
    <w:rsid w:val="00876E48"/>
    <w:rsid w:val="00876FF2"/>
    <w:rsid w:val="00880699"/>
    <w:rsid w:val="008808E9"/>
    <w:rsid w:val="008814D0"/>
    <w:rsid w:val="00882533"/>
    <w:rsid w:val="00882B02"/>
    <w:rsid w:val="00882B0E"/>
    <w:rsid w:val="00882CB5"/>
    <w:rsid w:val="00884ACC"/>
    <w:rsid w:val="00884B42"/>
    <w:rsid w:val="00885A87"/>
    <w:rsid w:val="00885F0D"/>
    <w:rsid w:val="00886C46"/>
    <w:rsid w:val="00887125"/>
    <w:rsid w:val="0089228F"/>
    <w:rsid w:val="00892373"/>
    <w:rsid w:val="00892BB7"/>
    <w:rsid w:val="00892E36"/>
    <w:rsid w:val="00892E5B"/>
    <w:rsid w:val="00892F18"/>
    <w:rsid w:val="00893392"/>
    <w:rsid w:val="008949C4"/>
    <w:rsid w:val="00894FDE"/>
    <w:rsid w:val="008954A9"/>
    <w:rsid w:val="00895A66"/>
    <w:rsid w:val="008967F3"/>
    <w:rsid w:val="00897336"/>
    <w:rsid w:val="00897A43"/>
    <w:rsid w:val="008A0AD7"/>
    <w:rsid w:val="008A0E3E"/>
    <w:rsid w:val="008A1ADB"/>
    <w:rsid w:val="008A1EF2"/>
    <w:rsid w:val="008A2335"/>
    <w:rsid w:val="008A3740"/>
    <w:rsid w:val="008A401E"/>
    <w:rsid w:val="008A4B2C"/>
    <w:rsid w:val="008A51FF"/>
    <w:rsid w:val="008A5ACA"/>
    <w:rsid w:val="008A5B98"/>
    <w:rsid w:val="008A6220"/>
    <w:rsid w:val="008A68C8"/>
    <w:rsid w:val="008B05AA"/>
    <w:rsid w:val="008B0C08"/>
    <w:rsid w:val="008B12E6"/>
    <w:rsid w:val="008B19E2"/>
    <w:rsid w:val="008B1B6B"/>
    <w:rsid w:val="008B3DCC"/>
    <w:rsid w:val="008B44C2"/>
    <w:rsid w:val="008B5C00"/>
    <w:rsid w:val="008B5FBA"/>
    <w:rsid w:val="008B76A9"/>
    <w:rsid w:val="008B7B65"/>
    <w:rsid w:val="008B7CB0"/>
    <w:rsid w:val="008C0BA5"/>
    <w:rsid w:val="008C3447"/>
    <w:rsid w:val="008C37F0"/>
    <w:rsid w:val="008C3BC1"/>
    <w:rsid w:val="008C40D8"/>
    <w:rsid w:val="008C4B3A"/>
    <w:rsid w:val="008C5913"/>
    <w:rsid w:val="008C60A4"/>
    <w:rsid w:val="008C6201"/>
    <w:rsid w:val="008C715B"/>
    <w:rsid w:val="008C71BF"/>
    <w:rsid w:val="008D0A7B"/>
    <w:rsid w:val="008D120F"/>
    <w:rsid w:val="008D1899"/>
    <w:rsid w:val="008D19F8"/>
    <w:rsid w:val="008D1D5E"/>
    <w:rsid w:val="008D1E3B"/>
    <w:rsid w:val="008D2331"/>
    <w:rsid w:val="008D2341"/>
    <w:rsid w:val="008D3297"/>
    <w:rsid w:val="008D3E9A"/>
    <w:rsid w:val="008D4195"/>
    <w:rsid w:val="008D4A1E"/>
    <w:rsid w:val="008D6083"/>
    <w:rsid w:val="008D6544"/>
    <w:rsid w:val="008D6B49"/>
    <w:rsid w:val="008D77DC"/>
    <w:rsid w:val="008E0147"/>
    <w:rsid w:val="008E076F"/>
    <w:rsid w:val="008E0AAD"/>
    <w:rsid w:val="008E0FC9"/>
    <w:rsid w:val="008E4280"/>
    <w:rsid w:val="008E5A9E"/>
    <w:rsid w:val="008E6119"/>
    <w:rsid w:val="008E7E98"/>
    <w:rsid w:val="008F0F00"/>
    <w:rsid w:val="008F2B71"/>
    <w:rsid w:val="008F4915"/>
    <w:rsid w:val="008F4937"/>
    <w:rsid w:val="008F49C6"/>
    <w:rsid w:val="008F679F"/>
    <w:rsid w:val="008F6838"/>
    <w:rsid w:val="008F69FA"/>
    <w:rsid w:val="008F748E"/>
    <w:rsid w:val="008F78AF"/>
    <w:rsid w:val="008F7D62"/>
    <w:rsid w:val="00900599"/>
    <w:rsid w:val="00900CC8"/>
    <w:rsid w:val="00901188"/>
    <w:rsid w:val="0090231D"/>
    <w:rsid w:val="00902463"/>
    <w:rsid w:val="00902A1C"/>
    <w:rsid w:val="00903197"/>
    <w:rsid w:val="00903485"/>
    <w:rsid w:val="009044A6"/>
    <w:rsid w:val="009063AE"/>
    <w:rsid w:val="00906C62"/>
    <w:rsid w:val="00906DBC"/>
    <w:rsid w:val="0090708D"/>
    <w:rsid w:val="00907A10"/>
    <w:rsid w:val="00910C3D"/>
    <w:rsid w:val="00910D1C"/>
    <w:rsid w:val="009112B8"/>
    <w:rsid w:val="00911552"/>
    <w:rsid w:val="009125A6"/>
    <w:rsid w:val="009132B9"/>
    <w:rsid w:val="00913CAF"/>
    <w:rsid w:val="00914509"/>
    <w:rsid w:val="009150F1"/>
    <w:rsid w:val="0091538E"/>
    <w:rsid w:val="00915C7F"/>
    <w:rsid w:val="00915E15"/>
    <w:rsid w:val="009162FB"/>
    <w:rsid w:val="00916D32"/>
    <w:rsid w:val="0091732E"/>
    <w:rsid w:val="00921223"/>
    <w:rsid w:val="00921CF7"/>
    <w:rsid w:val="00921D8C"/>
    <w:rsid w:val="0092216D"/>
    <w:rsid w:val="00923122"/>
    <w:rsid w:val="009231BF"/>
    <w:rsid w:val="009233D5"/>
    <w:rsid w:val="0092342E"/>
    <w:rsid w:val="00923B0B"/>
    <w:rsid w:val="00923F14"/>
    <w:rsid w:val="009245D1"/>
    <w:rsid w:val="00924655"/>
    <w:rsid w:val="00925F16"/>
    <w:rsid w:val="00926E11"/>
    <w:rsid w:val="009270E0"/>
    <w:rsid w:val="0093036F"/>
    <w:rsid w:val="009307D9"/>
    <w:rsid w:val="009315D0"/>
    <w:rsid w:val="009316E8"/>
    <w:rsid w:val="00931F67"/>
    <w:rsid w:val="009321A5"/>
    <w:rsid w:val="009330B0"/>
    <w:rsid w:val="00933354"/>
    <w:rsid w:val="0093379B"/>
    <w:rsid w:val="009347FA"/>
    <w:rsid w:val="00934BC5"/>
    <w:rsid w:val="00934DC6"/>
    <w:rsid w:val="00934DDE"/>
    <w:rsid w:val="00934FBF"/>
    <w:rsid w:val="00935CF8"/>
    <w:rsid w:val="00937C8E"/>
    <w:rsid w:val="00937EB8"/>
    <w:rsid w:val="0094004B"/>
    <w:rsid w:val="0094130F"/>
    <w:rsid w:val="0094204D"/>
    <w:rsid w:val="009420BC"/>
    <w:rsid w:val="00942A37"/>
    <w:rsid w:val="00942FCC"/>
    <w:rsid w:val="009468C3"/>
    <w:rsid w:val="009469B1"/>
    <w:rsid w:val="00946B49"/>
    <w:rsid w:val="009472EB"/>
    <w:rsid w:val="009478B0"/>
    <w:rsid w:val="00950683"/>
    <w:rsid w:val="00951DD6"/>
    <w:rsid w:val="00954AD9"/>
    <w:rsid w:val="00954B47"/>
    <w:rsid w:val="00954F38"/>
    <w:rsid w:val="00955E86"/>
    <w:rsid w:val="00956786"/>
    <w:rsid w:val="00956C49"/>
    <w:rsid w:val="00961FAB"/>
    <w:rsid w:val="00962142"/>
    <w:rsid w:val="00962183"/>
    <w:rsid w:val="00962735"/>
    <w:rsid w:val="00963377"/>
    <w:rsid w:val="009638D8"/>
    <w:rsid w:val="0096390F"/>
    <w:rsid w:val="00963B29"/>
    <w:rsid w:val="00963CAD"/>
    <w:rsid w:val="009640C6"/>
    <w:rsid w:val="009649D3"/>
    <w:rsid w:val="00964F17"/>
    <w:rsid w:val="009652B5"/>
    <w:rsid w:val="00965C9F"/>
    <w:rsid w:val="0096696F"/>
    <w:rsid w:val="00967011"/>
    <w:rsid w:val="009670F5"/>
    <w:rsid w:val="00967462"/>
    <w:rsid w:val="0097038D"/>
    <w:rsid w:val="009703E1"/>
    <w:rsid w:val="0097100E"/>
    <w:rsid w:val="00971414"/>
    <w:rsid w:val="00971636"/>
    <w:rsid w:val="00971FBA"/>
    <w:rsid w:val="009731A0"/>
    <w:rsid w:val="00973746"/>
    <w:rsid w:val="00973C8F"/>
    <w:rsid w:val="00973D0D"/>
    <w:rsid w:val="00973FF1"/>
    <w:rsid w:val="009745A0"/>
    <w:rsid w:val="00974675"/>
    <w:rsid w:val="00974C7E"/>
    <w:rsid w:val="0097557B"/>
    <w:rsid w:val="00976BB5"/>
    <w:rsid w:val="009806F9"/>
    <w:rsid w:val="00981175"/>
    <w:rsid w:val="00981CC8"/>
    <w:rsid w:val="00981E8B"/>
    <w:rsid w:val="0098285F"/>
    <w:rsid w:val="00983254"/>
    <w:rsid w:val="00984156"/>
    <w:rsid w:val="00984A2A"/>
    <w:rsid w:val="00984AC2"/>
    <w:rsid w:val="00984CC5"/>
    <w:rsid w:val="00984EDE"/>
    <w:rsid w:val="00985298"/>
    <w:rsid w:val="00986DB6"/>
    <w:rsid w:val="00990DBE"/>
    <w:rsid w:val="00992770"/>
    <w:rsid w:val="009927E7"/>
    <w:rsid w:val="00992810"/>
    <w:rsid w:val="00992D1B"/>
    <w:rsid w:val="00993576"/>
    <w:rsid w:val="00993C27"/>
    <w:rsid w:val="009948C6"/>
    <w:rsid w:val="00994ED2"/>
    <w:rsid w:val="0099530F"/>
    <w:rsid w:val="00995E4E"/>
    <w:rsid w:val="0099651B"/>
    <w:rsid w:val="00996529"/>
    <w:rsid w:val="009966E1"/>
    <w:rsid w:val="00996E32"/>
    <w:rsid w:val="00997D7D"/>
    <w:rsid w:val="009A0721"/>
    <w:rsid w:val="009A0C12"/>
    <w:rsid w:val="009A114E"/>
    <w:rsid w:val="009A1444"/>
    <w:rsid w:val="009A1C5F"/>
    <w:rsid w:val="009A3DEA"/>
    <w:rsid w:val="009A3EDA"/>
    <w:rsid w:val="009A3F44"/>
    <w:rsid w:val="009A4A0D"/>
    <w:rsid w:val="009A591C"/>
    <w:rsid w:val="009A59F9"/>
    <w:rsid w:val="009A6156"/>
    <w:rsid w:val="009A6885"/>
    <w:rsid w:val="009A703C"/>
    <w:rsid w:val="009A717E"/>
    <w:rsid w:val="009B46C2"/>
    <w:rsid w:val="009B478A"/>
    <w:rsid w:val="009B497C"/>
    <w:rsid w:val="009B58F7"/>
    <w:rsid w:val="009B5B4D"/>
    <w:rsid w:val="009B682E"/>
    <w:rsid w:val="009B68F7"/>
    <w:rsid w:val="009B7BE3"/>
    <w:rsid w:val="009C0511"/>
    <w:rsid w:val="009C2F12"/>
    <w:rsid w:val="009C3217"/>
    <w:rsid w:val="009C3A89"/>
    <w:rsid w:val="009C3A8C"/>
    <w:rsid w:val="009C4050"/>
    <w:rsid w:val="009C4607"/>
    <w:rsid w:val="009C4AA7"/>
    <w:rsid w:val="009C5571"/>
    <w:rsid w:val="009C5587"/>
    <w:rsid w:val="009C5A5B"/>
    <w:rsid w:val="009C6295"/>
    <w:rsid w:val="009C6C22"/>
    <w:rsid w:val="009C767F"/>
    <w:rsid w:val="009D0251"/>
    <w:rsid w:val="009D0268"/>
    <w:rsid w:val="009D313B"/>
    <w:rsid w:val="009D318C"/>
    <w:rsid w:val="009D4892"/>
    <w:rsid w:val="009D4B04"/>
    <w:rsid w:val="009D5649"/>
    <w:rsid w:val="009D6752"/>
    <w:rsid w:val="009D75EA"/>
    <w:rsid w:val="009D78F9"/>
    <w:rsid w:val="009D7BDE"/>
    <w:rsid w:val="009E00D2"/>
    <w:rsid w:val="009E071B"/>
    <w:rsid w:val="009E07D7"/>
    <w:rsid w:val="009E1F83"/>
    <w:rsid w:val="009E24DE"/>
    <w:rsid w:val="009E274B"/>
    <w:rsid w:val="009E3367"/>
    <w:rsid w:val="009E3907"/>
    <w:rsid w:val="009E4501"/>
    <w:rsid w:val="009E4F2A"/>
    <w:rsid w:val="009E56ED"/>
    <w:rsid w:val="009E68A6"/>
    <w:rsid w:val="009E6F62"/>
    <w:rsid w:val="009F0F0B"/>
    <w:rsid w:val="009F12EF"/>
    <w:rsid w:val="009F135E"/>
    <w:rsid w:val="009F4113"/>
    <w:rsid w:val="009F6198"/>
    <w:rsid w:val="00A000F8"/>
    <w:rsid w:val="00A0014E"/>
    <w:rsid w:val="00A005DE"/>
    <w:rsid w:val="00A02116"/>
    <w:rsid w:val="00A02575"/>
    <w:rsid w:val="00A02EA8"/>
    <w:rsid w:val="00A039A1"/>
    <w:rsid w:val="00A04DA1"/>
    <w:rsid w:val="00A05212"/>
    <w:rsid w:val="00A05508"/>
    <w:rsid w:val="00A05A17"/>
    <w:rsid w:val="00A06310"/>
    <w:rsid w:val="00A06C62"/>
    <w:rsid w:val="00A0710C"/>
    <w:rsid w:val="00A11744"/>
    <w:rsid w:val="00A11A8A"/>
    <w:rsid w:val="00A11CC6"/>
    <w:rsid w:val="00A129F6"/>
    <w:rsid w:val="00A133AA"/>
    <w:rsid w:val="00A1343C"/>
    <w:rsid w:val="00A1436B"/>
    <w:rsid w:val="00A14DD7"/>
    <w:rsid w:val="00A15618"/>
    <w:rsid w:val="00A164B4"/>
    <w:rsid w:val="00A16DCE"/>
    <w:rsid w:val="00A178B4"/>
    <w:rsid w:val="00A20062"/>
    <w:rsid w:val="00A2029E"/>
    <w:rsid w:val="00A20530"/>
    <w:rsid w:val="00A2192E"/>
    <w:rsid w:val="00A2352F"/>
    <w:rsid w:val="00A23695"/>
    <w:rsid w:val="00A24093"/>
    <w:rsid w:val="00A24458"/>
    <w:rsid w:val="00A24E0D"/>
    <w:rsid w:val="00A25CA1"/>
    <w:rsid w:val="00A26964"/>
    <w:rsid w:val="00A27001"/>
    <w:rsid w:val="00A27357"/>
    <w:rsid w:val="00A30746"/>
    <w:rsid w:val="00A30B80"/>
    <w:rsid w:val="00A316BA"/>
    <w:rsid w:val="00A31C50"/>
    <w:rsid w:val="00A31C9A"/>
    <w:rsid w:val="00A33AEC"/>
    <w:rsid w:val="00A33E38"/>
    <w:rsid w:val="00A34346"/>
    <w:rsid w:val="00A34D99"/>
    <w:rsid w:val="00A3540B"/>
    <w:rsid w:val="00A358B4"/>
    <w:rsid w:val="00A35DA8"/>
    <w:rsid w:val="00A36F00"/>
    <w:rsid w:val="00A3709D"/>
    <w:rsid w:val="00A371D5"/>
    <w:rsid w:val="00A37759"/>
    <w:rsid w:val="00A37D5C"/>
    <w:rsid w:val="00A40565"/>
    <w:rsid w:val="00A40742"/>
    <w:rsid w:val="00A40949"/>
    <w:rsid w:val="00A41A41"/>
    <w:rsid w:val="00A41CF2"/>
    <w:rsid w:val="00A426C5"/>
    <w:rsid w:val="00A42ADA"/>
    <w:rsid w:val="00A43D27"/>
    <w:rsid w:val="00A43E35"/>
    <w:rsid w:val="00A44A93"/>
    <w:rsid w:val="00A46DF6"/>
    <w:rsid w:val="00A47283"/>
    <w:rsid w:val="00A47376"/>
    <w:rsid w:val="00A50E4A"/>
    <w:rsid w:val="00A51670"/>
    <w:rsid w:val="00A52D1D"/>
    <w:rsid w:val="00A53E80"/>
    <w:rsid w:val="00A53E82"/>
    <w:rsid w:val="00A54302"/>
    <w:rsid w:val="00A54AAE"/>
    <w:rsid w:val="00A557F4"/>
    <w:rsid w:val="00A5694A"/>
    <w:rsid w:val="00A56A21"/>
    <w:rsid w:val="00A5702B"/>
    <w:rsid w:val="00A574E1"/>
    <w:rsid w:val="00A60F42"/>
    <w:rsid w:val="00A61BAC"/>
    <w:rsid w:val="00A61E21"/>
    <w:rsid w:val="00A62256"/>
    <w:rsid w:val="00A62BC7"/>
    <w:rsid w:val="00A636A2"/>
    <w:rsid w:val="00A6707B"/>
    <w:rsid w:val="00A67429"/>
    <w:rsid w:val="00A67F5F"/>
    <w:rsid w:val="00A70354"/>
    <w:rsid w:val="00A703C1"/>
    <w:rsid w:val="00A703ED"/>
    <w:rsid w:val="00A7057E"/>
    <w:rsid w:val="00A70F7E"/>
    <w:rsid w:val="00A71AA7"/>
    <w:rsid w:val="00A72D1F"/>
    <w:rsid w:val="00A7454F"/>
    <w:rsid w:val="00A74722"/>
    <w:rsid w:val="00A760CC"/>
    <w:rsid w:val="00A767F6"/>
    <w:rsid w:val="00A76C13"/>
    <w:rsid w:val="00A77749"/>
    <w:rsid w:val="00A77DC6"/>
    <w:rsid w:val="00A809E3"/>
    <w:rsid w:val="00A8237C"/>
    <w:rsid w:val="00A823FA"/>
    <w:rsid w:val="00A828F3"/>
    <w:rsid w:val="00A83ACE"/>
    <w:rsid w:val="00A8563A"/>
    <w:rsid w:val="00A858E8"/>
    <w:rsid w:val="00A85A47"/>
    <w:rsid w:val="00A860C5"/>
    <w:rsid w:val="00A86AD3"/>
    <w:rsid w:val="00A874ED"/>
    <w:rsid w:val="00A87C9C"/>
    <w:rsid w:val="00A90584"/>
    <w:rsid w:val="00A90CB4"/>
    <w:rsid w:val="00A90D3E"/>
    <w:rsid w:val="00A91501"/>
    <w:rsid w:val="00A91853"/>
    <w:rsid w:val="00A918F0"/>
    <w:rsid w:val="00A93208"/>
    <w:rsid w:val="00A936E4"/>
    <w:rsid w:val="00A94477"/>
    <w:rsid w:val="00A95FAD"/>
    <w:rsid w:val="00A96104"/>
    <w:rsid w:val="00A96B20"/>
    <w:rsid w:val="00A97B4F"/>
    <w:rsid w:val="00AA04C6"/>
    <w:rsid w:val="00AA0C47"/>
    <w:rsid w:val="00AA1D15"/>
    <w:rsid w:val="00AA3384"/>
    <w:rsid w:val="00AA33CB"/>
    <w:rsid w:val="00AA3428"/>
    <w:rsid w:val="00AA3EC6"/>
    <w:rsid w:val="00AA4B61"/>
    <w:rsid w:val="00AA579E"/>
    <w:rsid w:val="00AA6166"/>
    <w:rsid w:val="00AA6466"/>
    <w:rsid w:val="00AA79A4"/>
    <w:rsid w:val="00AA7B8D"/>
    <w:rsid w:val="00AB056D"/>
    <w:rsid w:val="00AB119F"/>
    <w:rsid w:val="00AB2A8A"/>
    <w:rsid w:val="00AB2CCC"/>
    <w:rsid w:val="00AB5576"/>
    <w:rsid w:val="00AB7BBD"/>
    <w:rsid w:val="00AC028C"/>
    <w:rsid w:val="00AC0B87"/>
    <w:rsid w:val="00AC10AB"/>
    <w:rsid w:val="00AC1747"/>
    <w:rsid w:val="00AC24B6"/>
    <w:rsid w:val="00AC2A21"/>
    <w:rsid w:val="00AC2E41"/>
    <w:rsid w:val="00AC31C1"/>
    <w:rsid w:val="00AC4020"/>
    <w:rsid w:val="00AC4CBE"/>
    <w:rsid w:val="00AC4F9D"/>
    <w:rsid w:val="00AC5D6E"/>
    <w:rsid w:val="00AD156B"/>
    <w:rsid w:val="00AD2311"/>
    <w:rsid w:val="00AD2B1B"/>
    <w:rsid w:val="00AD2D36"/>
    <w:rsid w:val="00AD396C"/>
    <w:rsid w:val="00AD43E6"/>
    <w:rsid w:val="00AD4490"/>
    <w:rsid w:val="00AD4CB7"/>
    <w:rsid w:val="00AD5CBE"/>
    <w:rsid w:val="00AD5DE8"/>
    <w:rsid w:val="00AD75AE"/>
    <w:rsid w:val="00AD7CAF"/>
    <w:rsid w:val="00AD7EB2"/>
    <w:rsid w:val="00AD7EE6"/>
    <w:rsid w:val="00AE23A9"/>
    <w:rsid w:val="00AE2ADF"/>
    <w:rsid w:val="00AE3077"/>
    <w:rsid w:val="00AE344B"/>
    <w:rsid w:val="00AE46E2"/>
    <w:rsid w:val="00AE4E5A"/>
    <w:rsid w:val="00AE5098"/>
    <w:rsid w:val="00AE6835"/>
    <w:rsid w:val="00AE7951"/>
    <w:rsid w:val="00AF0C35"/>
    <w:rsid w:val="00AF0DD4"/>
    <w:rsid w:val="00AF0E0E"/>
    <w:rsid w:val="00AF1406"/>
    <w:rsid w:val="00AF1A42"/>
    <w:rsid w:val="00AF37BF"/>
    <w:rsid w:val="00AF3C2B"/>
    <w:rsid w:val="00AF4331"/>
    <w:rsid w:val="00AF4427"/>
    <w:rsid w:val="00AF4CED"/>
    <w:rsid w:val="00AF503A"/>
    <w:rsid w:val="00AF58D6"/>
    <w:rsid w:val="00AF6214"/>
    <w:rsid w:val="00AF65D2"/>
    <w:rsid w:val="00AF70A7"/>
    <w:rsid w:val="00AF7DC2"/>
    <w:rsid w:val="00B006F7"/>
    <w:rsid w:val="00B007CC"/>
    <w:rsid w:val="00B014C5"/>
    <w:rsid w:val="00B019A1"/>
    <w:rsid w:val="00B024BC"/>
    <w:rsid w:val="00B03245"/>
    <w:rsid w:val="00B032D6"/>
    <w:rsid w:val="00B040E1"/>
    <w:rsid w:val="00B05738"/>
    <w:rsid w:val="00B05775"/>
    <w:rsid w:val="00B066DD"/>
    <w:rsid w:val="00B06761"/>
    <w:rsid w:val="00B06BC7"/>
    <w:rsid w:val="00B06D78"/>
    <w:rsid w:val="00B0776C"/>
    <w:rsid w:val="00B10054"/>
    <w:rsid w:val="00B10D83"/>
    <w:rsid w:val="00B12078"/>
    <w:rsid w:val="00B126B4"/>
    <w:rsid w:val="00B13C80"/>
    <w:rsid w:val="00B14143"/>
    <w:rsid w:val="00B1501B"/>
    <w:rsid w:val="00B151A2"/>
    <w:rsid w:val="00B151D0"/>
    <w:rsid w:val="00B15AE4"/>
    <w:rsid w:val="00B15D39"/>
    <w:rsid w:val="00B169FD"/>
    <w:rsid w:val="00B16B3D"/>
    <w:rsid w:val="00B17E67"/>
    <w:rsid w:val="00B2155E"/>
    <w:rsid w:val="00B220E2"/>
    <w:rsid w:val="00B225EF"/>
    <w:rsid w:val="00B22811"/>
    <w:rsid w:val="00B22A8D"/>
    <w:rsid w:val="00B241FA"/>
    <w:rsid w:val="00B255BB"/>
    <w:rsid w:val="00B262FC"/>
    <w:rsid w:val="00B269C5"/>
    <w:rsid w:val="00B27993"/>
    <w:rsid w:val="00B30E57"/>
    <w:rsid w:val="00B31274"/>
    <w:rsid w:val="00B31ED6"/>
    <w:rsid w:val="00B320B7"/>
    <w:rsid w:val="00B32257"/>
    <w:rsid w:val="00B325F4"/>
    <w:rsid w:val="00B32782"/>
    <w:rsid w:val="00B327CA"/>
    <w:rsid w:val="00B3358F"/>
    <w:rsid w:val="00B34377"/>
    <w:rsid w:val="00B34459"/>
    <w:rsid w:val="00B34527"/>
    <w:rsid w:val="00B34A38"/>
    <w:rsid w:val="00B351C9"/>
    <w:rsid w:val="00B351D1"/>
    <w:rsid w:val="00B357E8"/>
    <w:rsid w:val="00B35E17"/>
    <w:rsid w:val="00B368DE"/>
    <w:rsid w:val="00B374F1"/>
    <w:rsid w:val="00B379BF"/>
    <w:rsid w:val="00B401C1"/>
    <w:rsid w:val="00B404E8"/>
    <w:rsid w:val="00B405C2"/>
    <w:rsid w:val="00B408B6"/>
    <w:rsid w:val="00B40969"/>
    <w:rsid w:val="00B41534"/>
    <w:rsid w:val="00B4298E"/>
    <w:rsid w:val="00B42CF0"/>
    <w:rsid w:val="00B4371F"/>
    <w:rsid w:val="00B43C35"/>
    <w:rsid w:val="00B44E96"/>
    <w:rsid w:val="00B4524E"/>
    <w:rsid w:val="00B454D2"/>
    <w:rsid w:val="00B45A86"/>
    <w:rsid w:val="00B460A9"/>
    <w:rsid w:val="00B461AB"/>
    <w:rsid w:val="00B46640"/>
    <w:rsid w:val="00B46B08"/>
    <w:rsid w:val="00B47308"/>
    <w:rsid w:val="00B47DDE"/>
    <w:rsid w:val="00B512ED"/>
    <w:rsid w:val="00B52581"/>
    <w:rsid w:val="00B53235"/>
    <w:rsid w:val="00B54294"/>
    <w:rsid w:val="00B542E4"/>
    <w:rsid w:val="00B54E3C"/>
    <w:rsid w:val="00B55422"/>
    <w:rsid w:val="00B56D53"/>
    <w:rsid w:val="00B57238"/>
    <w:rsid w:val="00B5765B"/>
    <w:rsid w:val="00B57FF3"/>
    <w:rsid w:val="00B61B09"/>
    <w:rsid w:val="00B62D48"/>
    <w:rsid w:val="00B630EF"/>
    <w:rsid w:val="00B638C7"/>
    <w:rsid w:val="00B63C4E"/>
    <w:rsid w:val="00B63FBD"/>
    <w:rsid w:val="00B64844"/>
    <w:rsid w:val="00B64BD9"/>
    <w:rsid w:val="00B65262"/>
    <w:rsid w:val="00B670A3"/>
    <w:rsid w:val="00B6730D"/>
    <w:rsid w:val="00B67583"/>
    <w:rsid w:val="00B7049E"/>
    <w:rsid w:val="00B71415"/>
    <w:rsid w:val="00B7159D"/>
    <w:rsid w:val="00B715B3"/>
    <w:rsid w:val="00B71893"/>
    <w:rsid w:val="00B727F8"/>
    <w:rsid w:val="00B72912"/>
    <w:rsid w:val="00B72CB2"/>
    <w:rsid w:val="00B74119"/>
    <w:rsid w:val="00B74C09"/>
    <w:rsid w:val="00B77ACD"/>
    <w:rsid w:val="00B77B30"/>
    <w:rsid w:val="00B803ED"/>
    <w:rsid w:val="00B81138"/>
    <w:rsid w:val="00B8226D"/>
    <w:rsid w:val="00B84678"/>
    <w:rsid w:val="00B86819"/>
    <w:rsid w:val="00B876BC"/>
    <w:rsid w:val="00B91361"/>
    <w:rsid w:val="00B918E0"/>
    <w:rsid w:val="00B91BB9"/>
    <w:rsid w:val="00B91EEA"/>
    <w:rsid w:val="00B91F40"/>
    <w:rsid w:val="00B9255D"/>
    <w:rsid w:val="00B928C4"/>
    <w:rsid w:val="00B92D12"/>
    <w:rsid w:val="00B92D5F"/>
    <w:rsid w:val="00B92E13"/>
    <w:rsid w:val="00B932F4"/>
    <w:rsid w:val="00B941B5"/>
    <w:rsid w:val="00B941F8"/>
    <w:rsid w:val="00B94E1F"/>
    <w:rsid w:val="00B959C1"/>
    <w:rsid w:val="00B95C8D"/>
    <w:rsid w:val="00B96DA4"/>
    <w:rsid w:val="00B9741C"/>
    <w:rsid w:val="00B977EA"/>
    <w:rsid w:val="00BA0501"/>
    <w:rsid w:val="00BA066D"/>
    <w:rsid w:val="00BA0887"/>
    <w:rsid w:val="00BA0986"/>
    <w:rsid w:val="00BA1B83"/>
    <w:rsid w:val="00BA20C3"/>
    <w:rsid w:val="00BA2445"/>
    <w:rsid w:val="00BA263C"/>
    <w:rsid w:val="00BA46B3"/>
    <w:rsid w:val="00BA5522"/>
    <w:rsid w:val="00BB0A3D"/>
    <w:rsid w:val="00BB0A56"/>
    <w:rsid w:val="00BB0DAC"/>
    <w:rsid w:val="00BB1BDA"/>
    <w:rsid w:val="00BB1D42"/>
    <w:rsid w:val="00BB2337"/>
    <w:rsid w:val="00BB2894"/>
    <w:rsid w:val="00BB3844"/>
    <w:rsid w:val="00BB5BC1"/>
    <w:rsid w:val="00BB770C"/>
    <w:rsid w:val="00BB7AD2"/>
    <w:rsid w:val="00BB7BCF"/>
    <w:rsid w:val="00BC1BDB"/>
    <w:rsid w:val="00BC24B5"/>
    <w:rsid w:val="00BC25E4"/>
    <w:rsid w:val="00BC3563"/>
    <w:rsid w:val="00BC366B"/>
    <w:rsid w:val="00BC3A10"/>
    <w:rsid w:val="00BC3AF5"/>
    <w:rsid w:val="00BC477C"/>
    <w:rsid w:val="00BC4AB4"/>
    <w:rsid w:val="00BC57FA"/>
    <w:rsid w:val="00BC5A5D"/>
    <w:rsid w:val="00BC5F9B"/>
    <w:rsid w:val="00BC6332"/>
    <w:rsid w:val="00BC6BA6"/>
    <w:rsid w:val="00BC7177"/>
    <w:rsid w:val="00BD0AEA"/>
    <w:rsid w:val="00BD0DEB"/>
    <w:rsid w:val="00BD1009"/>
    <w:rsid w:val="00BD1778"/>
    <w:rsid w:val="00BD269E"/>
    <w:rsid w:val="00BD27A4"/>
    <w:rsid w:val="00BD2950"/>
    <w:rsid w:val="00BD29AB"/>
    <w:rsid w:val="00BD29F7"/>
    <w:rsid w:val="00BD2C96"/>
    <w:rsid w:val="00BD2EA1"/>
    <w:rsid w:val="00BD41ED"/>
    <w:rsid w:val="00BD4F6F"/>
    <w:rsid w:val="00BD5CC2"/>
    <w:rsid w:val="00BD67A7"/>
    <w:rsid w:val="00BD708F"/>
    <w:rsid w:val="00BE02EC"/>
    <w:rsid w:val="00BE0564"/>
    <w:rsid w:val="00BE0762"/>
    <w:rsid w:val="00BE0AAB"/>
    <w:rsid w:val="00BE1AE2"/>
    <w:rsid w:val="00BE2530"/>
    <w:rsid w:val="00BE2561"/>
    <w:rsid w:val="00BE26C1"/>
    <w:rsid w:val="00BE3CA4"/>
    <w:rsid w:val="00BE470F"/>
    <w:rsid w:val="00BE4D7B"/>
    <w:rsid w:val="00BE56B5"/>
    <w:rsid w:val="00BE5CFE"/>
    <w:rsid w:val="00BE5DBC"/>
    <w:rsid w:val="00BE5E68"/>
    <w:rsid w:val="00BE63B8"/>
    <w:rsid w:val="00BE63C1"/>
    <w:rsid w:val="00BE6D1A"/>
    <w:rsid w:val="00BE70B9"/>
    <w:rsid w:val="00BE76A8"/>
    <w:rsid w:val="00BE7938"/>
    <w:rsid w:val="00BF115C"/>
    <w:rsid w:val="00BF12D8"/>
    <w:rsid w:val="00BF1DD3"/>
    <w:rsid w:val="00BF2E0C"/>
    <w:rsid w:val="00BF571B"/>
    <w:rsid w:val="00BF59B6"/>
    <w:rsid w:val="00BF5B64"/>
    <w:rsid w:val="00BF6311"/>
    <w:rsid w:val="00BF7853"/>
    <w:rsid w:val="00C0047F"/>
    <w:rsid w:val="00C00B69"/>
    <w:rsid w:val="00C00DEB"/>
    <w:rsid w:val="00C0106D"/>
    <w:rsid w:val="00C0243E"/>
    <w:rsid w:val="00C03194"/>
    <w:rsid w:val="00C046AE"/>
    <w:rsid w:val="00C04A8F"/>
    <w:rsid w:val="00C05C8A"/>
    <w:rsid w:val="00C06168"/>
    <w:rsid w:val="00C06834"/>
    <w:rsid w:val="00C06AD2"/>
    <w:rsid w:val="00C07647"/>
    <w:rsid w:val="00C10667"/>
    <w:rsid w:val="00C10BF4"/>
    <w:rsid w:val="00C111A3"/>
    <w:rsid w:val="00C117DE"/>
    <w:rsid w:val="00C1182B"/>
    <w:rsid w:val="00C11E13"/>
    <w:rsid w:val="00C12FDD"/>
    <w:rsid w:val="00C13B8E"/>
    <w:rsid w:val="00C14A0E"/>
    <w:rsid w:val="00C14DC4"/>
    <w:rsid w:val="00C15550"/>
    <w:rsid w:val="00C15679"/>
    <w:rsid w:val="00C16C45"/>
    <w:rsid w:val="00C212BD"/>
    <w:rsid w:val="00C21F95"/>
    <w:rsid w:val="00C2284C"/>
    <w:rsid w:val="00C2431F"/>
    <w:rsid w:val="00C24363"/>
    <w:rsid w:val="00C25B94"/>
    <w:rsid w:val="00C25BD6"/>
    <w:rsid w:val="00C26C6F"/>
    <w:rsid w:val="00C26E5A"/>
    <w:rsid w:val="00C272A4"/>
    <w:rsid w:val="00C278A9"/>
    <w:rsid w:val="00C30D31"/>
    <w:rsid w:val="00C31405"/>
    <w:rsid w:val="00C3227B"/>
    <w:rsid w:val="00C3360A"/>
    <w:rsid w:val="00C33670"/>
    <w:rsid w:val="00C33959"/>
    <w:rsid w:val="00C33FE6"/>
    <w:rsid w:val="00C34231"/>
    <w:rsid w:val="00C3450E"/>
    <w:rsid w:val="00C346E5"/>
    <w:rsid w:val="00C34AA1"/>
    <w:rsid w:val="00C34D56"/>
    <w:rsid w:val="00C35B74"/>
    <w:rsid w:val="00C3695B"/>
    <w:rsid w:val="00C3725C"/>
    <w:rsid w:val="00C37403"/>
    <w:rsid w:val="00C37932"/>
    <w:rsid w:val="00C41257"/>
    <w:rsid w:val="00C41437"/>
    <w:rsid w:val="00C43901"/>
    <w:rsid w:val="00C43C90"/>
    <w:rsid w:val="00C44A53"/>
    <w:rsid w:val="00C45089"/>
    <w:rsid w:val="00C45A9C"/>
    <w:rsid w:val="00C460E1"/>
    <w:rsid w:val="00C46854"/>
    <w:rsid w:val="00C4766D"/>
    <w:rsid w:val="00C502DB"/>
    <w:rsid w:val="00C5060F"/>
    <w:rsid w:val="00C51151"/>
    <w:rsid w:val="00C515E2"/>
    <w:rsid w:val="00C518B9"/>
    <w:rsid w:val="00C5287D"/>
    <w:rsid w:val="00C52C91"/>
    <w:rsid w:val="00C52DCB"/>
    <w:rsid w:val="00C531B2"/>
    <w:rsid w:val="00C553AF"/>
    <w:rsid w:val="00C55A3C"/>
    <w:rsid w:val="00C56B45"/>
    <w:rsid w:val="00C56EB6"/>
    <w:rsid w:val="00C5775D"/>
    <w:rsid w:val="00C6056F"/>
    <w:rsid w:val="00C60975"/>
    <w:rsid w:val="00C60BEC"/>
    <w:rsid w:val="00C60DFE"/>
    <w:rsid w:val="00C60E3A"/>
    <w:rsid w:val="00C628D5"/>
    <w:rsid w:val="00C62C27"/>
    <w:rsid w:val="00C62CF2"/>
    <w:rsid w:val="00C62DF4"/>
    <w:rsid w:val="00C62E18"/>
    <w:rsid w:val="00C63323"/>
    <w:rsid w:val="00C63471"/>
    <w:rsid w:val="00C635CC"/>
    <w:rsid w:val="00C63BB9"/>
    <w:rsid w:val="00C66778"/>
    <w:rsid w:val="00C669ED"/>
    <w:rsid w:val="00C66C16"/>
    <w:rsid w:val="00C66D29"/>
    <w:rsid w:val="00C66E1B"/>
    <w:rsid w:val="00C70256"/>
    <w:rsid w:val="00C70890"/>
    <w:rsid w:val="00C70E13"/>
    <w:rsid w:val="00C71C98"/>
    <w:rsid w:val="00C71E17"/>
    <w:rsid w:val="00C7232D"/>
    <w:rsid w:val="00C7300E"/>
    <w:rsid w:val="00C7341C"/>
    <w:rsid w:val="00C73E7D"/>
    <w:rsid w:val="00C73ED7"/>
    <w:rsid w:val="00C758AA"/>
    <w:rsid w:val="00C76274"/>
    <w:rsid w:val="00C76593"/>
    <w:rsid w:val="00C769B9"/>
    <w:rsid w:val="00C76FFC"/>
    <w:rsid w:val="00C779EA"/>
    <w:rsid w:val="00C806A2"/>
    <w:rsid w:val="00C80B6A"/>
    <w:rsid w:val="00C81009"/>
    <w:rsid w:val="00C814AB"/>
    <w:rsid w:val="00C81A8F"/>
    <w:rsid w:val="00C81B28"/>
    <w:rsid w:val="00C82554"/>
    <w:rsid w:val="00C82791"/>
    <w:rsid w:val="00C835BA"/>
    <w:rsid w:val="00C84445"/>
    <w:rsid w:val="00C84541"/>
    <w:rsid w:val="00C84AC1"/>
    <w:rsid w:val="00C857B4"/>
    <w:rsid w:val="00C90190"/>
    <w:rsid w:val="00C908FD"/>
    <w:rsid w:val="00C91DD4"/>
    <w:rsid w:val="00C92442"/>
    <w:rsid w:val="00C93115"/>
    <w:rsid w:val="00C9324B"/>
    <w:rsid w:val="00C9395B"/>
    <w:rsid w:val="00C94736"/>
    <w:rsid w:val="00C94D9A"/>
    <w:rsid w:val="00C956C3"/>
    <w:rsid w:val="00C95733"/>
    <w:rsid w:val="00C95CA7"/>
    <w:rsid w:val="00C96D5F"/>
    <w:rsid w:val="00C97470"/>
    <w:rsid w:val="00C977BD"/>
    <w:rsid w:val="00C97867"/>
    <w:rsid w:val="00C97E3A"/>
    <w:rsid w:val="00CA03B0"/>
    <w:rsid w:val="00CA07EA"/>
    <w:rsid w:val="00CA1BEA"/>
    <w:rsid w:val="00CA2AC4"/>
    <w:rsid w:val="00CA4057"/>
    <w:rsid w:val="00CA5000"/>
    <w:rsid w:val="00CA5644"/>
    <w:rsid w:val="00CA5765"/>
    <w:rsid w:val="00CA5CF6"/>
    <w:rsid w:val="00CA6B6F"/>
    <w:rsid w:val="00CA7B85"/>
    <w:rsid w:val="00CA7E77"/>
    <w:rsid w:val="00CB052B"/>
    <w:rsid w:val="00CB071B"/>
    <w:rsid w:val="00CB0F15"/>
    <w:rsid w:val="00CB2DCD"/>
    <w:rsid w:val="00CB3925"/>
    <w:rsid w:val="00CB40BC"/>
    <w:rsid w:val="00CB411F"/>
    <w:rsid w:val="00CB44C6"/>
    <w:rsid w:val="00CB5290"/>
    <w:rsid w:val="00CB5A89"/>
    <w:rsid w:val="00CB60A6"/>
    <w:rsid w:val="00CB669B"/>
    <w:rsid w:val="00CB7240"/>
    <w:rsid w:val="00CB731A"/>
    <w:rsid w:val="00CB7810"/>
    <w:rsid w:val="00CB7B1D"/>
    <w:rsid w:val="00CC05A9"/>
    <w:rsid w:val="00CC0856"/>
    <w:rsid w:val="00CC0D52"/>
    <w:rsid w:val="00CC1CC2"/>
    <w:rsid w:val="00CC1D51"/>
    <w:rsid w:val="00CC2415"/>
    <w:rsid w:val="00CC38DE"/>
    <w:rsid w:val="00CC5C6E"/>
    <w:rsid w:val="00CC635A"/>
    <w:rsid w:val="00CC6D35"/>
    <w:rsid w:val="00CC716D"/>
    <w:rsid w:val="00CC7A37"/>
    <w:rsid w:val="00CD0405"/>
    <w:rsid w:val="00CD1142"/>
    <w:rsid w:val="00CD19E5"/>
    <w:rsid w:val="00CD2386"/>
    <w:rsid w:val="00CD2E50"/>
    <w:rsid w:val="00CD3284"/>
    <w:rsid w:val="00CD42A6"/>
    <w:rsid w:val="00CD44EC"/>
    <w:rsid w:val="00CD4C6A"/>
    <w:rsid w:val="00CD53B8"/>
    <w:rsid w:val="00CD5AF9"/>
    <w:rsid w:val="00CD6237"/>
    <w:rsid w:val="00CD6CCD"/>
    <w:rsid w:val="00CD7F0B"/>
    <w:rsid w:val="00CE03F1"/>
    <w:rsid w:val="00CE0B2E"/>
    <w:rsid w:val="00CE1353"/>
    <w:rsid w:val="00CE1488"/>
    <w:rsid w:val="00CE1DAD"/>
    <w:rsid w:val="00CE2267"/>
    <w:rsid w:val="00CE2B1B"/>
    <w:rsid w:val="00CE2EDA"/>
    <w:rsid w:val="00CE363E"/>
    <w:rsid w:val="00CE3EF0"/>
    <w:rsid w:val="00CE43AE"/>
    <w:rsid w:val="00CE448E"/>
    <w:rsid w:val="00CE46B7"/>
    <w:rsid w:val="00CE4EF1"/>
    <w:rsid w:val="00CE4F9C"/>
    <w:rsid w:val="00CE506C"/>
    <w:rsid w:val="00CE591B"/>
    <w:rsid w:val="00CE59A0"/>
    <w:rsid w:val="00CE5B7C"/>
    <w:rsid w:val="00CE6735"/>
    <w:rsid w:val="00CE674C"/>
    <w:rsid w:val="00CE6A34"/>
    <w:rsid w:val="00CE77DF"/>
    <w:rsid w:val="00CF053B"/>
    <w:rsid w:val="00CF098B"/>
    <w:rsid w:val="00CF09DB"/>
    <w:rsid w:val="00CF2E38"/>
    <w:rsid w:val="00CF32DB"/>
    <w:rsid w:val="00CF38DD"/>
    <w:rsid w:val="00CF3B92"/>
    <w:rsid w:val="00CF42E0"/>
    <w:rsid w:val="00CF4301"/>
    <w:rsid w:val="00CF47A9"/>
    <w:rsid w:val="00CF520A"/>
    <w:rsid w:val="00CF5BC4"/>
    <w:rsid w:val="00CF6337"/>
    <w:rsid w:val="00CF64E7"/>
    <w:rsid w:val="00CF6857"/>
    <w:rsid w:val="00CF6AA2"/>
    <w:rsid w:val="00CF6C75"/>
    <w:rsid w:val="00CF7425"/>
    <w:rsid w:val="00CF7586"/>
    <w:rsid w:val="00D000D6"/>
    <w:rsid w:val="00D006FE"/>
    <w:rsid w:val="00D012AE"/>
    <w:rsid w:val="00D014E3"/>
    <w:rsid w:val="00D02012"/>
    <w:rsid w:val="00D020E3"/>
    <w:rsid w:val="00D02F4D"/>
    <w:rsid w:val="00D03178"/>
    <w:rsid w:val="00D03237"/>
    <w:rsid w:val="00D0363D"/>
    <w:rsid w:val="00D03D11"/>
    <w:rsid w:val="00D040C5"/>
    <w:rsid w:val="00D047A6"/>
    <w:rsid w:val="00D04B23"/>
    <w:rsid w:val="00D04D15"/>
    <w:rsid w:val="00D04F3C"/>
    <w:rsid w:val="00D04F50"/>
    <w:rsid w:val="00D054D1"/>
    <w:rsid w:val="00D067BC"/>
    <w:rsid w:val="00D06F20"/>
    <w:rsid w:val="00D07D46"/>
    <w:rsid w:val="00D106CF"/>
    <w:rsid w:val="00D10A76"/>
    <w:rsid w:val="00D11FA7"/>
    <w:rsid w:val="00D12765"/>
    <w:rsid w:val="00D127E8"/>
    <w:rsid w:val="00D13407"/>
    <w:rsid w:val="00D1375F"/>
    <w:rsid w:val="00D14A13"/>
    <w:rsid w:val="00D172CD"/>
    <w:rsid w:val="00D178C1"/>
    <w:rsid w:val="00D17D53"/>
    <w:rsid w:val="00D201E6"/>
    <w:rsid w:val="00D20300"/>
    <w:rsid w:val="00D20411"/>
    <w:rsid w:val="00D20571"/>
    <w:rsid w:val="00D206C3"/>
    <w:rsid w:val="00D24487"/>
    <w:rsid w:val="00D24851"/>
    <w:rsid w:val="00D24AED"/>
    <w:rsid w:val="00D25189"/>
    <w:rsid w:val="00D25B2A"/>
    <w:rsid w:val="00D25C89"/>
    <w:rsid w:val="00D2610A"/>
    <w:rsid w:val="00D2622E"/>
    <w:rsid w:val="00D26318"/>
    <w:rsid w:val="00D272E9"/>
    <w:rsid w:val="00D273DF"/>
    <w:rsid w:val="00D27755"/>
    <w:rsid w:val="00D308DD"/>
    <w:rsid w:val="00D30929"/>
    <w:rsid w:val="00D3114C"/>
    <w:rsid w:val="00D317DD"/>
    <w:rsid w:val="00D31FE2"/>
    <w:rsid w:val="00D3265D"/>
    <w:rsid w:val="00D32842"/>
    <w:rsid w:val="00D32D6C"/>
    <w:rsid w:val="00D3303C"/>
    <w:rsid w:val="00D33232"/>
    <w:rsid w:val="00D34F4D"/>
    <w:rsid w:val="00D35929"/>
    <w:rsid w:val="00D35F0D"/>
    <w:rsid w:val="00D3609E"/>
    <w:rsid w:val="00D3672C"/>
    <w:rsid w:val="00D37FDB"/>
    <w:rsid w:val="00D40AC9"/>
    <w:rsid w:val="00D40D29"/>
    <w:rsid w:val="00D420F6"/>
    <w:rsid w:val="00D422B6"/>
    <w:rsid w:val="00D423BA"/>
    <w:rsid w:val="00D437E0"/>
    <w:rsid w:val="00D44020"/>
    <w:rsid w:val="00D466BF"/>
    <w:rsid w:val="00D46E2D"/>
    <w:rsid w:val="00D46E41"/>
    <w:rsid w:val="00D477EC"/>
    <w:rsid w:val="00D47A61"/>
    <w:rsid w:val="00D47F3B"/>
    <w:rsid w:val="00D503EB"/>
    <w:rsid w:val="00D50BC4"/>
    <w:rsid w:val="00D510F0"/>
    <w:rsid w:val="00D5226A"/>
    <w:rsid w:val="00D54513"/>
    <w:rsid w:val="00D547ED"/>
    <w:rsid w:val="00D56407"/>
    <w:rsid w:val="00D60611"/>
    <w:rsid w:val="00D6076E"/>
    <w:rsid w:val="00D614C3"/>
    <w:rsid w:val="00D62357"/>
    <w:rsid w:val="00D63299"/>
    <w:rsid w:val="00D64AFC"/>
    <w:rsid w:val="00D66A80"/>
    <w:rsid w:val="00D701B2"/>
    <w:rsid w:val="00D70C89"/>
    <w:rsid w:val="00D70FA8"/>
    <w:rsid w:val="00D7156A"/>
    <w:rsid w:val="00D71E56"/>
    <w:rsid w:val="00D71EB4"/>
    <w:rsid w:val="00D71FF4"/>
    <w:rsid w:val="00D723EA"/>
    <w:rsid w:val="00D72E8B"/>
    <w:rsid w:val="00D73FC7"/>
    <w:rsid w:val="00D75E35"/>
    <w:rsid w:val="00D772F8"/>
    <w:rsid w:val="00D777F2"/>
    <w:rsid w:val="00D80609"/>
    <w:rsid w:val="00D81097"/>
    <w:rsid w:val="00D81409"/>
    <w:rsid w:val="00D82CA9"/>
    <w:rsid w:val="00D83AFB"/>
    <w:rsid w:val="00D84693"/>
    <w:rsid w:val="00D85814"/>
    <w:rsid w:val="00D86E89"/>
    <w:rsid w:val="00D86F4D"/>
    <w:rsid w:val="00D87D09"/>
    <w:rsid w:val="00D87F0F"/>
    <w:rsid w:val="00D90428"/>
    <w:rsid w:val="00D90901"/>
    <w:rsid w:val="00D90DEE"/>
    <w:rsid w:val="00D91BF9"/>
    <w:rsid w:val="00D92AFE"/>
    <w:rsid w:val="00D92F96"/>
    <w:rsid w:val="00D93A06"/>
    <w:rsid w:val="00D9474C"/>
    <w:rsid w:val="00D953DF"/>
    <w:rsid w:val="00D95E50"/>
    <w:rsid w:val="00D96B77"/>
    <w:rsid w:val="00D9728F"/>
    <w:rsid w:val="00DA0ACC"/>
    <w:rsid w:val="00DA1295"/>
    <w:rsid w:val="00DA2048"/>
    <w:rsid w:val="00DA243E"/>
    <w:rsid w:val="00DA2CDC"/>
    <w:rsid w:val="00DA2DF7"/>
    <w:rsid w:val="00DA37C0"/>
    <w:rsid w:val="00DA43AF"/>
    <w:rsid w:val="00DA6C4C"/>
    <w:rsid w:val="00DA784D"/>
    <w:rsid w:val="00DA7B43"/>
    <w:rsid w:val="00DA7E67"/>
    <w:rsid w:val="00DB15C4"/>
    <w:rsid w:val="00DB208C"/>
    <w:rsid w:val="00DB21F6"/>
    <w:rsid w:val="00DB2603"/>
    <w:rsid w:val="00DB2948"/>
    <w:rsid w:val="00DB2CC3"/>
    <w:rsid w:val="00DB3A77"/>
    <w:rsid w:val="00DB4BEA"/>
    <w:rsid w:val="00DB7E91"/>
    <w:rsid w:val="00DC0197"/>
    <w:rsid w:val="00DC08C7"/>
    <w:rsid w:val="00DC0E8C"/>
    <w:rsid w:val="00DC0FDE"/>
    <w:rsid w:val="00DC1092"/>
    <w:rsid w:val="00DC1921"/>
    <w:rsid w:val="00DC28F1"/>
    <w:rsid w:val="00DC2B00"/>
    <w:rsid w:val="00DC355F"/>
    <w:rsid w:val="00DC3DD9"/>
    <w:rsid w:val="00DC482E"/>
    <w:rsid w:val="00DC4AB1"/>
    <w:rsid w:val="00DC6BCC"/>
    <w:rsid w:val="00DC6BDE"/>
    <w:rsid w:val="00DC6DEE"/>
    <w:rsid w:val="00DC7D3D"/>
    <w:rsid w:val="00DD03C4"/>
    <w:rsid w:val="00DD1AEB"/>
    <w:rsid w:val="00DD2010"/>
    <w:rsid w:val="00DD2142"/>
    <w:rsid w:val="00DD3113"/>
    <w:rsid w:val="00DD42A6"/>
    <w:rsid w:val="00DD4906"/>
    <w:rsid w:val="00DD64BD"/>
    <w:rsid w:val="00DD73C5"/>
    <w:rsid w:val="00DD795C"/>
    <w:rsid w:val="00DE11E1"/>
    <w:rsid w:val="00DE22BE"/>
    <w:rsid w:val="00DE2638"/>
    <w:rsid w:val="00DE2783"/>
    <w:rsid w:val="00DE321B"/>
    <w:rsid w:val="00DE3DCE"/>
    <w:rsid w:val="00DE6CB9"/>
    <w:rsid w:val="00DE6FF5"/>
    <w:rsid w:val="00DE7399"/>
    <w:rsid w:val="00DF01A4"/>
    <w:rsid w:val="00DF0BAD"/>
    <w:rsid w:val="00DF2BF2"/>
    <w:rsid w:val="00DF3794"/>
    <w:rsid w:val="00DF37A1"/>
    <w:rsid w:val="00DF49AA"/>
    <w:rsid w:val="00DF51D9"/>
    <w:rsid w:val="00DF543D"/>
    <w:rsid w:val="00DF5C91"/>
    <w:rsid w:val="00DF6576"/>
    <w:rsid w:val="00DF6B75"/>
    <w:rsid w:val="00DF700D"/>
    <w:rsid w:val="00DF777E"/>
    <w:rsid w:val="00E02C4C"/>
    <w:rsid w:val="00E02C87"/>
    <w:rsid w:val="00E03452"/>
    <w:rsid w:val="00E0374B"/>
    <w:rsid w:val="00E03900"/>
    <w:rsid w:val="00E051D5"/>
    <w:rsid w:val="00E054DE"/>
    <w:rsid w:val="00E05602"/>
    <w:rsid w:val="00E0600E"/>
    <w:rsid w:val="00E06403"/>
    <w:rsid w:val="00E078C1"/>
    <w:rsid w:val="00E07FEC"/>
    <w:rsid w:val="00E10309"/>
    <w:rsid w:val="00E103F7"/>
    <w:rsid w:val="00E11D3F"/>
    <w:rsid w:val="00E1232C"/>
    <w:rsid w:val="00E12C47"/>
    <w:rsid w:val="00E13512"/>
    <w:rsid w:val="00E13D45"/>
    <w:rsid w:val="00E14226"/>
    <w:rsid w:val="00E1489A"/>
    <w:rsid w:val="00E14BBA"/>
    <w:rsid w:val="00E1549E"/>
    <w:rsid w:val="00E15EC0"/>
    <w:rsid w:val="00E166FC"/>
    <w:rsid w:val="00E16C70"/>
    <w:rsid w:val="00E16C7D"/>
    <w:rsid w:val="00E179E8"/>
    <w:rsid w:val="00E17BA9"/>
    <w:rsid w:val="00E207E7"/>
    <w:rsid w:val="00E20BF2"/>
    <w:rsid w:val="00E20D29"/>
    <w:rsid w:val="00E20EE1"/>
    <w:rsid w:val="00E230F7"/>
    <w:rsid w:val="00E23106"/>
    <w:rsid w:val="00E231F0"/>
    <w:rsid w:val="00E23B52"/>
    <w:rsid w:val="00E23BE2"/>
    <w:rsid w:val="00E23DA4"/>
    <w:rsid w:val="00E23DA6"/>
    <w:rsid w:val="00E24768"/>
    <w:rsid w:val="00E261EB"/>
    <w:rsid w:val="00E27246"/>
    <w:rsid w:val="00E278D7"/>
    <w:rsid w:val="00E27B5E"/>
    <w:rsid w:val="00E30F21"/>
    <w:rsid w:val="00E31633"/>
    <w:rsid w:val="00E3221D"/>
    <w:rsid w:val="00E32AFA"/>
    <w:rsid w:val="00E32E74"/>
    <w:rsid w:val="00E33C34"/>
    <w:rsid w:val="00E33D72"/>
    <w:rsid w:val="00E34550"/>
    <w:rsid w:val="00E34F39"/>
    <w:rsid w:val="00E37C39"/>
    <w:rsid w:val="00E41CC8"/>
    <w:rsid w:val="00E433BE"/>
    <w:rsid w:val="00E43C42"/>
    <w:rsid w:val="00E43E60"/>
    <w:rsid w:val="00E43F68"/>
    <w:rsid w:val="00E440EF"/>
    <w:rsid w:val="00E44207"/>
    <w:rsid w:val="00E45550"/>
    <w:rsid w:val="00E45E77"/>
    <w:rsid w:val="00E47091"/>
    <w:rsid w:val="00E4785B"/>
    <w:rsid w:val="00E5051C"/>
    <w:rsid w:val="00E50874"/>
    <w:rsid w:val="00E50AC3"/>
    <w:rsid w:val="00E5110E"/>
    <w:rsid w:val="00E5214F"/>
    <w:rsid w:val="00E53A97"/>
    <w:rsid w:val="00E53C15"/>
    <w:rsid w:val="00E54074"/>
    <w:rsid w:val="00E552E5"/>
    <w:rsid w:val="00E55633"/>
    <w:rsid w:val="00E55D59"/>
    <w:rsid w:val="00E563E4"/>
    <w:rsid w:val="00E56B8C"/>
    <w:rsid w:val="00E5719B"/>
    <w:rsid w:val="00E57FCF"/>
    <w:rsid w:val="00E606E3"/>
    <w:rsid w:val="00E60A1C"/>
    <w:rsid w:val="00E61D20"/>
    <w:rsid w:val="00E62D29"/>
    <w:rsid w:val="00E6450D"/>
    <w:rsid w:val="00E64D0F"/>
    <w:rsid w:val="00E64DF7"/>
    <w:rsid w:val="00E650ED"/>
    <w:rsid w:val="00E655E0"/>
    <w:rsid w:val="00E70A7E"/>
    <w:rsid w:val="00E7141B"/>
    <w:rsid w:val="00E71C2F"/>
    <w:rsid w:val="00E71D42"/>
    <w:rsid w:val="00E736C0"/>
    <w:rsid w:val="00E73CB2"/>
    <w:rsid w:val="00E7675B"/>
    <w:rsid w:val="00E76C8D"/>
    <w:rsid w:val="00E77F26"/>
    <w:rsid w:val="00E806D1"/>
    <w:rsid w:val="00E8114F"/>
    <w:rsid w:val="00E8144C"/>
    <w:rsid w:val="00E8196A"/>
    <w:rsid w:val="00E8220C"/>
    <w:rsid w:val="00E824A5"/>
    <w:rsid w:val="00E83263"/>
    <w:rsid w:val="00E83363"/>
    <w:rsid w:val="00E83757"/>
    <w:rsid w:val="00E83B9C"/>
    <w:rsid w:val="00E842B5"/>
    <w:rsid w:val="00E84686"/>
    <w:rsid w:val="00E85D0D"/>
    <w:rsid w:val="00E87A08"/>
    <w:rsid w:val="00E87D2D"/>
    <w:rsid w:val="00E90EF3"/>
    <w:rsid w:val="00E9218C"/>
    <w:rsid w:val="00E92CC7"/>
    <w:rsid w:val="00E92FCB"/>
    <w:rsid w:val="00E9329F"/>
    <w:rsid w:val="00E93499"/>
    <w:rsid w:val="00E93EFD"/>
    <w:rsid w:val="00E93FEC"/>
    <w:rsid w:val="00E9459B"/>
    <w:rsid w:val="00E945C7"/>
    <w:rsid w:val="00E95BF1"/>
    <w:rsid w:val="00E96EDB"/>
    <w:rsid w:val="00EA0F40"/>
    <w:rsid w:val="00EA100B"/>
    <w:rsid w:val="00EA13A7"/>
    <w:rsid w:val="00EA1D7A"/>
    <w:rsid w:val="00EA2359"/>
    <w:rsid w:val="00EA24A7"/>
    <w:rsid w:val="00EA2F21"/>
    <w:rsid w:val="00EA3055"/>
    <w:rsid w:val="00EA3FD3"/>
    <w:rsid w:val="00EA42B4"/>
    <w:rsid w:val="00EA55A0"/>
    <w:rsid w:val="00EA5E32"/>
    <w:rsid w:val="00EB05E2"/>
    <w:rsid w:val="00EB0AE2"/>
    <w:rsid w:val="00EB1446"/>
    <w:rsid w:val="00EB17B3"/>
    <w:rsid w:val="00EB1BAD"/>
    <w:rsid w:val="00EB1D6F"/>
    <w:rsid w:val="00EB3814"/>
    <w:rsid w:val="00EB3ACD"/>
    <w:rsid w:val="00EB4F98"/>
    <w:rsid w:val="00EB518F"/>
    <w:rsid w:val="00EB5AC1"/>
    <w:rsid w:val="00EB73BB"/>
    <w:rsid w:val="00EB7B16"/>
    <w:rsid w:val="00EC23D3"/>
    <w:rsid w:val="00EC2887"/>
    <w:rsid w:val="00EC2DBF"/>
    <w:rsid w:val="00EC330D"/>
    <w:rsid w:val="00EC3624"/>
    <w:rsid w:val="00EC3922"/>
    <w:rsid w:val="00EC3F23"/>
    <w:rsid w:val="00EC4332"/>
    <w:rsid w:val="00EC4C26"/>
    <w:rsid w:val="00EC5115"/>
    <w:rsid w:val="00EC63C3"/>
    <w:rsid w:val="00EC6617"/>
    <w:rsid w:val="00EC69EA"/>
    <w:rsid w:val="00EC7C5F"/>
    <w:rsid w:val="00ED012C"/>
    <w:rsid w:val="00ED033A"/>
    <w:rsid w:val="00ED08A2"/>
    <w:rsid w:val="00ED2F14"/>
    <w:rsid w:val="00ED3203"/>
    <w:rsid w:val="00ED7C2D"/>
    <w:rsid w:val="00ED7CA8"/>
    <w:rsid w:val="00EE0A36"/>
    <w:rsid w:val="00EE0E4D"/>
    <w:rsid w:val="00EE0F33"/>
    <w:rsid w:val="00EE1EF9"/>
    <w:rsid w:val="00EE2A46"/>
    <w:rsid w:val="00EE3FF1"/>
    <w:rsid w:val="00EE4D47"/>
    <w:rsid w:val="00EE540E"/>
    <w:rsid w:val="00EE545D"/>
    <w:rsid w:val="00EE6496"/>
    <w:rsid w:val="00EE7DF0"/>
    <w:rsid w:val="00EF1078"/>
    <w:rsid w:val="00EF1775"/>
    <w:rsid w:val="00EF1DBC"/>
    <w:rsid w:val="00EF20AE"/>
    <w:rsid w:val="00EF3011"/>
    <w:rsid w:val="00EF4608"/>
    <w:rsid w:val="00EF5E5B"/>
    <w:rsid w:val="00EF6809"/>
    <w:rsid w:val="00EF7B60"/>
    <w:rsid w:val="00EF7ECB"/>
    <w:rsid w:val="00F00236"/>
    <w:rsid w:val="00F004E2"/>
    <w:rsid w:val="00F00E9D"/>
    <w:rsid w:val="00F01483"/>
    <w:rsid w:val="00F02108"/>
    <w:rsid w:val="00F024E3"/>
    <w:rsid w:val="00F0284E"/>
    <w:rsid w:val="00F038D0"/>
    <w:rsid w:val="00F039C2"/>
    <w:rsid w:val="00F04AD1"/>
    <w:rsid w:val="00F05395"/>
    <w:rsid w:val="00F0586A"/>
    <w:rsid w:val="00F0599E"/>
    <w:rsid w:val="00F05CAD"/>
    <w:rsid w:val="00F05E8A"/>
    <w:rsid w:val="00F06CD2"/>
    <w:rsid w:val="00F071F0"/>
    <w:rsid w:val="00F10AE8"/>
    <w:rsid w:val="00F11E2A"/>
    <w:rsid w:val="00F1353C"/>
    <w:rsid w:val="00F146F2"/>
    <w:rsid w:val="00F14A5D"/>
    <w:rsid w:val="00F16553"/>
    <w:rsid w:val="00F20065"/>
    <w:rsid w:val="00F21496"/>
    <w:rsid w:val="00F21E38"/>
    <w:rsid w:val="00F23DA3"/>
    <w:rsid w:val="00F24E60"/>
    <w:rsid w:val="00F254B2"/>
    <w:rsid w:val="00F26DF1"/>
    <w:rsid w:val="00F2785F"/>
    <w:rsid w:val="00F27B2C"/>
    <w:rsid w:val="00F30814"/>
    <w:rsid w:val="00F3089E"/>
    <w:rsid w:val="00F30A31"/>
    <w:rsid w:val="00F3242B"/>
    <w:rsid w:val="00F33B6B"/>
    <w:rsid w:val="00F348B3"/>
    <w:rsid w:val="00F34EEA"/>
    <w:rsid w:val="00F35A25"/>
    <w:rsid w:val="00F362CA"/>
    <w:rsid w:val="00F368D3"/>
    <w:rsid w:val="00F37181"/>
    <w:rsid w:val="00F37336"/>
    <w:rsid w:val="00F37CE4"/>
    <w:rsid w:val="00F4050F"/>
    <w:rsid w:val="00F40795"/>
    <w:rsid w:val="00F4115E"/>
    <w:rsid w:val="00F422B1"/>
    <w:rsid w:val="00F429A9"/>
    <w:rsid w:val="00F429B5"/>
    <w:rsid w:val="00F42F30"/>
    <w:rsid w:val="00F439F1"/>
    <w:rsid w:val="00F43C1D"/>
    <w:rsid w:val="00F43F23"/>
    <w:rsid w:val="00F44661"/>
    <w:rsid w:val="00F4557A"/>
    <w:rsid w:val="00F456C7"/>
    <w:rsid w:val="00F45B7F"/>
    <w:rsid w:val="00F45BB9"/>
    <w:rsid w:val="00F46443"/>
    <w:rsid w:val="00F470DD"/>
    <w:rsid w:val="00F47CF0"/>
    <w:rsid w:val="00F510D8"/>
    <w:rsid w:val="00F51610"/>
    <w:rsid w:val="00F51A7E"/>
    <w:rsid w:val="00F5288B"/>
    <w:rsid w:val="00F52BA4"/>
    <w:rsid w:val="00F549F0"/>
    <w:rsid w:val="00F54BEE"/>
    <w:rsid w:val="00F550B6"/>
    <w:rsid w:val="00F56005"/>
    <w:rsid w:val="00F608C3"/>
    <w:rsid w:val="00F61723"/>
    <w:rsid w:val="00F61A44"/>
    <w:rsid w:val="00F62AFA"/>
    <w:rsid w:val="00F62DB0"/>
    <w:rsid w:val="00F63B52"/>
    <w:rsid w:val="00F63DF4"/>
    <w:rsid w:val="00F6404C"/>
    <w:rsid w:val="00F649A6"/>
    <w:rsid w:val="00F64C6C"/>
    <w:rsid w:val="00F6550B"/>
    <w:rsid w:val="00F67959"/>
    <w:rsid w:val="00F7077A"/>
    <w:rsid w:val="00F70AA6"/>
    <w:rsid w:val="00F71373"/>
    <w:rsid w:val="00F726D0"/>
    <w:rsid w:val="00F7297E"/>
    <w:rsid w:val="00F73C7E"/>
    <w:rsid w:val="00F74288"/>
    <w:rsid w:val="00F74D6F"/>
    <w:rsid w:val="00F74F54"/>
    <w:rsid w:val="00F751F5"/>
    <w:rsid w:val="00F75293"/>
    <w:rsid w:val="00F758CB"/>
    <w:rsid w:val="00F760DA"/>
    <w:rsid w:val="00F76313"/>
    <w:rsid w:val="00F76AF7"/>
    <w:rsid w:val="00F77473"/>
    <w:rsid w:val="00F80D2D"/>
    <w:rsid w:val="00F8180C"/>
    <w:rsid w:val="00F8220D"/>
    <w:rsid w:val="00F82DE1"/>
    <w:rsid w:val="00F82DFF"/>
    <w:rsid w:val="00F831F8"/>
    <w:rsid w:val="00F834FA"/>
    <w:rsid w:val="00F83807"/>
    <w:rsid w:val="00F838A2"/>
    <w:rsid w:val="00F840C8"/>
    <w:rsid w:val="00F844AA"/>
    <w:rsid w:val="00F85041"/>
    <w:rsid w:val="00F850F0"/>
    <w:rsid w:val="00F852A5"/>
    <w:rsid w:val="00F85D29"/>
    <w:rsid w:val="00F86541"/>
    <w:rsid w:val="00F86692"/>
    <w:rsid w:val="00F872E0"/>
    <w:rsid w:val="00F9083B"/>
    <w:rsid w:val="00F90FB9"/>
    <w:rsid w:val="00F92975"/>
    <w:rsid w:val="00F931C6"/>
    <w:rsid w:val="00F9468E"/>
    <w:rsid w:val="00F94F12"/>
    <w:rsid w:val="00F94FAB"/>
    <w:rsid w:val="00F95B05"/>
    <w:rsid w:val="00F95DA9"/>
    <w:rsid w:val="00F95E9B"/>
    <w:rsid w:val="00F96444"/>
    <w:rsid w:val="00F978C2"/>
    <w:rsid w:val="00FA1F5E"/>
    <w:rsid w:val="00FA2321"/>
    <w:rsid w:val="00FA2503"/>
    <w:rsid w:val="00FA2BF2"/>
    <w:rsid w:val="00FA2C87"/>
    <w:rsid w:val="00FA3479"/>
    <w:rsid w:val="00FA3760"/>
    <w:rsid w:val="00FA47B9"/>
    <w:rsid w:val="00FA5398"/>
    <w:rsid w:val="00FA5ADE"/>
    <w:rsid w:val="00FA6204"/>
    <w:rsid w:val="00FA7173"/>
    <w:rsid w:val="00FA7E73"/>
    <w:rsid w:val="00FB0904"/>
    <w:rsid w:val="00FB0FA6"/>
    <w:rsid w:val="00FB25EB"/>
    <w:rsid w:val="00FB2872"/>
    <w:rsid w:val="00FB2943"/>
    <w:rsid w:val="00FB2ACF"/>
    <w:rsid w:val="00FB3981"/>
    <w:rsid w:val="00FB47B9"/>
    <w:rsid w:val="00FB5FD1"/>
    <w:rsid w:val="00FB638E"/>
    <w:rsid w:val="00FB6DCB"/>
    <w:rsid w:val="00FC03EB"/>
    <w:rsid w:val="00FC141C"/>
    <w:rsid w:val="00FC17CE"/>
    <w:rsid w:val="00FC2015"/>
    <w:rsid w:val="00FC27BD"/>
    <w:rsid w:val="00FC2918"/>
    <w:rsid w:val="00FC3BD0"/>
    <w:rsid w:val="00FC448C"/>
    <w:rsid w:val="00FC48E2"/>
    <w:rsid w:val="00FC4909"/>
    <w:rsid w:val="00FC4982"/>
    <w:rsid w:val="00FC4A68"/>
    <w:rsid w:val="00FC4B0B"/>
    <w:rsid w:val="00FC6623"/>
    <w:rsid w:val="00FD074B"/>
    <w:rsid w:val="00FD09E9"/>
    <w:rsid w:val="00FD0B98"/>
    <w:rsid w:val="00FD175F"/>
    <w:rsid w:val="00FD1B14"/>
    <w:rsid w:val="00FD3295"/>
    <w:rsid w:val="00FD45A4"/>
    <w:rsid w:val="00FD48D7"/>
    <w:rsid w:val="00FD55CB"/>
    <w:rsid w:val="00FD5B5E"/>
    <w:rsid w:val="00FD5BD1"/>
    <w:rsid w:val="00FD64B6"/>
    <w:rsid w:val="00FD6D5D"/>
    <w:rsid w:val="00FD74E1"/>
    <w:rsid w:val="00FD7A77"/>
    <w:rsid w:val="00FE031C"/>
    <w:rsid w:val="00FE1ACF"/>
    <w:rsid w:val="00FE3F36"/>
    <w:rsid w:val="00FE4F7D"/>
    <w:rsid w:val="00FE565C"/>
    <w:rsid w:val="00FE5C0F"/>
    <w:rsid w:val="00FE61C5"/>
    <w:rsid w:val="00FE6DA3"/>
    <w:rsid w:val="00FE6E72"/>
    <w:rsid w:val="00FE79B2"/>
    <w:rsid w:val="00FF031C"/>
    <w:rsid w:val="00FF0BBB"/>
    <w:rsid w:val="00FF17B6"/>
    <w:rsid w:val="00FF2ACE"/>
    <w:rsid w:val="00FF2FCB"/>
    <w:rsid w:val="00FF3C60"/>
    <w:rsid w:val="00FF3F52"/>
    <w:rsid w:val="00FF5B64"/>
    <w:rsid w:val="00FF78EB"/>
    <w:rsid w:val="00FF7D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a2">
    <w:name w:val="Normal"/>
    <w:qFormat/>
    <w:rsid w:val="00024C17"/>
    <w:pPr>
      <w:widowControl w:val="0"/>
      <w:jc w:val="both"/>
    </w:pPr>
    <w:rPr>
      <w:kern w:val="2"/>
      <w:sz w:val="21"/>
    </w:rPr>
  </w:style>
  <w:style w:type="paragraph" w:styleId="1">
    <w:name w:val="heading 1"/>
    <w:aliases w:val="h1,H1,Huvudrubrik,章,h:1,h:1app,level 1,Level 1 Head,heading 1,Normal + Font: Helvetica,Bold,Space Before 12 pt,Not Bold,DocAltHd,1st level,Section Head,PIM 1,1.,1. heading 1,标准章,Heading 0,NMP Heading 1,app heading 1,R1,H11,h11,heading 1TOC,h,l1,H"/>
    <w:basedOn w:val="a2"/>
    <w:next w:val="a2"/>
    <w:link w:val="1Char"/>
    <w:qFormat/>
    <w:rsid w:val="00A133AA"/>
    <w:pPr>
      <w:keepNext/>
      <w:keepLines/>
      <w:numPr>
        <w:numId w:val="4"/>
      </w:numPr>
      <w:spacing w:before="340" w:after="330" w:line="576" w:lineRule="auto"/>
      <w:outlineLvl w:val="0"/>
    </w:pPr>
    <w:rPr>
      <w:rFonts w:eastAsia="黑体"/>
      <w:kern w:val="44"/>
    </w:rPr>
  </w:style>
  <w:style w:type="paragraph" w:styleId="21">
    <w:name w:val="heading 2"/>
    <w:aliases w:val="PIM2,H2,Heading 2 Hidden,Heading 2 CCBS,heading 2,Titre3,HD2,sect 1.2,H21,sect 1.21,H22,sect 1.22,H211,sect 1.211,H23,sect 1.23,H212,sect 1.212,h2,第一章 标题 2,DO,H24,H25,H26,H27,H28,H29,H210,H221,H231,H241,H251,H261,H271,H281,H291,H2101,H2111,2nd leve"/>
    <w:basedOn w:val="a2"/>
    <w:next w:val="a2"/>
    <w:link w:val="2Char"/>
    <w:qFormat/>
    <w:rsid w:val="00A133AA"/>
    <w:pPr>
      <w:keepNext/>
      <w:keepLines/>
      <w:numPr>
        <w:ilvl w:val="1"/>
        <w:numId w:val="4"/>
      </w:numPr>
      <w:spacing w:before="260" w:after="260" w:line="413" w:lineRule="auto"/>
      <w:outlineLvl w:val="1"/>
    </w:pPr>
    <w:rPr>
      <w:rFonts w:ascii="Arial" w:eastAsia="黑体" w:hAnsi="Arial"/>
    </w:rPr>
  </w:style>
  <w:style w:type="paragraph" w:styleId="30">
    <w:name w:val="heading 3"/>
    <w:aliases w:val="h3,H3,level_3,PIM 3,Level 3 Head,Heading 3 - old,sect1.2.3,sect1.2.31,sect1.2.32,sect1.2.311,sect1.2.33,sect1.2.312,heading 3,3,H31,H32,H33,H34,H35,H36,H37,H38,H39,H310,H311,H321,H331,H341,H351,H361,H371,H381,H391,H3101,H312,H322,H332,H342,Bold Hea"/>
    <w:basedOn w:val="a2"/>
    <w:next w:val="a2"/>
    <w:link w:val="3Char"/>
    <w:qFormat/>
    <w:rsid w:val="00A133AA"/>
    <w:pPr>
      <w:keepNext/>
      <w:keepLines/>
      <w:numPr>
        <w:ilvl w:val="2"/>
        <w:numId w:val="4"/>
      </w:numPr>
      <w:spacing w:before="260" w:after="260" w:line="413" w:lineRule="auto"/>
      <w:outlineLvl w:val="2"/>
    </w:pPr>
    <w:rPr>
      <w:rFonts w:eastAsia="黑体"/>
    </w:rPr>
  </w:style>
  <w:style w:type="paragraph" w:styleId="41">
    <w:name w:val="heading 4"/>
    <w:aliases w:val="H4,PIM 4,h4,H41,H42,H43,H44,H45,H46,H47,H48,H49,H410,H411,H421,H431,H441,H451,H461,H471,H481,H491,H4101,H412,H422,H432,H442,H452,H462,H472,H482,H492,H4102,H4111,H4211,H4311,H4411,H4511,H4611,H4711,H4811,H4911,H41011,H413,H423,H433,H443,H453,bullet"/>
    <w:basedOn w:val="a2"/>
    <w:next w:val="a2"/>
    <w:link w:val="4Char"/>
    <w:qFormat/>
    <w:rsid w:val="00A133AA"/>
    <w:pPr>
      <w:keepNext/>
      <w:keepLines/>
      <w:numPr>
        <w:ilvl w:val="3"/>
        <w:numId w:val="4"/>
      </w:numPr>
      <w:spacing w:before="280" w:after="290" w:line="372" w:lineRule="auto"/>
      <w:outlineLvl w:val="3"/>
    </w:pPr>
    <w:rPr>
      <w:rFonts w:ascii="Arial" w:eastAsia="黑体" w:hAnsi="Arial"/>
    </w:rPr>
  </w:style>
  <w:style w:type="paragraph" w:styleId="51">
    <w:name w:val="heading 5"/>
    <w:aliases w:val="dash,ds,dd,H5,h5,heading 5,PIM 5,ITT t5,PA Pico Section,5,H5-Heading 5,l5,heading5,Level 3 - i,Roman list,L5,第四层条,Normal Text,Block Label,l4,Second Subheading,口,口1,口2,标题 5(ALT+5),l5+toc5,Numbered Sub-list,一,正文五级标题,dash1,ds1,dd1,dash2,ds2,dd2,dash3"/>
    <w:basedOn w:val="a2"/>
    <w:next w:val="a2"/>
    <w:link w:val="5Char"/>
    <w:qFormat/>
    <w:rsid w:val="00A133AA"/>
    <w:pPr>
      <w:keepNext/>
      <w:keepLines/>
      <w:numPr>
        <w:ilvl w:val="4"/>
        <w:numId w:val="4"/>
      </w:numPr>
      <w:spacing w:before="280" w:after="290" w:line="372" w:lineRule="auto"/>
      <w:outlineLvl w:val="4"/>
    </w:pPr>
    <w:rPr>
      <w:rFonts w:eastAsia="黑体"/>
    </w:rPr>
  </w:style>
  <w:style w:type="paragraph" w:styleId="6">
    <w:name w:val="heading 6"/>
    <w:aliases w:val="结算规范 标题6,L6,H6,Bullet list,PIM 6,BOD 4,正文六级标题,标题 6(ALT+6),第五层条,heading 6,h6,Heading6,Requirement,Legal Level 1.,h61,heading 61,Third Subheading,Bullet (Single Lines),h62,Figure label,l6,hsm,cnp,Caption number (page-wide),list 6,Figure label1,l61"/>
    <w:basedOn w:val="a2"/>
    <w:next w:val="a2"/>
    <w:link w:val="6Char"/>
    <w:qFormat/>
    <w:rsid w:val="00A133AA"/>
    <w:pPr>
      <w:keepNext/>
      <w:keepLines/>
      <w:tabs>
        <w:tab w:val="left" w:pos="1152"/>
      </w:tabs>
      <w:spacing w:before="240" w:after="64" w:line="317" w:lineRule="auto"/>
      <w:ind w:left="1152" w:hanging="1152"/>
      <w:outlineLvl w:val="5"/>
    </w:pPr>
    <w:rPr>
      <w:rFonts w:ascii="Arial" w:eastAsia="黑体" w:hAnsi="Arial"/>
      <w:b/>
      <w:sz w:val="24"/>
    </w:rPr>
  </w:style>
  <w:style w:type="paragraph" w:styleId="7">
    <w:name w:val="heading 7"/>
    <w:aliases w:val="不用,letter list,PIM 7,（1）,heading 7,正文七级标题,7,ExhibitTitle,st,Objective,heading7,req3,Legal Level 1.1.,L7,H TIMES1,Appendix Major,cnc,Caption number (column-wide),ITT t7,PA Appendix Major,lettered list,letter list1,lettered list1,letter list2"/>
    <w:basedOn w:val="a2"/>
    <w:next w:val="a2"/>
    <w:link w:val="7Char"/>
    <w:qFormat/>
    <w:rsid w:val="00A133AA"/>
    <w:pPr>
      <w:keepNext/>
      <w:keepLines/>
      <w:tabs>
        <w:tab w:val="left" w:pos="1296"/>
      </w:tabs>
      <w:spacing w:before="240" w:after="64" w:line="317" w:lineRule="auto"/>
      <w:ind w:left="1296" w:hanging="1296"/>
      <w:outlineLvl w:val="6"/>
    </w:pPr>
    <w:rPr>
      <w:b/>
      <w:sz w:val="24"/>
    </w:rPr>
  </w:style>
  <w:style w:type="paragraph" w:styleId="8">
    <w:name w:val="heading 8"/>
    <w:aliases w:val="不用8,注意框体,heading 8,8,Condition,requirement,req2,req,Legal Level 1.1.1.,正文八级标题,标题6,Appendix Minor,Annex,Annex2,Appendix1,Annex3,Appendix2,h8,ctp,Caption text (page-wide),Center Bold,ITT t8,PA Appendix Minor,Center Bold1,Center Bold2,Center Bold3"/>
    <w:basedOn w:val="a2"/>
    <w:next w:val="a2"/>
    <w:link w:val="8Char"/>
    <w:qFormat/>
    <w:rsid w:val="00A133AA"/>
    <w:pPr>
      <w:keepNext/>
      <w:keepLines/>
      <w:tabs>
        <w:tab w:val="left" w:pos="1440"/>
      </w:tabs>
      <w:spacing w:before="240" w:after="64" w:line="317" w:lineRule="auto"/>
      <w:ind w:left="1440" w:hanging="1440"/>
      <w:outlineLvl w:val="7"/>
    </w:pPr>
    <w:rPr>
      <w:rFonts w:ascii="Arial" w:eastAsia="黑体" w:hAnsi="Arial"/>
      <w:sz w:val="24"/>
    </w:rPr>
  </w:style>
  <w:style w:type="paragraph" w:styleId="9">
    <w:name w:val="heading 9"/>
    <w:aliases w:val="不用9,PIM 9,heading 9,ft,9,Cond'l Reqt.,rb,req bullet,req1,huh,三级标题,Legal Level 1.1.1.1.,正文九级标题,tt,table title,标题 45,Figure Heading,FH,Titre 10,Annex1,Appen 1,Titre 101,Annex11,Appen 11,Titre 102,Annex12,Appen 12,ctc,Caption text (column-wide),ITT t9"/>
    <w:basedOn w:val="a2"/>
    <w:next w:val="a2"/>
    <w:link w:val="9Char"/>
    <w:qFormat/>
    <w:rsid w:val="00A133AA"/>
    <w:pPr>
      <w:keepNext/>
      <w:keepLines/>
      <w:tabs>
        <w:tab w:val="left" w:pos="1584"/>
      </w:tabs>
      <w:spacing w:before="240" w:after="64" w:line="317" w:lineRule="auto"/>
      <w:ind w:left="1584" w:hanging="1584"/>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3">
    <w:name w:val="访问过的超链接1"/>
    <w:rsid w:val="00A133AA"/>
    <w:rPr>
      <w:color w:val="800080"/>
      <w:u w:val="single"/>
    </w:rPr>
  </w:style>
  <w:style w:type="character" w:styleId="a6">
    <w:name w:val="annotation reference"/>
    <w:rsid w:val="00A133AA"/>
    <w:rPr>
      <w:sz w:val="21"/>
    </w:rPr>
  </w:style>
  <w:style w:type="character" w:styleId="HTML">
    <w:name w:val="HTML Code"/>
    <w:rsid w:val="00A133AA"/>
    <w:rPr>
      <w:rFonts w:ascii="宋体" w:eastAsia="宋体" w:hAnsi="宋体" w:cs="宋体"/>
      <w:sz w:val="24"/>
      <w:szCs w:val="24"/>
    </w:rPr>
  </w:style>
  <w:style w:type="character" w:styleId="a7">
    <w:name w:val="page number"/>
    <w:basedOn w:val="a3"/>
    <w:rsid w:val="00A133AA"/>
  </w:style>
  <w:style w:type="character" w:styleId="a8">
    <w:name w:val="Strong"/>
    <w:uiPriority w:val="22"/>
    <w:qFormat/>
    <w:rsid w:val="00A133AA"/>
    <w:rPr>
      <w:b/>
      <w:bCs/>
    </w:rPr>
  </w:style>
  <w:style w:type="character" w:styleId="HTML0">
    <w:name w:val="HTML Cite"/>
    <w:rsid w:val="00A133AA"/>
    <w:rPr>
      <w:i/>
      <w:iCs/>
    </w:rPr>
  </w:style>
  <w:style w:type="character" w:styleId="a9">
    <w:name w:val="Hyperlink"/>
    <w:uiPriority w:val="99"/>
    <w:rsid w:val="00A133AA"/>
    <w:rPr>
      <w:color w:val="0000FF"/>
      <w:u w:val="single"/>
    </w:rPr>
  </w:style>
  <w:style w:type="character" w:styleId="aa">
    <w:name w:val="Emphasis"/>
    <w:qFormat/>
    <w:rsid w:val="00A133AA"/>
    <w:rPr>
      <w:i/>
      <w:iCs/>
    </w:rPr>
  </w:style>
  <w:style w:type="character" w:customStyle="1" w:styleId="CharChar">
    <w:name w:val="Char Char"/>
    <w:rsid w:val="00A133AA"/>
    <w:rPr>
      <w:rFonts w:eastAsia="宋体"/>
      <w:b/>
      <w:kern w:val="2"/>
      <w:sz w:val="28"/>
      <w:lang w:val="en-US" w:eastAsia="zh-CN"/>
    </w:rPr>
  </w:style>
  <w:style w:type="character" w:customStyle="1" w:styleId="CharChar1">
    <w:name w:val="Char Char1"/>
    <w:rsid w:val="00A133AA"/>
    <w:rPr>
      <w:rFonts w:ascii="Arial" w:eastAsia="黑体" w:hAnsi="Arial"/>
      <w:b/>
      <w:kern w:val="2"/>
      <w:sz w:val="28"/>
      <w:lang w:val="en-US" w:eastAsia="zh-CN"/>
    </w:rPr>
  </w:style>
  <w:style w:type="character" w:customStyle="1" w:styleId="CharChar2">
    <w:name w:val="Char Char2"/>
    <w:rsid w:val="00A133AA"/>
    <w:rPr>
      <w:rFonts w:eastAsia="宋体"/>
      <w:b/>
      <w:kern w:val="2"/>
      <w:sz w:val="32"/>
      <w:lang w:val="en-US" w:eastAsia="zh-CN"/>
    </w:rPr>
  </w:style>
  <w:style w:type="character" w:customStyle="1" w:styleId="Char">
    <w:name w:val="规范正文 Char"/>
    <w:link w:val="ab"/>
    <w:rsid w:val="00A133AA"/>
    <w:rPr>
      <w:rFonts w:ascii="宋体" w:eastAsia="宋体" w:hAnsi="宋体"/>
      <w:kern w:val="2"/>
      <w:sz w:val="21"/>
      <w:szCs w:val="21"/>
      <w:lang w:val="en-US" w:eastAsia="zh-CN" w:bidi="ar-SA"/>
    </w:rPr>
  </w:style>
  <w:style w:type="character" w:customStyle="1" w:styleId="QBChar">
    <w:name w:val="QB正文 Char"/>
    <w:link w:val="QB0"/>
    <w:rsid w:val="00A133AA"/>
    <w:rPr>
      <w:rFonts w:ascii="宋体" w:eastAsia="宋体"/>
      <w:sz w:val="21"/>
      <w:lang w:val="en-US" w:eastAsia="zh-CN" w:bidi="ar-SA"/>
    </w:rPr>
  </w:style>
  <w:style w:type="character" w:customStyle="1" w:styleId="t1">
    <w:name w:val="t1"/>
    <w:rsid w:val="00A133AA"/>
    <w:rPr>
      <w:color w:val="990000"/>
    </w:rPr>
  </w:style>
  <w:style w:type="character" w:customStyle="1" w:styleId="tx1">
    <w:name w:val="tx1"/>
    <w:rsid w:val="00A133AA"/>
    <w:rPr>
      <w:b/>
      <w:bCs/>
    </w:rPr>
  </w:style>
  <w:style w:type="character" w:customStyle="1" w:styleId="Char0">
    <w:name w:val="正文缩进 Char"/>
    <w:aliases w:val="表正文 Char,正文非缩进 Char,Alt+X Char1,mr正文缩进 Char1,正文-段前3磅 Char1,正文不缩进 Char1,特点 Char2,Normal Indent（正文缩进） Char1,段1 Char1,特点 Char Char1,ALT+Z Char1,水上软件 Char1,正文对齐 Char1,Normal Indent Char1,正文缩进William Char1,body text Char1,Body Text(ch) Char,四号 Char"/>
    <w:link w:val="ac"/>
    <w:rsid w:val="00A133AA"/>
    <w:rPr>
      <w:rFonts w:eastAsia="宋体"/>
      <w:kern w:val="2"/>
      <w:sz w:val="21"/>
      <w:lang w:val="en-US" w:eastAsia="zh-CN" w:bidi="ar-SA"/>
    </w:rPr>
  </w:style>
  <w:style w:type="character" w:customStyle="1" w:styleId="searchword">
    <w:name w:val="searchword"/>
    <w:basedOn w:val="a3"/>
    <w:rsid w:val="00A133AA"/>
  </w:style>
  <w:style w:type="character" w:customStyle="1" w:styleId="Char1">
    <w:name w:val="文档正文 Char"/>
    <w:link w:val="ad"/>
    <w:rsid w:val="00A133AA"/>
    <w:rPr>
      <w:rFonts w:ascii="Arial" w:hAnsi="Arial"/>
      <w:sz w:val="2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link w:val="21"/>
    <w:rsid w:val="00A133AA"/>
    <w:rPr>
      <w:rFonts w:ascii="Arial" w:eastAsia="黑体" w:hAnsi="Arial"/>
      <w:kern w:val="2"/>
      <w:sz w:val="21"/>
    </w:rPr>
  </w:style>
  <w:style w:type="character" w:customStyle="1" w:styleId="3Char">
    <w:name w:val="标题 3 Char"/>
    <w:aliases w:val="h3 Char,H3 Char,level_3 Char,PIM 3 Char,Level 3 Head Char,Heading 3 - old Char,sect1.2.3 Char,sect1.2.31 Char,sect1.2.32 Char,sect1.2.311 Char,sect1.2.33 Char,sect1.2.312 Char,heading 3 Char,3 Char,H31 Char,H32 Char,H33 Char,H34 Char,H35 Char"/>
    <w:link w:val="30"/>
    <w:rsid w:val="00A133AA"/>
    <w:rPr>
      <w:rFonts w:eastAsia="黑体"/>
      <w:kern w:val="2"/>
      <w:sz w:val="21"/>
    </w:rPr>
  </w:style>
  <w:style w:type="character" w:customStyle="1" w:styleId="4Char">
    <w:name w:val="标题 4 Char"/>
    <w:aliases w:val="H4 Char,PIM 4 Char,h4 Char,H41 Char,H42 Char,H43 Char,H44 Char,H45 Char,H46 Char,H47 Char,H48 Char,H49 Char,H410 Char,H411 Char,H421 Char,H431 Char,H441 Char,H451 Char,H461 Char,H471 Char,H481 Char,H491 Char,H4101 Char,H412 Char,H422 Char"/>
    <w:link w:val="41"/>
    <w:rsid w:val="00A133AA"/>
    <w:rPr>
      <w:rFonts w:ascii="Arial" w:eastAsia="黑体" w:hAnsi="Arial"/>
      <w:kern w:val="2"/>
      <w:sz w:val="21"/>
    </w:rPr>
  </w:style>
  <w:style w:type="character" w:customStyle="1" w:styleId="1Char">
    <w:name w:val="标题 1 Char"/>
    <w:aliases w:val="h1 Char,H1 Char,Huvudrubrik Char,章 Char,h:1 Char,h:1app Char,level 1 Char,Level 1 Head Char,heading 1 Char,Normal + Font: Helvetica Char,Bold Char,Space Before 12 pt Char,Not Bold Char,DocAltHd Char,1st level Char,Section Head Char,PIM 1 Char"/>
    <w:link w:val="1"/>
    <w:rsid w:val="00A133AA"/>
    <w:rPr>
      <w:rFonts w:eastAsia="黑体"/>
      <w:kern w:val="44"/>
      <w:sz w:val="21"/>
    </w:rPr>
  </w:style>
  <w:style w:type="character" w:customStyle="1" w:styleId="Char2">
    <w:name w:val="纯文本 Char"/>
    <w:link w:val="ae"/>
    <w:rsid w:val="00A133AA"/>
    <w:rPr>
      <w:rFonts w:ascii="宋体" w:hAnsi="Courier New" w:cs="Courier New"/>
      <w:kern w:val="2"/>
      <w:sz w:val="21"/>
      <w:szCs w:val="21"/>
    </w:rPr>
  </w:style>
  <w:style w:type="character" w:styleId="af">
    <w:name w:val="Book Title"/>
    <w:qFormat/>
    <w:rsid w:val="00A133AA"/>
    <w:rPr>
      <w:b/>
      <w:bCs/>
      <w:smallCaps/>
      <w:spacing w:val="5"/>
    </w:rPr>
  </w:style>
  <w:style w:type="character" w:customStyle="1" w:styleId="Char3">
    <w:name w:val="批注文字 Char"/>
    <w:link w:val="af0"/>
    <w:rsid w:val="00A133AA"/>
    <w:rPr>
      <w:kern w:val="2"/>
      <w:sz w:val="21"/>
    </w:rPr>
  </w:style>
  <w:style w:type="paragraph" w:customStyle="1" w:styleId="43">
    <w:name w:val="标题4"/>
    <w:basedOn w:val="a2"/>
    <w:rsid w:val="00A133AA"/>
    <w:rPr>
      <w:b/>
      <w:i/>
    </w:rPr>
  </w:style>
  <w:style w:type="paragraph" w:customStyle="1" w:styleId="af1">
    <w:name w:val="三级条标题"/>
    <w:basedOn w:val="af2"/>
    <w:next w:val="af3"/>
    <w:rsid w:val="00A133AA"/>
    <w:pPr>
      <w:ind w:left="0"/>
    </w:pPr>
  </w:style>
  <w:style w:type="paragraph" w:customStyle="1" w:styleId="af2">
    <w:name w:val="二级条标题"/>
    <w:basedOn w:val="af4"/>
    <w:next w:val="af3"/>
    <w:rsid w:val="00A133AA"/>
    <w:pPr>
      <w:ind w:left="420"/>
    </w:pPr>
  </w:style>
  <w:style w:type="paragraph" w:customStyle="1" w:styleId="ad">
    <w:name w:val="文档正文"/>
    <w:basedOn w:val="a2"/>
    <w:link w:val="Char1"/>
    <w:rsid w:val="00A133AA"/>
    <w:pPr>
      <w:adjustRightInd w:val="0"/>
      <w:spacing w:line="360" w:lineRule="auto"/>
      <w:ind w:firstLine="567"/>
      <w:textAlignment w:val="baseline"/>
    </w:pPr>
    <w:rPr>
      <w:rFonts w:ascii="Arial" w:hAnsi="Arial"/>
      <w:kern w:val="0"/>
      <w:sz w:val="24"/>
    </w:rPr>
  </w:style>
  <w:style w:type="paragraph" w:customStyle="1" w:styleId="af5">
    <w:name w:val="五级条标题"/>
    <w:basedOn w:val="a2"/>
    <w:next w:val="a2"/>
    <w:rsid w:val="00A133AA"/>
    <w:pPr>
      <w:widowControl/>
      <w:tabs>
        <w:tab w:val="left" w:pos="3360"/>
      </w:tabs>
      <w:spacing w:before="156"/>
      <w:ind w:left="3360" w:hanging="420"/>
    </w:pPr>
    <w:rPr>
      <w:rFonts w:ascii="黑体" w:eastAsia="黑体"/>
      <w:kern w:val="0"/>
    </w:rPr>
  </w:style>
  <w:style w:type="paragraph" w:styleId="70">
    <w:name w:val="toc 7"/>
    <w:basedOn w:val="a2"/>
    <w:next w:val="a2"/>
    <w:uiPriority w:val="39"/>
    <w:rsid w:val="00A133AA"/>
    <w:pPr>
      <w:spacing w:afterLines="50"/>
      <w:ind w:left="1050"/>
      <w:jc w:val="left"/>
    </w:pPr>
    <w:rPr>
      <w:sz w:val="20"/>
    </w:rPr>
  </w:style>
  <w:style w:type="paragraph" w:styleId="af6">
    <w:name w:val="Body Text First Indent"/>
    <w:basedOn w:val="af7"/>
    <w:link w:val="Char4"/>
    <w:rsid w:val="00A133AA"/>
    <w:pPr>
      <w:ind w:firstLineChars="100" w:firstLine="420"/>
    </w:pPr>
  </w:style>
  <w:style w:type="paragraph" w:styleId="af8">
    <w:name w:val="Body Text Indent"/>
    <w:basedOn w:val="a2"/>
    <w:link w:val="Char5"/>
    <w:rsid w:val="00A133AA"/>
    <w:pPr>
      <w:spacing w:after="120"/>
      <w:ind w:leftChars="200" w:left="420"/>
    </w:pPr>
  </w:style>
  <w:style w:type="paragraph" w:styleId="44">
    <w:name w:val="toc 4"/>
    <w:basedOn w:val="a2"/>
    <w:next w:val="a2"/>
    <w:uiPriority w:val="39"/>
    <w:rsid w:val="00A133AA"/>
    <w:pPr>
      <w:ind w:leftChars="600" w:left="1260"/>
    </w:pPr>
  </w:style>
  <w:style w:type="paragraph" w:styleId="20">
    <w:name w:val="List Number 2"/>
    <w:basedOn w:val="af9"/>
    <w:rsid w:val="00A133AA"/>
    <w:pPr>
      <w:widowControl/>
      <w:numPr>
        <w:numId w:val="1"/>
      </w:numPr>
      <w:tabs>
        <w:tab w:val="clear" w:pos="360"/>
        <w:tab w:val="clear" w:pos="720"/>
        <w:tab w:val="left" w:pos="643"/>
      </w:tabs>
      <w:spacing w:before="180" w:afterLines="0"/>
      <w:ind w:left="2280"/>
      <w:jc w:val="left"/>
    </w:pPr>
    <w:rPr>
      <w:rFonts w:eastAsia="Times New Roman"/>
      <w:kern w:val="0"/>
      <w:sz w:val="24"/>
      <w:szCs w:val="24"/>
      <w:lang w:val="en-GB" w:eastAsia="en-US"/>
    </w:rPr>
  </w:style>
  <w:style w:type="paragraph" w:styleId="32">
    <w:name w:val="Body Text Indent 3"/>
    <w:basedOn w:val="a2"/>
    <w:link w:val="3Char0"/>
    <w:rsid w:val="00A133AA"/>
    <w:pPr>
      <w:spacing w:after="120"/>
      <w:ind w:leftChars="200" w:left="420"/>
    </w:pPr>
    <w:rPr>
      <w:sz w:val="16"/>
    </w:rPr>
  </w:style>
  <w:style w:type="paragraph" w:styleId="23">
    <w:name w:val="Body Text First Indent 2"/>
    <w:basedOn w:val="af8"/>
    <w:link w:val="2Char0"/>
    <w:rsid w:val="00A133AA"/>
    <w:pPr>
      <w:ind w:firstLineChars="200" w:firstLine="420"/>
    </w:pPr>
  </w:style>
  <w:style w:type="paragraph" w:styleId="80">
    <w:name w:val="toc 8"/>
    <w:basedOn w:val="a2"/>
    <w:next w:val="a2"/>
    <w:uiPriority w:val="39"/>
    <w:rsid w:val="00A133AA"/>
    <w:pPr>
      <w:spacing w:afterLines="50"/>
      <w:ind w:left="1260"/>
      <w:jc w:val="left"/>
    </w:pPr>
    <w:rPr>
      <w:sz w:val="20"/>
    </w:rPr>
  </w:style>
  <w:style w:type="paragraph" w:styleId="afa">
    <w:name w:val="header"/>
    <w:basedOn w:val="a2"/>
    <w:link w:val="Char6"/>
    <w:rsid w:val="00A133AA"/>
    <w:pPr>
      <w:pBdr>
        <w:bottom w:val="single" w:sz="6" w:space="1" w:color="auto"/>
      </w:pBdr>
      <w:tabs>
        <w:tab w:val="center" w:pos="4153"/>
        <w:tab w:val="right" w:pos="8306"/>
      </w:tabs>
      <w:snapToGrid w:val="0"/>
      <w:jc w:val="center"/>
    </w:pPr>
    <w:rPr>
      <w:sz w:val="18"/>
    </w:rPr>
  </w:style>
  <w:style w:type="paragraph" w:styleId="24">
    <w:name w:val="List 2"/>
    <w:basedOn w:val="a2"/>
    <w:rsid w:val="00A133AA"/>
    <w:pPr>
      <w:spacing w:afterLines="50"/>
    </w:pPr>
    <w:rPr>
      <w:szCs w:val="21"/>
    </w:rPr>
  </w:style>
  <w:style w:type="paragraph" w:styleId="afb">
    <w:name w:val="Document Map"/>
    <w:basedOn w:val="a2"/>
    <w:link w:val="Char7"/>
    <w:rsid w:val="00A133AA"/>
    <w:pPr>
      <w:shd w:val="clear" w:color="auto" w:fill="000080"/>
    </w:pPr>
  </w:style>
  <w:style w:type="paragraph" w:styleId="afc">
    <w:name w:val="Date"/>
    <w:basedOn w:val="a2"/>
    <w:next w:val="a2"/>
    <w:link w:val="Char8"/>
    <w:rsid w:val="00A133AA"/>
  </w:style>
  <w:style w:type="paragraph" w:styleId="25">
    <w:name w:val="toc 2"/>
    <w:basedOn w:val="a2"/>
    <w:next w:val="a2"/>
    <w:uiPriority w:val="39"/>
    <w:rsid w:val="00A133AA"/>
    <w:pPr>
      <w:tabs>
        <w:tab w:val="left" w:pos="1050"/>
        <w:tab w:val="right" w:leader="dot" w:pos="9436"/>
      </w:tabs>
      <w:ind w:leftChars="200" w:left="420"/>
    </w:pPr>
  </w:style>
  <w:style w:type="paragraph" w:styleId="90">
    <w:name w:val="toc 9"/>
    <w:basedOn w:val="a2"/>
    <w:next w:val="a2"/>
    <w:uiPriority w:val="39"/>
    <w:rsid w:val="00A133AA"/>
    <w:pPr>
      <w:spacing w:afterLines="50"/>
      <w:ind w:left="1470"/>
      <w:jc w:val="left"/>
    </w:pPr>
    <w:rPr>
      <w:sz w:val="20"/>
    </w:rPr>
  </w:style>
  <w:style w:type="paragraph" w:styleId="14">
    <w:name w:val="index 1"/>
    <w:basedOn w:val="a2"/>
    <w:rsid w:val="00A133AA"/>
    <w:pPr>
      <w:widowControl/>
      <w:tabs>
        <w:tab w:val="left" w:pos="1080"/>
      </w:tabs>
      <w:spacing w:after="60"/>
      <w:jc w:val="left"/>
    </w:pPr>
    <w:rPr>
      <w:kern w:val="0"/>
      <w:sz w:val="24"/>
      <w:szCs w:val="24"/>
      <w:lang w:val="en-GB"/>
    </w:rPr>
  </w:style>
  <w:style w:type="paragraph" w:styleId="afd">
    <w:name w:val="Title"/>
    <w:basedOn w:val="a2"/>
    <w:link w:val="Char9"/>
    <w:qFormat/>
    <w:rsid w:val="00A133AA"/>
    <w:pPr>
      <w:spacing w:before="240" w:after="60"/>
      <w:jc w:val="center"/>
      <w:outlineLvl w:val="0"/>
    </w:pPr>
    <w:rPr>
      <w:rFonts w:ascii="Arial" w:hAnsi="Arial"/>
      <w:b/>
      <w:bCs/>
      <w:sz w:val="32"/>
      <w:szCs w:val="32"/>
    </w:rPr>
  </w:style>
  <w:style w:type="paragraph" w:styleId="26">
    <w:name w:val="Body Text 2"/>
    <w:basedOn w:val="a2"/>
    <w:link w:val="2Char1"/>
    <w:rsid w:val="00A133AA"/>
    <w:pPr>
      <w:spacing w:after="120" w:line="480" w:lineRule="auto"/>
    </w:pPr>
  </w:style>
  <w:style w:type="paragraph" w:styleId="42">
    <w:name w:val="List 4"/>
    <w:basedOn w:val="a2"/>
    <w:rsid w:val="00A133AA"/>
    <w:pPr>
      <w:numPr>
        <w:numId w:val="2"/>
      </w:numPr>
      <w:spacing w:afterLines="50"/>
      <w:ind w:left="432"/>
    </w:pPr>
    <w:rPr>
      <w:szCs w:val="21"/>
    </w:rPr>
  </w:style>
  <w:style w:type="paragraph" w:styleId="27">
    <w:name w:val="Body Text Indent 2"/>
    <w:basedOn w:val="a2"/>
    <w:link w:val="2Char2"/>
    <w:rsid w:val="00A133AA"/>
    <w:pPr>
      <w:spacing w:afterLines="50"/>
      <w:ind w:left="720"/>
    </w:pPr>
    <w:rPr>
      <w:rFonts w:ascii="Arial" w:hAnsi="Arial"/>
      <w:szCs w:val="21"/>
    </w:rPr>
  </w:style>
  <w:style w:type="paragraph" w:styleId="a0">
    <w:name w:val="List"/>
    <w:basedOn w:val="a2"/>
    <w:rsid w:val="00A133AA"/>
    <w:pPr>
      <w:numPr>
        <w:ilvl w:val="3"/>
        <w:numId w:val="3"/>
      </w:numPr>
      <w:spacing w:afterLines="50"/>
    </w:pPr>
    <w:rPr>
      <w:szCs w:val="21"/>
    </w:rPr>
  </w:style>
  <w:style w:type="paragraph" w:styleId="52">
    <w:name w:val="toc 5"/>
    <w:basedOn w:val="a2"/>
    <w:next w:val="a2"/>
    <w:uiPriority w:val="39"/>
    <w:rsid w:val="00A133AA"/>
    <w:pPr>
      <w:spacing w:afterLines="50"/>
      <w:ind w:left="630"/>
      <w:jc w:val="left"/>
    </w:pPr>
    <w:rPr>
      <w:sz w:val="20"/>
    </w:rPr>
  </w:style>
  <w:style w:type="paragraph" w:styleId="af0">
    <w:name w:val="annotation text"/>
    <w:basedOn w:val="a2"/>
    <w:link w:val="Char3"/>
    <w:rsid w:val="00A133AA"/>
    <w:pPr>
      <w:jc w:val="left"/>
    </w:pPr>
  </w:style>
  <w:style w:type="paragraph" w:styleId="15">
    <w:name w:val="toc 1"/>
    <w:basedOn w:val="a2"/>
    <w:next w:val="a2"/>
    <w:uiPriority w:val="39"/>
    <w:rsid w:val="00A133AA"/>
  </w:style>
  <w:style w:type="paragraph" w:styleId="33">
    <w:name w:val="toc 3"/>
    <w:basedOn w:val="a2"/>
    <w:next w:val="a2"/>
    <w:uiPriority w:val="39"/>
    <w:rsid w:val="00A133AA"/>
    <w:pPr>
      <w:ind w:left="840"/>
    </w:pPr>
  </w:style>
  <w:style w:type="paragraph" w:styleId="af9">
    <w:name w:val="List Number"/>
    <w:basedOn w:val="a2"/>
    <w:rsid w:val="00A133AA"/>
    <w:pPr>
      <w:tabs>
        <w:tab w:val="left" w:pos="720"/>
      </w:tabs>
      <w:spacing w:afterLines="50"/>
      <w:ind w:firstLine="720"/>
    </w:pPr>
    <w:rPr>
      <w:szCs w:val="21"/>
    </w:rPr>
  </w:style>
  <w:style w:type="paragraph" w:styleId="afe">
    <w:name w:val="annotation subject"/>
    <w:basedOn w:val="af0"/>
    <w:next w:val="af0"/>
    <w:link w:val="Chara"/>
    <w:rsid w:val="00A133AA"/>
    <w:rPr>
      <w:b/>
    </w:rPr>
  </w:style>
  <w:style w:type="paragraph" w:styleId="aff">
    <w:name w:val="Normal (Web)"/>
    <w:basedOn w:val="a2"/>
    <w:rsid w:val="00A133AA"/>
    <w:pPr>
      <w:widowControl/>
      <w:spacing w:before="100" w:beforeAutospacing="1" w:after="100" w:afterAutospacing="1"/>
      <w:jc w:val="left"/>
    </w:pPr>
    <w:rPr>
      <w:rFonts w:ascii="宋体" w:hAnsi="宋体" w:cs="宋体"/>
      <w:kern w:val="0"/>
      <w:sz w:val="24"/>
      <w:szCs w:val="24"/>
    </w:rPr>
  </w:style>
  <w:style w:type="paragraph" w:styleId="aff0">
    <w:name w:val="footer"/>
    <w:basedOn w:val="a2"/>
    <w:link w:val="Charb"/>
    <w:rsid w:val="00A133AA"/>
    <w:pPr>
      <w:tabs>
        <w:tab w:val="center" w:pos="4153"/>
        <w:tab w:val="right" w:pos="8306"/>
      </w:tabs>
      <w:snapToGrid w:val="0"/>
      <w:jc w:val="left"/>
    </w:pPr>
    <w:rPr>
      <w:sz w:val="18"/>
    </w:rPr>
  </w:style>
  <w:style w:type="paragraph" w:styleId="HTML1">
    <w:name w:val="HTML Preformatted"/>
    <w:basedOn w:val="a2"/>
    <w:link w:val="HTMLChar"/>
    <w:rsid w:val="00A13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kern w:val="0"/>
      <w:sz w:val="20"/>
    </w:rPr>
  </w:style>
  <w:style w:type="paragraph" w:styleId="60">
    <w:name w:val="toc 6"/>
    <w:basedOn w:val="a2"/>
    <w:next w:val="a2"/>
    <w:uiPriority w:val="39"/>
    <w:rsid w:val="00A133AA"/>
    <w:pPr>
      <w:spacing w:afterLines="50"/>
      <w:ind w:left="840"/>
      <w:jc w:val="left"/>
    </w:pPr>
    <w:rPr>
      <w:sz w:val="20"/>
    </w:rPr>
  </w:style>
  <w:style w:type="paragraph" w:styleId="aff1">
    <w:name w:val="caption"/>
    <w:basedOn w:val="a2"/>
    <w:next w:val="a2"/>
    <w:qFormat/>
    <w:rsid w:val="00A133AA"/>
    <w:pPr>
      <w:spacing w:afterLines="50"/>
    </w:pPr>
    <w:rPr>
      <w:rFonts w:ascii="Arial" w:eastAsia="黑体" w:hAnsi="Arial" w:cs="Arial"/>
      <w:sz w:val="20"/>
    </w:rPr>
  </w:style>
  <w:style w:type="paragraph" w:styleId="aff2">
    <w:name w:val="Balloon Text"/>
    <w:basedOn w:val="a2"/>
    <w:link w:val="Charc"/>
    <w:rsid w:val="00A133AA"/>
    <w:rPr>
      <w:sz w:val="18"/>
    </w:rPr>
  </w:style>
  <w:style w:type="paragraph" w:styleId="34">
    <w:name w:val="List 3"/>
    <w:basedOn w:val="a2"/>
    <w:rsid w:val="00A133AA"/>
    <w:pPr>
      <w:spacing w:afterLines="50"/>
    </w:pPr>
    <w:rPr>
      <w:szCs w:val="21"/>
    </w:rPr>
  </w:style>
  <w:style w:type="paragraph" w:styleId="ac">
    <w:name w:val="Normal Indent"/>
    <w:aliases w:val="表正文,正文非缩进,Alt+X,mr正文缩进,正文-段前3磅,正文不缩进,特点,Normal Indent（正文缩进）,段1,特点 Char,ALT+Z,水上软件,正文对齐,Normal Indent,正文缩进William,body text,Body Text(ch),bt,ändrad,四号,缩进,正文非缩进 Char Char,正文缩进（首行缩进两字）,正文（首行缩进两字）,Indent 1,±íÕýÎÄ,正文缩进陈"/>
    <w:basedOn w:val="a2"/>
    <w:link w:val="Char0"/>
    <w:rsid w:val="00A133AA"/>
    <w:pPr>
      <w:ind w:firstLineChars="200" w:firstLine="420"/>
    </w:pPr>
  </w:style>
  <w:style w:type="paragraph" w:styleId="af7">
    <w:name w:val="Body Text"/>
    <w:basedOn w:val="a2"/>
    <w:link w:val="Chard"/>
    <w:rsid w:val="00A133AA"/>
    <w:pPr>
      <w:spacing w:after="120"/>
    </w:pPr>
  </w:style>
  <w:style w:type="paragraph" w:styleId="ae">
    <w:name w:val="Plain Text"/>
    <w:basedOn w:val="a2"/>
    <w:link w:val="Char2"/>
    <w:rsid w:val="00A133AA"/>
    <w:pPr>
      <w:spacing w:afterLines="50"/>
    </w:pPr>
    <w:rPr>
      <w:rFonts w:ascii="宋体" w:hAnsi="Courier New"/>
      <w:szCs w:val="21"/>
    </w:rPr>
  </w:style>
  <w:style w:type="paragraph" w:customStyle="1" w:styleId="ParagraphTable">
    <w:name w:val="Paragraph (Table)"/>
    <w:basedOn w:val="a2"/>
    <w:rsid w:val="00A133AA"/>
    <w:pPr>
      <w:keepLines/>
      <w:widowControl/>
      <w:spacing w:after="200"/>
      <w:jc w:val="left"/>
    </w:pPr>
    <w:rPr>
      <w:rFonts w:ascii="Arial" w:eastAsia="Times New Roman" w:hAnsi="Arial"/>
      <w:kern w:val="0"/>
      <w:sz w:val="18"/>
      <w:lang w:val="en-GB" w:eastAsia="en-US"/>
    </w:rPr>
  </w:style>
  <w:style w:type="paragraph" w:customStyle="1" w:styleId="UCSection">
    <w:name w:val="UC Section"/>
    <w:basedOn w:val="1"/>
    <w:next w:val="af7"/>
    <w:rsid w:val="00A133AA"/>
    <w:pPr>
      <w:widowControl/>
      <w:numPr>
        <w:numId w:val="0"/>
      </w:numPr>
      <w:tabs>
        <w:tab w:val="left" w:pos="1152"/>
      </w:tabs>
      <w:spacing w:before="360" w:after="120" w:line="240" w:lineRule="auto"/>
      <w:ind w:left="1152" w:hanging="432"/>
      <w:jc w:val="left"/>
    </w:pPr>
    <w:rPr>
      <w:rFonts w:ascii="Arial Narrow" w:eastAsia="Times New Roman" w:hAnsi="Arial Narrow"/>
      <w:b/>
      <w:color w:val="333399"/>
      <w:kern w:val="0"/>
      <w:sz w:val="32"/>
      <w:lang w:val="en-GB" w:eastAsia="en-US"/>
    </w:rPr>
  </w:style>
  <w:style w:type="paragraph" w:customStyle="1" w:styleId="FuncSpecSubsection">
    <w:name w:val="Func Spec Subsection"/>
    <w:basedOn w:val="21"/>
    <w:next w:val="af7"/>
    <w:rsid w:val="00A133AA"/>
    <w:pPr>
      <w:widowControl/>
      <w:numPr>
        <w:ilvl w:val="0"/>
        <w:numId w:val="0"/>
      </w:numPr>
      <w:tabs>
        <w:tab w:val="left" w:pos="1296"/>
      </w:tabs>
      <w:spacing w:before="360" w:after="240" w:line="240" w:lineRule="auto"/>
      <w:ind w:left="1296" w:hanging="576"/>
      <w:jc w:val="left"/>
    </w:pPr>
    <w:rPr>
      <w:rFonts w:ascii="Arial Narrow" w:eastAsia="Times New Roman" w:hAnsi="Arial Narrow"/>
      <w:color w:val="000000"/>
      <w:kern w:val="0"/>
      <w:sz w:val="36"/>
      <w:lang w:val="en-GB" w:eastAsia="en-US"/>
    </w:rPr>
  </w:style>
  <w:style w:type="paragraph" w:customStyle="1" w:styleId="UCSubsection">
    <w:name w:val="UC Subsection"/>
    <w:basedOn w:val="9"/>
    <w:rsid w:val="00A133AA"/>
    <w:pPr>
      <w:widowControl/>
      <w:tabs>
        <w:tab w:val="clear" w:pos="1584"/>
        <w:tab w:val="left" w:pos="4680"/>
      </w:tabs>
      <w:spacing w:after="240" w:line="240" w:lineRule="auto"/>
      <w:ind w:left="4320" w:hanging="1440"/>
      <w:jc w:val="left"/>
    </w:pPr>
    <w:rPr>
      <w:rFonts w:ascii="Arial Narrow" w:eastAsia="Times New Roman" w:hAnsi="Arial Narrow"/>
      <w:kern w:val="0"/>
      <w:sz w:val="36"/>
      <w:lang w:val="en-GB" w:eastAsia="en-US"/>
    </w:rPr>
  </w:style>
  <w:style w:type="paragraph" w:customStyle="1" w:styleId="ErrorFlowStep">
    <w:name w:val="Error Flow Step"/>
    <w:basedOn w:val="a2"/>
    <w:rsid w:val="00A133AA"/>
    <w:pPr>
      <w:keepLines/>
      <w:widowControl/>
      <w:tabs>
        <w:tab w:val="left" w:pos="1800"/>
      </w:tabs>
      <w:spacing w:after="200"/>
      <w:ind w:left="1512" w:hanging="432"/>
      <w:jc w:val="left"/>
    </w:pPr>
    <w:rPr>
      <w:rFonts w:ascii="Arial" w:eastAsia="Times New Roman" w:hAnsi="Arial"/>
      <w:kern w:val="0"/>
      <w:sz w:val="20"/>
      <w:lang w:val="en-GB" w:eastAsia="en-US"/>
    </w:rPr>
  </w:style>
  <w:style w:type="paragraph" w:customStyle="1" w:styleId="Tabletitle">
    <w:name w:val="Table title"/>
    <w:rsid w:val="00A133AA"/>
    <w:pPr>
      <w:tabs>
        <w:tab w:val="left" w:pos="1080"/>
      </w:tabs>
      <w:ind w:left="1080" w:hanging="900"/>
    </w:pPr>
    <w:rPr>
      <w:rFonts w:ascii="Arial Narrow" w:eastAsia="Times New Roman" w:hAnsi="Arial Narrow"/>
      <w:lang w:eastAsia="en-US"/>
    </w:rPr>
  </w:style>
  <w:style w:type="paragraph" w:customStyle="1" w:styleId="UCExtension">
    <w:name w:val="UC Extension"/>
    <w:basedOn w:val="FuncSpecSubsection"/>
    <w:next w:val="af7"/>
    <w:rsid w:val="00A133AA"/>
    <w:pPr>
      <w:tabs>
        <w:tab w:val="clear" w:pos="1296"/>
      </w:tabs>
      <w:ind w:left="1728" w:hanging="1008"/>
    </w:pPr>
  </w:style>
  <w:style w:type="paragraph" w:customStyle="1" w:styleId="BulletunderUCBizRule">
    <w:name w:val="Bullet under UC Biz Rule"/>
    <w:basedOn w:val="a2"/>
    <w:rsid w:val="00A133AA"/>
    <w:pPr>
      <w:keepLines/>
      <w:widowControl/>
      <w:tabs>
        <w:tab w:val="left" w:pos="4140"/>
      </w:tabs>
      <w:spacing w:after="200"/>
      <w:ind w:left="4140" w:hanging="360"/>
      <w:jc w:val="left"/>
    </w:pPr>
    <w:rPr>
      <w:rFonts w:eastAsia="Times New Roman"/>
      <w:kern w:val="0"/>
      <w:sz w:val="24"/>
      <w:szCs w:val="24"/>
      <w:lang w:val="en-GB" w:eastAsia="en-US"/>
    </w:rPr>
  </w:style>
  <w:style w:type="paragraph" w:customStyle="1" w:styleId="Captionnumbered">
    <w:name w:val="Caption numbered"/>
    <w:basedOn w:val="aff1"/>
    <w:rsid w:val="00A133AA"/>
    <w:pPr>
      <w:tabs>
        <w:tab w:val="left" w:pos="5040"/>
      </w:tabs>
      <w:autoSpaceDE w:val="0"/>
      <w:autoSpaceDN w:val="0"/>
      <w:spacing w:before="120" w:afterLines="0"/>
      <w:ind w:left="3240" w:firstLine="720"/>
      <w:jc w:val="center"/>
    </w:pPr>
    <w:rPr>
      <w:rFonts w:ascii="Arial Narrow" w:eastAsia="Times New Roman" w:hAnsi="Arial Narrow" w:cs="Times New Roman"/>
      <w:bCs/>
      <w:kern w:val="0"/>
      <w:lang w:eastAsia="en-US"/>
    </w:rPr>
  </w:style>
  <w:style w:type="paragraph" w:customStyle="1" w:styleId="ParaCharCharCharCharCharCharCharCharCharCharCharCharCharCharCharChar">
    <w:name w:val="默认段落字体 Para Char Char Char Char Char Char Char Char Char Char Char Char Char Char Char Char"/>
    <w:basedOn w:val="afb"/>
    <w:rsid w:val="00A133AA"/>
    <w:pPr>
      <w:spacing w:line="360" w:lineRule="auto"/>
    </w:pPr>
    <w:rPr>
      <w:rFonts w:ascii="Arial" w:eastAsia="黑体" w:hAnsi="Arial" w:cs="Arial"/>
      <w:snapToGrid w:val="0"/>
      <w:kern w:val="0"/>
      <w:szCs w:val="21"/>
    </w:rPr>
  </w:style>
  <w:style w:type="paragraph" w:customStyle="1" w:styleId="QB1">
    <w:name w:val="QB前言正文"/>
    <w:basedOn w:val="QB0"/>
    <w:rsid w:val="00A133AA"/>
    <w:pPr>
      <w:spacing w:line="360" w:lineRule="auto"/>
    </w:pPr>
    <w:rPr>
      <w:sz w:val="24"/>
      <w:szCs w:val="24"/>
    </w:rPr>
  </w:style>
  <w:style w:type="paragraph" w:customStyle="1" w:styleId="LD">
    <w:name w:val="LD"/>
    <w:rsid w:val="00A133AA"/>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styleId="aff3">
    <w:name w:val="List Paragraph"/>
    <w:basedOn w:val="a2"/>
    <w:uiPriority w:val="34"/>
    <w:qFormat/>
    <w:rsid w:val="00A133AA"/>
    <w:pPr>
      <w:ind w:firstLineChars="200" w:firstLine="420"/>
    </w:pPr>
    <w:rPr>
      <w:rFonts w:ascii="Calibri" w:hAnsi="Calibri"/>
      <w:szCs w:val="22"/>
    </w:rPr>
  </w:style>
  <w:style w:type="paragraph" w:customStyle="1" w:styleId="QB2">
    <w:name w:val="QB表内文字"/>
    <w:basedOn w:val="a2"/>
    <w:rsid w:val="00A133AA"/>
    <w:pPr>
      <w:autoSpaceDE w:val="0"/>
      <w:autoSpaceDN w:val="0"/>
    </w:pPr>
    <w:rPr>
      <w:rFonts w:ascii="宋体"/>
      <w:kern w:val="0"/>
    </w:rPr>
  </w:style>
  <w:style w:type="paragraph" w:customStyle="1" w:styleId="16">
    <w:name w:val="列出段落1"/>
    <w:basedOn w:val="a2"/>
    <w:rsid w:val="00A133AA"/>
    <w:pPr>
      <w:ind w:firstLineChars="200" w:firstLine="420"/>
    </w:pPr>
    <w:rPr>
      <w:rFonts w:ascii="Calibri" w:hAnsi="Calibri"/>
      <w:szCs w:val="22"/>
    </w:rPr>
  </w:style>
  <w:style w:type="paragraph" w:customStyle="1" w:styleId="17">
    <w:name w:val="缺省文本:1"/>
    <w:basedOn w:val="a2"/>
    <w:rsid w:val="00A133AA"/>
    <w:pPr>
      <w:autoSpaceDE w:val="0"/>
      <w:autoSpaceDN w:val="0"/>
      <w:adjustRightInd w:val="0"/>
      <w:jc w:val="left"/>
    </w:pPr>
    <w:rPr>
      <w:kern w:val="0"/>
      <w:sz w:val="24"/>
    </w:rPr>
  </w:style>
  <w:style w:type="paragraph" w:customStyle="1" w:styleId="QB10">
    <w:name w:val="QB标题1"/>
    <w:basedOn w:val="1"/>
    <w:rsid w:val="00A133AA"/>
    <w:pPr>
      <w:ind w:left="425" w:hanging="425"/>
    </w:pPr>
    <w:rPr>
      <w:rFonts w:ascii="黑体"/>
      <w:bCs/>
      <w:sz w:val="32"/>
      <w:szCs w:val="32"/>
    </w:rPr>
  </w:style>
  <w:style w:type="paragraph" w:customStyle="1" w:styleId="PlainText1">
    <w:name w:val="Plain Text1"/>
    <w:basedOn w:val="a2"/>
    <w:rsid w:val="00A133AA"/>
    <w:pPr>
      <w:widowControl/>
      <w:autoSpaceDE w:val="0"/>
      <w:autoSpaceDN w:val="0"/>
      <w:adjustRightInd w:val="0"/>
      <w:jc w:val="left"/>
    </w:pPr>
    <w:rPr>
      <w:rFonts w:ascii="宋体" w:hAnsi="宋体" w:hint="eastAsia"/>
      <w:kern w:val="0"/>
      <w:sz w:val="20"/>
    </w:rPr>
  </w:style>
  <w:style w:type="paragraph" w:customStyle="1" w:styleId="QB100">
    <w:name w:val="样式 QB标题1 + 左侧:  0 厘米 首行缩进:  0 厘米"/>
    <w:basedOn w:val="QB10"/>
    <w:next w:val="a2"/>
    <w:rsid w:val="00A133AA"/>
    <w:pPr>
      <w:numPr>
        <w:numId w:val="5"/>
      </w:numPr>
      <w:tabs>
        <w:tab w:val="left" w:pos="1260"/>
      </w:tabs>
    </w:pPr>
    <w:rPr>
      <w:sz w:val="21"/>
      <w:szCs w:val="21"/>
    </w:rPr>
  </w:style>
  <w:style w:type="paragraph" w:customStyle="1" w:styleId="ParaCharCharCharCharCharCharCharCharCharCharCharCharChar1CharCharCharCharCharCharCharCharCharCharCharCharCharCharCharCharCharChar">
    <w:name w:val="默认段落字体 Para Char Char Char Char Char Char Char Char Char Char Char Char Char1 Char Char Char Char Char Char Char Char Char Char Char Char Char Char Char Char Char Char"/>
    <w:basedOn w:val="a2"/>
    <w:rsid w:val="00A133AA"/>
    <w:rPr>
      <w:rFonts w:ascii="Arial" w:hAnsi="Arial" w:cs="Arial"/>
      <w:szCs w:val="24"/>
    </w:rPr>
  </w:style>
  <w:style w:type="paragraph" w:styleId="aff4">
    <w:name w:val="No Spacing"/>
    <w:qFormat/>
    <w:rsid w:val="00A133AA"/>
    <w:pPr>
      <w:widowControl w:val="0"/>
      <w:jc w:val="both"/>
    </w:pPr>
    <w:rPr>
      <w:kern w:val="2"/>
      <w:sz w:val="21"/>
    </w:rPr>
  </w:style>
  <w:style w:type="paragraph" w:customStyle="1" w:styleId="Picture">
    <w:name w:val="Picture"/>
    <w:basedOn w:val="a2"/>
    <w:rsid w:val="00A133AA"/>
    <w:pPr>
      <w:keepLines/>
      <w:widowControl/>
      <w:spacing w:before="360" w:after="360"/>
      <w:ind w:left="720"/>
      <w:jc w:val="left"/>
    </w:pPr>
    <w:rPr>
      <w:rFonts w:eastAsia="Times New Roman"/>
      <w:kern w:val="0"/>
      <w:sz w:val="24"/>
      <w:lang w:val="en-GB" w:eastAsia="en-US"/>
    </w:rPr>
  </w:style>
  <w:style w:type="paragraph" w:customStyle="1" w:styleId="28">
    <w:name w:val="样式2"/>
    <w:basedOn w:val="51"/>
    <w:rsid w:val="00A133AA"/>
    <w:pPr>
      <w:numPr>
        <w:ilvl w:val="0"/>
        <w:numId w:val="0"/>
      </w:numPr>
      <w:tabs>
        <w:tab w:val="left" w:pos="1008"/>
      </w:tabs>
      <w:spacing w:afterLines="50"/>
    </w:pPr>
    <w:rPr>
      <w:rFonts w:eastAsia="宋体"/>
      <w:b/>
      <w:bCs/>
      <w:sz w:val="28"/>
      <w:szCs w:val="28"/>
    </w:rPr>
  </w:style>
  <w:style w:type="paragraph" w:customStyle="1" w:styleId="405">
    <w:name w:val="样式 标题 4 + 段后: 0.5 行"/>
    <w:basedOn w:val="41"/>
    <w:rsid w:val="00A133AA"/>
    <w:pPr>
      <w:numPr>
        <w:numId w:val="6"/>
      </w:numPr>
      <w:tabs>
        <w:tab w:val="left" w:pos="851"/>
      </w:tabs>
      <w:spacing w:afterLines="50" w:line="240" w:lineRule="auto"/>
    </w:pPr>
    <w:rPr>
      <w:rFonts w:cs="Arial"/>
      <w:b/>
      <w:bCs/>
      <w:szCs w:val="21"/>
    </w:rPr>
  </w:style>
  <w:style w:type="paragraph" w:customStyle="1" w:styleId="aff5">
    <w:name w:val="自定义封面"/>
    <w:basedOn w:val="a2"/>
    <w:rsid w:val="00A133AA"/>
    <w:pPr>
      <w:tabs>
        <w:tab w:val="left" w:pos="6300"/>
      </w:tabs>
    </w:pPr>
    <w:rPr>
      <w:szCs w:val="21"/>
    </w:rPr>
  </w:style>
  <w:style w:type="paragraph" w:customStyle="1" w:styleId="UCStep">
    <w:name w:val="UC Step"/>
    <w:basedOn w:val="UCFlow"/>
    <w:rsid w:val="00A133AA"/>
    <w:pPr>
      <w:numPr>
        <w:numId w:val="0"/>
      </w:numPr>
      <w:tabs>
        <w:tab w:val="clear" w:pos="1800"/>
        <w:tab w:val="left" w:pos="2520"/>
      </w:tabs>
      <w:spacing w:before="100" w:after="160"/>
      <w:ind w:left="2232" w:hanging="432"/>
      <w:outlineLvl w:val="1"/>
    </w:pPr>
    <w:rPr>
      <w:rFonts w:ascii="Times New Roman" w:hAnsi="Times New Roman"/>
      <w:b w:val="0"/>
      <w:sz w:val="24"/>
    </w:rPr>
  </w:style>
  <w:style w:type="paragraph" w:customStyle="1" w:styleId="10">
    <w:name w:val="自定义项目符号1"/>
    <w:basedOn w:val="a2"/>
    <w:rsid w:val="00A133AA"/>
    <w:pPr>
      <w:numPr>
        <w:numId w:val="7"/>
      </w:numPr>
      <w:tabs>
        <w:tab w:val="left" w:pos="420"/>
      </w:tabs>
      <w:spacing w:afterLines="50"/>
    </w:pPr>
    <w:rPr>
      <w:szCs w:val="21"/>
    </w:rPr>
  </w:style>
  <w:style w:type="paragraph" w:customStyle="1" w:styleId="11">
    <w:name w:val="自定义项目编号1"/>
    <w:basedOn w:val="a2"/>
    <w:rsid w:val="00A133AA"/>
    <w:pPr>
      <w:numPr>
        <w:numId w:val="8"/>
      </w:numPr>
      <w:tabs>
        <w:tab w:val="left" w:pos="420"/>
      </w:tabs>
      <w:spacing w:afterLines="50"/>
    </w:pPr>
    <w:rPr>
      <w:szCs w:val="21"/>
    </w:rPr>
  </w:style>
  <w:style w:type="paragraph" w:customStyle="1" w:styleId="CharCharCharCharCharCharCharCharCharCharCharCharCharCharChar">
    <w:name w:val="Char Char Char Char Char Char Char Char Char Char Char Char Char Char Char"/>
    <w:next w:val="a2"/>
    <w:rsid w:val="00A133AA"/>
    <w:pPr>
      <w:keepNext/>
      <w:keepLines/>
      <w:spacing w:before="240" w:after="240"/>
      <w:ind w:hanging="624"/>
      <w:outlineLvl w:val="7"/>
    </w:pPr>
    <w:rPr>
      <w:rFonts w:ascii="Arial" w:eastAsia="黑体" w:hAnsi="Arial" w:cs="Arial"/>
      <w:sz w:val="21"/>
      <w:szCs w:val="21"/>
    </w:rPr>
  </w:style>
  <w:style w:type="paragraph" w:customStyle="1" w:styleId="MMTopic5">
    <w:name w:val="MM Topic 5"/>
    <w:basedOn w:val="51"/>
    <w:rsid w:val="00A133AA"/>
    <w:pPr>
      <w:numPr>
        <w:ilvl w:val="0"/>
        <w:numId w:val="0"/>
      </w:numPr>
      <w:tabs>
        <w:tab w:val="left" w:pos="1008"/>
      </w:tabs>
    </w:pPr>
    <w:rPr>
      <w:rFonts w:eastAsia="宋体"/>
      <w:b/>
      <w:bCs/>
      <w:sz w:val="28"/>
      <w:szCs w:val="28"/>
    </w:rPr>
  </w:style>
  <w:style w:type="paragraph" w:customStyle="1" w:styleId="UCFlow">
    <w:name w:val="UC Flow"/>
    <w:basedOn w:val="a2"/>
    <w:next w:val="af7"/>
    <w:rsid w:val="00A133AA"/>
    <w:pPr>
      <w:widowControl/>
      <w:numPr>
        <w:numId w:val="9"/>
      </w:numPr>
      <w:tabs>
        <w:tab w:val="clear" w:pos="720"/>
        <w:tab w:val="left" w:pos="1800"/>
      </w:tabs>
      <w:spacing w:before="360" w:after="120"/>
      <w:jc w:val="left"/>
      <w:outlineLvl w:val="0"/>
    </w:pPr>
    <w:rPr>
      <w:rFonts w:ascii="Arial Narrow" w:eastAsia="Times New Roman" w:hAnsi="Arial Narrow"/>
      <w:b/>
      <w:kern w:val="0"/>
      <w:sz w:val="32"/>
      <w:szCs w:val="36"/>
      <w:lang w:val="en-GB" w:eastAsia="en-US"/>
    </w:rPr>
  </w:style>
  <w:style w:type="paragraph" w:customStyle="1" w:styleId="UCResponse">
    <w:name w:val="UC Response"/>
    <w:basedOn w:val="a2"/>
    <w:rsid w:val="00A133AA"/>
    <w:pPr>
      <w:widowControl/>
      <w:tabs>
        <w:tab w:val="left" w:pos="360"/>
        <w:tab w:val="left" w:pos="1080"/>
        <w:tab w:val="left" w:pos="3672"/>
      </w:tabs>
      <w:spacing w:before="120" w:after="120"/>
      <w:ind w:left="2088" w:firstLine="504"/>
      <w:jc w:val="left"/>
      <w:outlineLvl w:val="2"/>
    </w:pPr>
    <w:rPr>
      <w:rFonts w:ascii="Arial" w:eastAsia="Times New Roman" w:hAnsi="Arial"/>
      <w:kern w:val="0"/>
      <w:sz w:val="24"/>
      <w:szCs w:val="36"/>
      <w:lang w:val="en-GB" w:eastAsia="en-US"/>
    </w:rPr>
  </w:style>
  <w:style w:type="paragraph" w:customStyle="1" w:styleId="UCBizRule1">
    <w:name w:val="UC Biz Rule 1"/>
    <w:basedOn w:val="UCResponse"/>
    <w:rsid w:val="00A133AA"/>
    <w:pPr>
      <w:tabs>
        <w:tab w:val="clear" w:pos="360"/>
        <w:tab w:val="clear" w:pos="1080"/>
        <w:tab w:val="clear" w:pos="3672"/>
        <w:tab w:val="left" w:pos="3240"/>
        <w:tab w:val="left" w:pos="3780"/>
      </w:tabs>
      <w:ind w:left="2448" w:hanging="648"/>
      <w:outlineLvl w:val="3"/>
    </w:pPr>
  </w:style>
  <w:style w:type="paragraph" w:customStyle="1" w:styleId="UCBizRule2">
    <w:name w:val="UC Biz Rule 2"/>
    <w:basedOn w:val="UCBizRule1"/>
    <w:rsid w:val="00A133AA"/>
    <w:pPr>
      <w:tabs>
        <w:tab w:val="clear" w:pos="3240"/>
        <w:tab w:val="clear" w:pos="3780"/>
        <w:tab w:val="left" w:pos="3960"/>
        <w:tab w:val="left" w:pos="4140"/>
      </w:tabs>
      <w:ind w:left="2952" w:hanging="792"/>
      <w:outlineLvl w:val="4"/>
    </w:pPr>
  </w:style>
  <w:style w:type="paragraph" w:customStyle="1" w:styleId="NumberedHeading4">
    <w:name w:val="Numbered Heading 4"/>
    <w:basedOn w:val="41"/>
    <w:next w:val="af7"/>
    <w:rsid w:val="00A133AA"/>
    <w:pPr>
      <w:widowControl/>
      <w:numPr>
        <w:ilvl w:val="0"/>
        <w:numId w:val="0"/>
      </w:numPr>
      <w:tabs>
        <w:tab w:val="left" w:pos="864"/>
      </w:tabs>
      <w:spacing w:before="120" w:after="200" w:line="240" w:lineRule="auto"/>
      <w:jc w:val="left"/>
    </w:pPr>
    <w:rPr>
      <w:rFonts w:ascii="Arial Narrow" w:eastAsia="Times New Roman" w:hAnsi="Arial Narrow"/>
      <w:bCs/>
      <w:color w:val="000080"/>
      <w:kern w:val="0"/>
      <w:sz w:val="24"/>
      <w:lang w:val="en-GB" w:eastAsia="en-US"/>
    </w:rPr>
  </w:style>
  <w:style w:type="paragraph" w:customStyle="1" w:styleId="Text">
    <w:name w:val="Text"/>
    <w:basedOn w:val="a2"/>
    <w:rsid w:val="00A133AA"/>
    <w:pPr>
      <w:keepLines/>
      <w:widowControl/>
      <w:spacing w:before="120" w:after="120"/>
      <w:jc w:val="left"/>
    </w:pPr>
    <w:rPr>
      <w:rFonts w:eastAsia="Times New Roman"/>
      <w:b/>
      <w:kern w:val="0"/>
      <w:sz w:val="24"/>
      <w:lang w:val="en-GB" w:eastAsia="en-US"/>
    </w:rPr>
  </w:style>
  <w:style w:type="paragraph" w:customStyle="1" w:styleId="BulletunderUCStep">
    <w:name w:val="Bullet under UC Step"/>
    <w:basedOn w:val="af7"/>
    <w:rsid w:val="00A133AA"/>
    <w:pPr>
      <w:keepLines/>
      <w:widowControl/>
      <w:numPr>
        <w:numId w:val="10"/>
      </w:numPr>
      <w:tabs>
        <w:tab w:val="left" w:pos="2160"/>
      </w:tabs>
      <w:spacing w:after="0"/>
      <w:jc w:val="left"/>
    </w:pPr>
    <w:rPr>
      <w:rFonts w:eastAsia="Times New Roman"/>
      <w:kern w:val="0"/>
      <w:sz w:val="24"/>
      <w:lang w:val="en-GB" w:eastAsia="en-US"/>
    </w:rPr>
  </w:style>
  <w:style w:type="paragraph" w:customStyle="1" w:styleId="Bulletindent1">
    <w:name w:val="Bullet indent 1"/>
    <w:basedOn w:val="a2"/>
    <w:rsid w:val="00A133AA"/>
    <w:pPr>
      <w:keepLines/>
      <w:widowControl/>
      <w:tabs>
        <w:tab w:val="left" w:pos="2280"/>
      </w:tabs>
      <w:spacing w:before="60" w:after="60"/>
      <w:ind w:left="2280" w:hanging="360"/>
      <w:jc w:val="left"/>
    </w:pPr>
    <w:rPr>
      <w:rFonts w:eastAsia="Times New Roman" w:cs="Arial"/>
      <w:kern w:val="0"/>
      <w:sz w:val="22"/>
      <w:lang w:val="en-GB" w:eastAsia="en-US"/>
    </w:rPr>
  </w:style>
  <w:style w:type="paragraph" w:customStyle="1" w:styleId="Tabletext">
    <w:name w:val="Table text"/>
    <w:basedOn w:val="a2"/>
    <w:rsid w:val="00A133AA"/>
    <w:pPr>
      <w:widowControl/>
      <w:spacing w:before="120" w:after="120"/>
      <w:ind w:left="72"/>
      <w:jc w:val="left"/>
    </w:pPr>
    <w:rPr>
      <w:rFonts w:ascii="Arial" w:eastAsia="Times New Roman" w:hAnsi="Arial" w:cs="Arial"/>
      <w:kern w:val="0"/>
      <w:sz w:val="18"/>
      <w:szCs w:val="18"/>
      <w:lang w:val="en-GB" w:eastAsia="en-US"/>
    </w:rPr>
  </w:style>
  <w:style w:type="paragraph" w:customStyle="1" w:styleId="ProcedureSteps">
    <w:name w:val="ProcedureSteps"/>
    <w:basedOn w:val="af7"/>
    <w:rsid w:val="00A133AA"/>
    <w:pPr>
      <w:keepLines/>
      <w:widowControl/>
      <w:tabs>
        <w:tab w:val="left" w:pos="1800"/>
      </w:tabs>
      <w:spacing w:before="60" w:after="60"/>
      <w:ind w:left="1800" w:hanging="360"/>
      <w:jc w:val="left"/>
    </w:pPr>
    <w:rPr>
      <w:rFonts w:eastAsia="Times New Roman"/>
      <w:kern w:val="0"/>
      <w:sz w:val="22"/>
      <w:szCs w:val="22"/>
      <w:lang w:val="en-GB" w:eastAsia="en-US"/>
    </w:rPr>
  </w:style>
  <w:style w:type="paragraph" w:customStyle="1" w:styleId="Tabletextbullet">
    <w:name w:val="Table text bullet"/>
    <w:basedOn w:val="Tabletext"/>
    <w:rsid w:val="00A133AA"/>
    <w:pPr>
      <w:tabs>
        <w:tab w:val="left" w:pos="280"/>
        <w:tab w:val="left" w:pos="360"/>
      </w:tabs>
      <w:spacing w:after="60"/>
      <w:ind w:left="360" w:hanging="360"/>
    </w:pPr>
  </w:style>
  <w:style w:type="paragraph" w:customStyle="1" w:styleId="AppendixNumber">
    <w:name w:val="AppendixNumber"/>
    <w:next w:val="af7"/>
    <w:rsid w:val="00A133AA"/>
    <w:pPr>
      <w:keepNext/>
      <w:keepLines/>
      <w:pageBreakBefore/>
      <w:widowControl w:val="0"/>
      <w:tabs>
        <w:tab w:val="left" w:pos="1800"/>
      </w:tabs>
      <w:spacing w:after="60"/>
      <w:jc w:val="right"/>
    </w:pPr>
    <w:rPr>
      <w:rFonts w:ascii="Arial Narrow" w:eastAsia="Times New Roman" w:hAnsi="Arial Narrow"/>
      <w:color w:val="999999"/>
      <w:sz w:val="40"/>
      <w:lang w:eastAsia="en-US"/>
    </w:rPr>
  </w:style>
  <w:style w:type="paragraph" w:customStyle="1" w:styleId="ChapterName">
    <w:name w:val="Chapter Name"/>
    <w:basedOn w:val="a2"/>
    <w:next w:val="af7"/>
    <w:rsid w:val="00A133AA"/>
    <w:pPr>
      <w:keepNext/>
      <w:keepLines/>
      <w:widowControl/>
      <w:spacing w:after="720"/>
      <w:jc w:val="right"/>
      <w:outlineLvl w:val="0"/>
    </w:pPr>
    <w:rPr>
      <w:rFonts w:ascii="Arial Narrow" w:eastAsia="Times New Roman" w:hAnsi="Arial Narrow"/>
      <w:color w:val="000080"/>
      <w:spacing w:val="20"/>
      <w:kern w:val="0"/>
      <w:sz w:val="64"/>
      <w:szCs w:val="64"/>
      <w:lang w:val="en-GB" w:eastAsia="en-US"/>
    </w:rPr>
  </w:style>
  <w:style w:type="paragraph" w:customStyle="1" w:styleId="TOC1">
    <w:name w:val="TOC 标题1"/>
    <w:basedOn w:val="1"/>
    <w:next w:val="af7"/>
    <w:rsid w:val="00A133AA"/>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PropertyBullet">
    <w:name w:val="PropertyBullet"/>
    <w:rsid w:val="00A133AA"/>
    <w:pPr>
      <w:tabs>
        <w:tab w:val="left" w:pos="2448"/>
      </w:tabs>
      <w:spacing w:after="60"/>
      <w:ind w:left="2376" w:hanging="288"/>
    </w:pPr>
    <w:rPr>
      <w:rFonts w:eastAsia="Times New Roman"/>
      <w:sz w:val="22"/>
      <w:lang w:eastAsia="en-US"/>
    </w:rPr>
  </w:style>
  <w:style w:type="paragraph" w:customStyle="1" w:styleId="CheckListBullet">
    <w:name w:val="CheckListBullet"/>
    <w:basedOn w:val="Tabletextbullet"/>
    <w:rsid w:val="00A133AA"/>
    <w:pPr>
      <w:tabs>
        <w:tab w:val="clear" w:pos="280"/>
        <w:tab w:val="clear" w:pos="360"/>
        <w:tab w:val="left" w:pos="504"/>
      </w:tabs>
      <w:ind w:left="504" w:hanging="432"/>
    </w:pPr>
  </w:style>
  <w:style w:type="paragraph" w:customStyle="1" w:styleId="PropertyBullet2">
    <w:name w:val="PropertyBullet2"/>
    <w:rsid w:val="00A133AA"/>
    <w:pPr>
      <w:tabs>
        <w:tab w:val="left" w:pos="2880"/>
      </w:tabs>
      <w:spacing w:before="120" w:after="120"/>
      <w:ind w:left="2664" w:hanging="144"/>
    </w:pPr>
    <w:rPr>
      <w:rFonts w:eastAsia="Times New Roman"/>
      <w:sz w:val="22"/>
      <w:lang w:eastAsia="en-US"/>
    </w:rPr>
  </w:style>
  <w:style w:type="paragraph" w:customStyle="1" w:styleId="ChapterNumber">
    <w:name w:val="ChapterNumber"/>
    <w:next w:val="ChapterName"/>
    <w:rsid w:val="00A133AA"/>
    <w:pPr>
      <w:pageBreakBefore/>
      <w:tabs>
        <w:tab w:val="left" w:pos="1440"/>
      </w:tabs>
      <w:spacing w:after="60"/>
      <w:jc w:val="right"/>
    </w:pPr>
    <w:rPr>
      <w:rFonts w:ascii="Arial Narrow" w:eastAsia="Times New Roman" w:hAnsi="Arial Narrow"/>
      <w:color w:val="999999"/>
      <w:sz w:val="40"/>
      <w:lang w:eastAsia="en-US"/>
    </w:rPr>
  </w:style>
  <w:style w:type="paragraph" w:customStyle="1" w:styleId="Tableheading">
    <w:name w:val="Table heading"/>
    <w:basedOn w:val="a2"/>
    <w:rsid w:val="00A133AA"/>
    <w:pPr>
      <w:keepNext/>
      <w:autoSpaceDE w:val="0"/>
      <w:autoSpaceDN w:val="0"/>
      <w:spacing w:before="40" w:after="120"/>
      <w:jc w:val="left"/>
    </w:pPr>
    <w:rPr>
      <w:rFonts w:ascii="Helvetica" w:eastAsia="Times New Roman" w:hAnsi="Helvetica"/>
      <w:b/>
      <w:bCs/>
      <w:color w:val="FFFFFF"/>
      <w:kern w:val="0"/>
      <w:sz w:val="18"/>
      <w:szCs w:val="18"/>
      <w:lang w:eastAsia="en-US"/>
    </w:rPr>
  </w:style>
  <w:style w:type="paragraph" w:customStyle="1" w:styleId="TableHeading0">
    <w:name w:val="TableHeading"/>
    <w:rsid w:val="00A133AA"/>
    <w:pPr>
      <w:jc w:val="center"/>
    </w:pPr>
    <w:rPr>
      <w:rFonts w:ascii="Arial" w:eastAsia="Times New Roman" w:hAnsi="Arial"/>
      <w:b/>
      <w:color w:val="FFFFFF"/>
      <w:sz w:val="18"/>
      <w:lang w:eastAsia="en-US"/>
    </w:rPr>
  </w:style>
  <w:style w:type="paragraph" w:customStyle="1" w:styleId="Bullet">
    <w:name w:val="Bullet"/>
    <w:rsid w:val="00A133AA"/>
    <w:pPr>
      <w:keepLines/>
      <w:tabs>
        <w:tab w:val="left" w:pos="2525"/>
      </w:tabs>
      <w:spacing w:before="180" w:after="60"/>
      <w:ind w:left="2525" w:hanging="425"/>
    </w:pPr>
    <w:rPr>
      <w:rFonts w:eastAsia="Times New Roman"/>
      <w:sz w:val="22"/>
      <w:szCs w:val="22"/>
      <w:lang w:val="en-GB" w:eastAsia="en-US"/>
    </w:rPr>
  </w:style>
  <w:style w:type="paragraph" w:customStyle="1" w:styleId="CharChar3CharCharChar">
    <w:name w:val="Char Char3 Char Char Char"/>
    <w:basedOn w:val="a2"/>
    <w:rsid w:val="00A133AA"/>
    <w:rPr>
      <w:rFonts w:ascii="Arial" w:hAnsi="Arial" w:cs="Arial"/>
      <w:szCs w:val="24"/>
    </w:rPr>
  </w:style>
  <w:style w:type="paragraph" w:customStyle="1" w:styleId="af4">
    <w:name w:val="一级条标题"/>
    <w:basedOn w:val="aff6"/>
    <w:next w:val="af3"/>
    <w:rsid w:val="00A133AA"/>
    <w:pPr>
      <w:spacing w:before="0" w:after="0"/>
    </w:pPr>
  </w:style>
  <w:style w:type="paragraph" w:customStyle="1" w:styleId="aff6">
    <w:name w:val="章标题"/>
    <w:next w:val="af3"/>
    <w:rsid w:val="00A133AA"/>
    <w:pPr>
      <w:spacing w:before="50" w:after="50"/>
      <w:jc w:val="both"/>
    </w:pPr>
    <w:rPr>
      <w:rFonts w:ascii="黑体" w:eastAsia="黑体"/>
      <w:sz w:val="21"/>
    </w:rPr>
  </w:style>
  <w:style w:type="paragraph" w:customStyle="1" w:styleId="StyleHeading2Left025Hanging05">
    <w:name w:val="Style Heading 2 + Left:  0.25&quot; Hanging:  0.5&quot;"/>
    <w:basedOn w:val="a2"/>
    <w:rsid w:val="00A133AA"/>
    <w:pPr>
      <w:tabs>
        <w:tab w:val="left" w:pos="576"/>
      </w:tabs>
      <w:ind w:left="576" w:hanging="576"/>
    </w:pPr>
  </w:style>
  <w:style w:type="paragraph" w:customStyle="1" w:styleId="aff7">
    <w:name w:val="正文图标题"/>
    <w:next w:val="af3"/>
    <w:rsid w:val="00A133AA"/>
    <w:pPr>
      <w:jc w:val="center"/>
    </w:pPr>
    <w:rPr>
      <w:rFonts w:ascii="黑体" w:eastAsia="黑体"/>
      <w:sz w:val="21"/>
    </w:rPr>
  </w:style>
  <w:style w:type="paragraph" w:customStyle="1" w:styleId="af3">
    <w:name w:val="段"/>
    <w:rsid w:val="00A133AA"/>
    <w:pPr>
      <w:autoSpaceDE w:val="0"/>
      <w:autoSpaceDN w:val="0"/>
      <w:ind w:firstLineChars="200" w:firstLine="420"/>
      <w:jc w:val="both"/>
    </w:pPr>
    <w:rPr>
      <w:sz w:val="21"/>
    </w:rPr>
  </w:style>
  <w:style w:type="paragraph" w:customStyle="1" w:styleId="CharCharCharCharCharCharCharCharCharCharCharCharCharCharCharCharCharChar">
    <w:name w:val="Char Char Char Char Char Char Char Char Char Char Char Char Char Char Char Char Char Char"/>
    <w:basedOn w:val="a2"/>
    <w:rsid w:val="00A133AA"/>
    <w:pPr>
      <w:keepNext/>
      <w:tabs>
        <w:tab w:val="left" w:pos="2940"/>
      </w:tabs>
      <w:autoSpaceDE w:val="0"/>
      <w:autoSpaceDN w:val="0"/>
      <w:adjustRightInd w:val="0"/>
      <w:ind w:hanging="420"/>
      <w:jc w:val="left"/>
    </w:pPr>
    <w:rPr>
      <w:sz w:val="20"/>
    </w:rPr>
  </w:style>
  <w:style w:type="paragraph" w:customStyle="1" w:styleId="ParaCharCharCharCharCharCharCharCharChar1CharCharCharChar">
    <w:name w:val="默认段落字体 Para Char Char Char Char Char Char Char Char Char1 Char Char Char Char"/>
    <w:basedOn w:val="a2"/>
    <w:rsid w:val="00A133AA"/>
    <w:rPr>
      <w:rFonts w:ascii="Tahoma" w:hAnsi="Tahoma"/>
      <w:szCs w:val="21"/>
    </w:rPr>
  </w:style>
  <w:style w:type="paragraph" w:customStyle="1" w:styleId="3h3H3level3PIM3Level3HeadHeading3-oldsect122">
    <w:name w:val="样式 标题 3h3H3level_3PIM 3Level 3 HeadHeading 3 - oldsect1.2...2"/>
    <w:basedOn w:val="30"/>
    <w:rsid w:val="00A133AA"/>
    <w:pPr>
      <w:spacing w:before="120" w:after="120" w:line="360" w:lineRule="auto"/>
    </w:pPr>
    <w:rPr>
      <w:rFonts w:cs="宋体"/>
      <w:b/>
      <w:bCs/>
    </w:rPr>
  </w:style>
  <w:style w:type="paragraph" w:customStyle="1" w:styleId="3h3H3level3PIM3Level3HeadHeading3-oldsect123">
    <w:name w:val="样式 标题 3h3H3level_3PIM 3Level 3 HeadHeading 3 - oldsect1.2...3"/>
    <w:basedOn w:val="30"/>
    <w:rsid w:val="00A133AA"/>
    <w:pPr>
      <w:spacing w:line="360" w:lineRule="auto"/>
    </w:pPr>
    <w:rPr>
      <w:rFonts w:cs="宋体"/>
      <w:b/>
      <w:bCs/>
    </w:rPr>
  </w:style>
  <w:style w:type="paragraph" w:customStyle="1" w:styleId="CharCharCharCharCharCharCharCharCharCharCharCharCharCharCharCharCharChar0">
    <w:name w:val="Char Char Char Char Char Char Char Char Char Char Char Char Char Char Char Char Char Char"/>
    <w:basedOn w:val="a2"/>
    <w:rsid w:val="00A133AA"/>
    <w:pPr>
      <w:keepNext/>
      <w:tabs>
        <w:tab w:val="left" w:pos="2940"/>
      </w:tabs>
      <w:autoSpaceDE w:val="0"/>
      <w:autoSpaceDN w:val="0"/>
      <w:adjustRightInd w:val="0"/>
      <w:ind w:hanging="420"/>
      <w:jc w:val="left"/>
    </w:pPr>
    <w:rPr>
      <w:sz w:val="20"/>
    </w:rPr>
  </w:style>
  <w:style w:type="paragraph" w:customStyle="1" w:styleId="TAH">
    <w:name w:val="TAH"/>
    <w:basedOn w:val="a2"/>
    <w:rsid w:val="00A133AA"/>
    <w:pPr>
      <w:keepNext/>
      <w:keepLines/>
      <w:widowControl/>
      <w:overflowPunct w:val="0"/>
      <w:autoSpaceDE w:val="0"/>
      <w:autoSpaceDN w:val="0"/>
      <w:adjustRightInd w:val="0"/>
      <w:jc w:val="center"/>
      <w:textAlignment w:val="baseline"/>
    </w:pPr>
    <w:rPr>
      <w:rFonts w:ascii="Arial" w:hAnsi="Arial"/>
      <w:b/>
      <w:kern w:val="0"/>
      <w:sz w:val="18"/>
      <w:lang w:val="en-GB" w:eastAsia="en-US"/>
    </w:rPr>
  </w:style>
  <w:style w:type="paragraph" w:customStyle="1" w:styleId="paragraph2">
    <w:name w:val="paragraph2"/>
    <w:basedOn w:val="a2"/>
    <w:rsid w:val="00A133AA"/>
    <w:pPr>
      <w:widowControl/>
      <w:spacing w:before="80" w:line="240" w:lineRule="atLeast"/>
      <w:ind w:left="720"/>
    </w:pPr>
    <w:rPr>
      <w:color w:val="000000"/>
      <w:kern w:val="0"/>
      <w:sz w:val="20"/>
    </w:rPr>
  </w:style>
  <w:style w:type="paragraph" w:customStyle="1" w:styleId="aff8">
    <w:name w:val="图文框正文"/>
    <w:basedOn w:val="a2"/>
    <w:rsid w:val="00A133AA"/>
    <w:pPr>
      <w:jc w:val="center"/>
    </w:pPr>
    <w:rPr>
      <w:sz w:val="24"/>
    </w:rPr>
  </w:style>
  <w:style w:type="paragraph" w:customStyle="1" w:styleId="ab">
    <w:name w:val="规范正文"/>
    <w:basedOn w:val="a2"/>
    <w:link w:val="Char"/>
    <w:rsid w:val="00A133AA"/>
    <w:pPr>
      <w:autoSpaceDE w:val="0"/>
      <w:autoSpaceDN w:val="0"/>
      <w:adjustRightInd w:val="0"/>
      <w:ind w:firstLine="420"/>
    </w:pPr>
    <w:rPr>
      <w:rFonts w:ascii="宋体" w:hAnsi="宋体"/>
      <w:szCs w:val="21"/>
    </w:rPr>
  </w:style>
  <w:style w:type="paragraph" w:customStyle="1" w:styleId="QB20">
    <w:name w:val="QB标题2"/>
    <w:basedOn w:val="21"/>
    <w:link w:val="QB2Char"/>
    <w:rsid w:val="00A133AA"/>
    <w:pPr>
      <w:numPr>
        <w:ilvl w:val="0"/>
        <w:numId w:val="0"/>
      </w:numPr>
      <w:tabs>
        <w:tab w:val="left" w:pos="567"/>
      </w:tabs>
      <w:autoSpaceDE w:val="0"/>
      <w:autoSpaceDN w:val="0"/>
      <w:adjustRightInd w:val="0"/>
      <w:ind w:left="567" w:hanging="567"/>
    </w:pPr>
    <w:rPr>
      <w:bCs/>
      <w:szCs w:val="21"/>
    </w:rPr>
  </w:style>
  <w:style w:type="paragraph" w:customStyle="1" w:styleId="QB3">
    <w:name w:val="QB图"/>
    <w:basedOn w:val="a2"/>
    <w:next w:val="a2"/>
    <w:rsid w:val="00A133AA"/>
    <w:pPr>
      <w:widowControl/>
      <w:autoSpaceDE w:val="0"/>
      <w:autoSpaceDN w:val="0"/>
      <w:ind w:left="1276" w:hanging="1276"/>
      <w:jc w:val="center"/>
    </w:pPr>
    <w:rPr>
      <w:rFonts w:ascii="宋体"/>
      <w:kern w:val="0"/>
    </w:rPr>
  </w:style>
  <w:style w:type="paragraph" w:customStyle="1" w:styleId="QB4">
    <w:name w:val="QB表"/>
    <w:basedOn w:val="a2"/>
    <w:next w:val="a2"/>
    <w:rsid w:val="00A133AA"/>
    <w:pPr>
      <w:widowControl/>
      <w:autoSpaceDE w:val="0"/>
      <w:autoSpaceDN w:val="0"/>
      <w:ind w:left="1276" w:hanging="1276"/>
      <w:jc w:val="center"/>
    </w:pPr>
    <w:rPr>
      <w:rFonts w:ascii="宋体"/>
      <w:kern w:val="0"/>
    </w:rPr>
  </w:style>
  <w:style w:type="paragraph" w:customStyle="1" w:styleId="QB30">
    <w:name w:val="QB标题3"/>
    <w:basedOn w:val="QB20"/>
    <w:link w:val="QB3Char"/>
    <w:rsid w:val="00A133AA"/>
    <w:pPr>
      <w:tabs>
        <w:tab w:val="clear" w:pos="567"/>
        <w:tab w:val="left" w:pos="709"/>
      </w:tabs>
      <w:ind w:left="709" w:hanging="709"/>
    </w:pPr>
  </w:style>
  <w:style w:type="paragraph" w:customStyle="1" w:styleId="QB40">
    <w:name w:val="QB标题4"/>
    <w:basedOn w:val="QB20"/>
    <w:rsid w:val="00A133AA"/>
    <w:pPr>
      <w:tabs>
        <w:tab w:val="clear" w:pos="567"/>
        <w:tab w:val="left" w:pos="851"/>
      </w:tabs>
      <w:ind w:left="851" w:hanging="851"/>
    </w:pPr>
  </w:style>
  <w:style w:type="paragraph" w:customStyle="1" w:styleId="QB5">
    <w:name w:val="QB标题5"/>
    <w:basedOn w:val="QB40"/>
    <w:rsid w:val="00A133AA"/>
    <w:pPr>
      <w:tabs>
        <w:tab w:val="clear" w:pos="851"/>
        <w:tab w:val="left" w:pos="992"/>
      </w:tabs>
      <w:ind w:left="992" w:hanging="992"/>
    </w:pPr>
  </w:style>
  <w:style w:type="paragraph" w:customStyle="1" w:styleId="QB6">
    <w:name w:val="QB标题6"/>
    <w:basedOn w:val="QB5"/>
    <w:rsid w:val="00A133AA"/>
    <w:pPr>
      <w:tabs>
        <w:tab w:val="clear" w:pos="992"/>
        <w:tab w:val="left" w:pos="1134"/>
      </w:tabs>
      <w:ind w:left="1134" w:hanging="1134"/>
    </w:pPr>
  </w:style>
  <w:style w:type="paragraph" w:customStyle="1" w:styleId="TableRow">
    <w:name w:val="Table Row"/>
    <w:basedOn w:val="a2"/>
    <w:rsid w:val="00A133AA"/>
    <w:pPr>
      <w:widowControl/>
      <w:autoSpaceDE w:val="0"/>
      <w:autoSpaceDN w:val="0"/>
      <w:adjustRightInd w:val="0"/>
      <w:spacing w:before="20" w:after="20"/>
      <w:jc w:val="left"/>
    </w:pPr>
    <w:rPr>
      <w:rFonts w:eastAsia="Batang"/>
      <w:kern w:val="0"/>
      <w:sz w:val="20"/>
      <w:lang w:val="en-GB" w:eastAsia="en-US"/>
    </w:rPr>
  </w:style>
  <w:style w:type="paragraph" w:customStyle="1" w:styleId="QB0">
    <w:name w:val="QB正文"/>
    <w:basedOn w:val="af3"/>
    <w:link w:val="QBChar"/>
    <w:rsid w:val="00A133AA"/>
    <w:pPr>
      <w:ind w:firstLine="200"/>
    </w:pPr>
    <w:rPr>
      <w:rFonts w:ascii="宋体"/>
    </w:rPr>
  </w:style>
  <w:style w:type="paragraph" w:customStyle="1" w:styleId="CharCharChar1CharCharCharCharCharChar">
    <w:name w:val="Char Char Char1 Char Char Char Char Char Char"/>
    <w:basedOn w:val="a2"/>
    <w:rsid w:val="00A133AA"/>
    <w:rPr>
      <w:rFonts w:ascii="Arial" w:hAnsi="Arial" w:cs="Arial"/>
      <w:szCs w:val="24"/>
    </w:rPr>
  </w:style>
  <w:style w:type="paragraph" w:customStyle="1" w:styleId="MMTitle">
    <w:name w:val="MM Title"/>
    <w:basedOn w:val="afd"/>
    <w:rsid w:val="00A133AA"/>
  </w:style>
  <w:style w:type="paragraph" w:customStyle="1" w:styleId="aff9">
    <w:name w:val="表格文本"/>
    <w:rsid w:val="00A133AA"/>
    <w:pPr>
      <w:tabs>
        <w:tab w:val="decimal" w:pos="0"/>
      </w:tabs>
    </w:pPr>
    <w:rPr>
      <w:rFonts w:ascii="Arial" w:hAnsi="Arial"/>
      <w:sz w:val="21"/>
      <w:szCs w:val="21"/>
    </w:rPr>
  </w:style>
  <w:style w:type="paragraph" w:customStyle="1" w:styleId="MMTopic1">
    <w:name w:val="MM Topic 1"/>
    <w:basedOn w:val="1"/>
    <w:rsid w:val="00A133AA"/>
    <w:pPr>
      <w:numPr>
        <w:numId w:val="11"/>
      </w:numPr>
      <w:tabs>
        <w:tab w:val="left" w:pos="425"/>
      </w:tabs>
    </w:pPr>
    <w:rPr>
      <w:rFonts w:eastAsia="宋体"/>
      <w:b/>
      <w:bCs/>
      <w:sz w:val="44"/>
      <w:szCs w:val="44"/>
    </w:rPr>
  </w:style>
  <w:style w:type="paragraph" w:customStyle="1" w:styleId="MMTopic2">
    <w:name w:val="MM Topic 2"/>
    <w:basedOn w:val="21"/>
    <w:rsid w:val="00A133AA"/>
    <w:pPr>
      <w:numPr>
        <w:numId w:val="11"/>
      </w:numPr>
      <w:tabs>
        <w:tab w:val="left" w:pos="992"/>
      </w:tabs>
    </w:pPr>
    <w:rPr>
      <w:b/>
      <w:bCs/>
      <w:sz w:val="32"/>
      <w:szCs w:val="32"/>
    </w:rPr>
  </w:style>
  <w:style w:type="paragraph" w:customStyle="1" w:styleId="MMTopic3">
    <w:name w:val="MM Topic 3"/>
    <w:basedOn w:val="30"/>
    <w:rsid w:val="00A133AA"/>
    <w:pPr>
      <w:numPr>
        <w:numId w:val="11"/>
      </w:numPr>
      <w:tabs>
        <w:tab w:val="left" w:pos="1418"/>
      </w:tabs>
    </w:pPr>
    <w:rPr>
      <w:rFonts w:eastAsia="宋体"/>
      <w:b/>
      <w:bCs/>
      <w:sz w:val="32"/>
      <w:szCs w:val="32"/>
    </w:rPr>
  </w:style>
  <w:style w:type="paragraph" w:customStyle="1" w:styleId="affa">
    <w:name w:val="表格列标题"/>
    <w:basedOn w:val="a2"/>
    <w:rsid w:val="00A133AA"/>
    <w:pPr>
      <w:keepNext/>
      <w:autoSpaceDE w:val="0"/>
      <w:autoSpaceDN w:val="0"/>
      <w:adjustRightInd w:val="0"/>
      <w:jc w:val="center"/>
    </w:pPr>
    <w:rPr>
      <w:b/>
      <w:kern w:val="0"/>
    </w:rPr>
  </w:style>
  <w:style w:type="paragraph" w:customStyle="1" w:styleId="MMTopic4">
    <w:name w:val="MM Topic 4"/>
    <w:basedOn w:val="41"/>
    <w:rsid w:val="00A133AA"/>
    <w:pPr>
      <w:numPr>
        <w:ilvl w:val="0"/>
        <w:numId w:val="0"/>
      </w:numPr>
      <w:tabs>
        <w:tab w:val="left" w:pos="864"/>
      </w:tabs>
    </w:pPr>
    <w:rPr>
      <w:b/>
      <w:bCs/>
      <w:sz w:val="28"/>
      <w:szCs w:val="28"/>
    </w:rPr>
  </w:style>
  <w:style w:type="paragraph" w:customStyle="1" w:styleId="PropertyDescription">
    <w:name w:val="PropertyDescription"/>
    <w:next w:val="PropertyDescriptionText"/>
    <w:rsid w:val="00A133AA"/>
    <w:pPr>
      <w:keepNext/>
      <w:spacing w:before="120" w:after="120"/>
      <w:ind w:left="1728"/>
    </w:pPr>
    <w:rPr>
      <w:rFonts w:ascii="Arial" w:eastAsia="Times New Roman" w:hAnsi="Arial"/>
      <w:sz w:val="18"/>
      <w:lang w:eastAsia="en-US"/>
    </w:rPr>
  </w:style>
  <w:style w:type="paragraph" w:customStyle="1" w:styleId="CharCharCharCharCharCharChar">
    <w:name w:val="Char Char Char Char Char Char Char"/>
    <w:basedOn w:val="a2"/>
    <w:rsid w:val="00A133AA"/>
    <w:pPr>
      <w:spacing w:line="360" w:lineRule="auto"/>
      <w:ind w:left="420"/>
      <w:textAlignment w:val="baseline"/>
    </w:pPr>
    <w:rPr>
      <w:szCs w:val="24"/>
    </w:rPr>
  </w:style>
  <w:style w:type="paragraph" w:customStyle="1" w:styleId="TableTextBold">
    <w:name w:val="Table Text Bold"/>
    <w:basedOn w:val="a2"/>
    <w:rsid w:val="00A133AA"/>
    <w:pPr>
      <w:autoSpaceDE w:val="0"/>
      <w:autoSpaceDN w:val="0"/>
      <w:spacing w:before="40" w:after="40"/>
      <w:jc w:val="left"/>
    </w:pPr>
    <w:rPr>
      <w:rFonts w:eastAsia="Times New Roman" w:cs="Arial"/>
      <w:b/>
      <w:bCs/>
      <w:kern w:val="0"/>
      <w:sz w:val="18"/>
      <w:szCs w:val="18"/>
      <w:lang w:eastAsia="en-US"/>
    </w:rPr>
  </w:style>
  <w:style w:type="paragraph" w:customStyle="1" w:styleId="PropertyDescriptionText">
    <w:name w:val="PropertyDescriptionText"/>
    <w:next w:val="PropertyDescription"/>
    <w:rsid w:val="00A133AA"/>
    <w:pPr>
      <w:spacing w:after="120"/>
      <w:ind w:left="2088"/>
    </w:pPr>
    <w:rPr>
      <w:rFonts w:eastAsia="Times New Roman"/>
      <w:iCs/>
      <w:sz w:val="22"/>
      <w:lang w:eastAsia="en-US"/>
    </w:rPr>
  </w:style>
  <w:style w:type="paragraph" w:customStyle="1" w:styleId="TellUsHeading">
    <w:name w:val="Tell Us Heading"/>
    <w:basedOn w:val="a2"/>
    <w:rsid w:val="00A133AA"/>
    <w:pPr>
      <w:keepLines/>
      <w:widowControl/>
      <w:spacing w:after="160"/>
      <w:ind w:right="4536"/>
    </w:pPr>
    <w:rPr>
      <w:rFonts w:ascii="Arial Narrow" w:eastAsia="Times New Roman" w:hAnsi="Arial Narrow"/>
      <w:b/>
      <w:bCs/>
      <w:kern w:val="0"/>
      <w:sz w:val="18"/>
      <w:szCs w:val="18"/>
      <w:lang w:val="en-GB" w:eastAsia="en-US"/>
    </w:rPr>
  </w:style>
  <w:style w:type="paragraph" w:customStyle="1" w:styleId="29">
    <w:name w:val="封面2"/>
    <w:basedOn w:val="a2"/>
    <w:rsid w:val="00A133AA"/>
    <w:pPr>
      <w:autoSpaceDE w:val="0"/>
      <w:autoSpaceDN w:val="0"/>
      <w:adjustRightInd w:val="0"/>
      <w:spacing w:line="360" w:lineRule="auto"/>
      <w:jc w:val="center"/>
    </w:pPr>
    <w:rPr>
      <w:rFonts w:ascii="黑体" w:eastAsia="黑体"/>
      <w:b/>
      <w:kern w:val="0"/>
      <w:sz w:val="32"/>
    </w:rPr>
  </w:style>
  <w:style w:type="paragraph" w:customStyle="1" w:styleId="Style10">
    <w:name w:val="_Style 10"/>
    <w:basedOn w:val="a2"/>
    <w:next w:val="ac"/>
    <w:rsid w:val="00A133AA"/>
    <w:pPr>
      <w:spacing w:line="360" w:lineRule="auto"/>
      <w:ind w:firstLineChars="200" w:firstLine="420"/>
    </w:pPr>
    <w:rPr>
      <w:sz w:val="24"/>
    </w:rPr>
  </w:style>
  <w:style w:type="paragraph" w:customStyle="1" w:styleId="affb">
    <w:name w:val="前言、引言标题"/>
    <w:next w:val="a2"/>
    <w:rsid w:val="00A133AA"/>
    <w:pPr>
      <w:shd w:val="clear" w:color="FFFFFF" w:fill="FFFFFF"/>
      <w:spacing w:before="640" w:after="560"/>
      <w:jc w:val="center"/>
    </w:pPr>
    <w:rPr>
      <w:rFonts w:ascii="黑体" w:eastAsia="黑体"/>
      <w:sz w:val="32"/>
    </w:rPr>
  </w:style>
  <w:style w:type="paragraph" w:customStyle="1" w:styleId="affc">
    <w:name w:val="文献分类号"/>
    <w:rsid w:val="00A133AA"/>
    <w:pPr>
      <w:widowControl w:val="0"/>
      <w:textAlignment w:val="center"/>
    </w:pPr>
    <w:rPr>
      <w:rFonts w:eastAsia="黑体"/>
      <w:sz w:val="21"/>
    </w:rPr>
  </w:style>
  <w:style w:type="paragraph" w:customStyle="1" w:styleId="affd">
    <w:name w:val="首行缩进"/>
    <w:basedOn w:val="a2"/>
    <w:rsid w:val="00A133AA"/>
    <w:pPr>
      <w:autoSpaceDE w:val="0"/>
      <w:autoSpaceDN w:val="0"/>
      <w:adjustRightInd w:val="0"/>
      <w:ind w:firstLine="720"/>
      <w:jc w:val="left"/>
    </w:pPr>
    <w:rPr>
      <w:kern w:val="0"/>
      <w:sz w:val="24"/>
    </w:rPr>
  </w:style>
  <w:style w:type="paragraph" w:customStyle="1" w:styleId="Chare">
    <w:name w:val="Char"/>
    <w:basedOn w:val="a2"/>
    <w:rsid w:val="00A133AA"/>
    <w:rPr>
      <w:rFonts w:ascii="Arial" w:hAnsi="Arial" w:cs="Arial"/>
      <w:szCs w:val="24"/>
    </w:rPr>
  </w:style>
  <w:style w:type="paragraph" w:customStyle="1" w:styleId="affe">
    <w:name w:val="表格"/>
    <w:rsid w:val="00A133AA"/>
    <w:pPr>
      <w:tabs>
        <w:tab w:val="left" w:pos="725"/>
      </w:tabs>
      <w:adjustRightInd w:val="0"/>
    </w:pPr>
    <w:rPr>
      <w:color w:val="000000"/>
      <w:sz w:val="21"/>
    </w:rPr>
  </w:style>
  <w:style w:type="paragraph" w:customStyle="1" w:styleId="TAL">
    <w:name w:val="TAL"/>
    <w:basedOn w:val="a2"/>
    <w:rsid w:val="00A133AA"/>
    <w:pPr>
      <w:keepNext/>
      <w:keepLines/>
      <w:widowControl/>
      <w:overflowPunct w:val="0"/>
      <w:autoSpaceDE w:val="0"/>
      <w:autoSpaceDN w:val="0"/>
      <w:adjustRightInd w:val="0"/>
      <w:jc w:val="left"/>
      <w:textAlignment w:val="baseline"/>
    </w:pPr>
    <w:rPr>
      <w:rFonts w:ascii="Arial" w:hAnsi="Arial"/>
      <w:kern w:val="0"/>
      <w:sz w:val="18"/>
      <w:lang w:val="en-GB" w:eastAsia="en-US"/>
    </w:rPr>
  </w:style>
  <w:style w:type="paragraph" w:customStyle="1" w:styleId="afff">
    <w:name w:val="小标题"/>
    <w:basedOn w:val="a2"/>
    <w:rsid w:val="00A133AA"/>
    <w:pPr>
      <w:spacing w:line="360" w:lineRule="auto"/>
      <w:jc w:val="center"/>
    </w:pPr>
    <w:rPr>
      <w:rFonts w:ascii="隶书" w:eastAsia="隶书"/>
      <w:b/>
      <w:sz w:val="30"/>
    </w:rPr>
  </w:style>
  <w:style w:type="paragraph" w:customStyle="1" w:styleId="CharCharChar">
    <w:name w:val="Char Char Char"/>
    <w:basedOn w:val="a2"/>
    <w:rsid w:val="00A133AA"/>
    <w:rPr>
      <w:rFonts w:ascii="Arial" w:hAnsi="Arial" w:cs="Arial"/>
      <w:szCs w:val="24"/>
    </w:rPr>
  </w:style>
  <w:style w:type="paragraph" w:customStyle="1" w:styleId="18">
    <w:name w:val="1"/>
    <w:basedOn w:val="a2"/>
    <w:rsid w:val="00A133AA"/>
    <w:rPr>
      <w:rFonts w:ascii="Arial" w:hAnsi="Arial" w:cs="Arial"/>
      <w:szCs w:val="24"/>
    </w:rPr>
  </w:style>
  <w:style w:type="paragraph" w:customStyle="1" w:styleId="CharChar3CharCharCharChar">
    <w:name w:val="Char Char3 Char Char Char Char"/>
    <w:basedOn w:val="a2"/>
    <w:rsid w:val="00A133AA"/>
    <w:rPr>
      <w:rFonts w:ascii="Arial" w:hAnsi="Arial" w:cs="Arial"/>
      <w:szCs w:val="24"/>
    </w:rPr>
  </w:style>
  <w:style w:type="paragraph" w:customStyle="1" w:styleId="CharCharCharChar">
    <w:name w:val="Char Char Char Char"/>
    <w:basedOn w:val="a2"/>
    <w:rsid w:val="00A133AA"/>
    <w:rPr>
      <w:rFonts w:ascii="Arial" w:hAnsi="Arial" w:cs="Arial"/>
      <w:szCs w:val="24"/>
    </w:rPr>
  </w:style>
  <w:style w:type="paragraph" w:customStyle="1" w:styleId="CharCharCharCharCharChar">
    <w:name w:val="Char Char Char Char Char Char"/>
    <w:basedOn w:val="a2"/>
    <w:rsid w:val="00A133AA"/>
    <w:rPr>
      <w:rFonts w:ascii="Arial" w:hAnsi="Arial" w:cs="Arial"/>
      <w:szCs w:val="24"/>
    </w:rPr>
  </w:style>
  <w:style w:type="paragraph" w:customStyle="1" w:styleId="TableItem5">
    <w:name w:val="TableItem5"/>
    <w:basedOn w:val="a2"/>
    <w:rsid w:val="00A133AA"/>
    <w:pPr>
      <w:spacing w:before="20" w:after="20" w:line="320" w:lineRule="atLeast"/>
      <w:jc w:val="left"/>
    </w:pPr>
    <w:rPr>
      <w:rFonts w:ascii="Arial" w:hAnsi="Arial"/>
    </w:rPr>
  </w:style>
  <w:style w:type="paragraph" w:customStyle="1" w:styleId="2PIM2H2Heading2HiddenHeading2CCBSheading2Titre32">
    <w:name w:val="样式 标题 2PIM2H2Heading 2 HiddenHeading 2 CCBSheading 2Titre3...2"/>
    <w:basedOn w:val="21"/>
    <w:rsid w:val="00A133AA"/>
    <w:pPr>
      <w:spacing w:line="300" w:lineRule="auto"/>
    </w:pPr>
    <w:rPr>
      <w:rFonts w:cs="宋体"/>
      <w:bCs/>
    </w:rPr>
  </w:style>
  <w:style w:type="paragraph" w:customStyle="1" w:styleId="ParaCharCharCharCharCharCharCharCharCharCharCharCharChar1CharCharCharCharCharCharCharCharCharCharCharCharCharCharCharCharChar">
    <w:name w:val="默认段落字体 Para Char Char Char Char Char Char Char Char Char Char Char Char Char1 Char Char Char Char Char Char Char Char Char Char Char Char Char Char Char Char Char"/>
    <w:basedOn w:val="a2"/>
    <w:rsid w:val="00A133AA"/>
    <w:rPr>
      <w:rFonts w:ascii="Arial" w:hAnsi="Arial" w:cs="Arial"/>
      <w:szCs w:val="24"/>
    </w:rPr>
  </w:style>
  <w:style w:type="paragraph" w:customStyle="1" w:styleId="CharChar1CharCharCharCharCharCharChar">
    <w:name w:val="Char Char1 Char Char Char Char Char Char Char"/>
    <w:basedOn w:val="a2"/>
    <w:rsid w:val="00A133AA"/>
    <w:rPr>
      <w:rFonts w:ascii="Arial" w:eastAsia="黑体" w:hAnsi="Arial" w:cs="Arial"/>
      <w:snapToGrid w:val="0"/>
      <w:kern w:val="0"/>
      <w:szCs w:val="21"/>
    </w:rPr>
  </w:style>
  <w:style w:type="paragraph" w:customStyle="1" w:styleId="ParaCharCharCharCharCharCharCharCharCharCharCharCharChar1CharCharCharCharCharCharCharCharCharCharCharCharCharCharCharCharCharCharChar">
    <w:name w:val="默认段落字体 Para Char Char Char Char Char Char Char Char Char Char Char Char Char1 Char Char Char Char Char Char Char Char Char Char Char Char Char Char Char Char Char Char Char"/>
    <w:basedOn w:val="a2"/>
    <w:rsid w:val="00A133AA"/>
    <w:rPr>
      <w:rFonts w:ascii="Arial" w:hAnsi="Arial" w:cs="Arial"/>
      <w:szCs w:val="24"/>
    </w:rPr>
  </w:style>
  <w:style w:type="paragraph" w:customStyle="1" w:styleId="b2">
    <w:name w:val="b2"/>
    <w:basedOn w:val="a2"/>
    <w:rsid w:val="00A133AA"/>
    <w:pPr>
      <w:numPr>
        <w:numId w:val="12"/>
      </w:numPr>
      <w:tabs>
        <w:tab w:val="left" w:pos="397"/>
      </w:tabs>
      <w:spacing w:line="360" w:lineRule="auto"/>
    </w:pPr>
    <w:rPr>
      <w:rFonts w:ascii="宋体" w:hAnsi="宋体"/>
      <w:sz w:val="24"/>
    </w:rPr>
  </w:style>
  <w:style w:type="paragraph" w:customStyle="1" w:styleId="afff0">
    <w:name w:val="封面抬头标题"/>
    <w:basedOn w:val="26"/>
    <w:rsid w:val="00A133AA"/>
    <w:pPr>
      <w:spacing w:after="0" w:line="240" w:lineRule="auto"/>
    </w:pPr>
    <w:rPr>
      <w:rFonts w:eastAsia="黑体"/>
      <w:b/>
      <w:bCs/>
      <w:spacing w:val="160"/>
      <w:sz w:val="52"/>
      <w:szCs w:val="24"/>
    </w:rPr>
  </w:style>
  <w:style w:type="paragraph" w:customStyle="1" w:styleId="afff1">
    <w:name w:val="标准编号"/>
    <w:basedOn w:val="a2"/>
    <w:rsid w:val="00A133AA"/>
    <w:pPr>
      <w:jc w:val="center"/>
    </w:pPr>
    <w:rPr>
      <w:rFonts w:ascii="黑体" w:eastAsia="黑体"/>
      <w:b/>
      <w:bCs/>
      <w:sz w:val="30"/>
      <w:szCs w:val="24"/>
    </w:rPr>
  </w:style>
  <w:style w:type="paragraph" w:customStyle="1" w:styleId="afff2">
    <w:name w:val="封面中文名称"/>
    <w:basedOn w:val="af7"/>
    <w:rsid w:val="00A133AA"/>
    <w:pPr>
      <w:jc w:val="center"/>
    </w:pPr>
    <w:rPr>
      <w:rFonts w:ascii="黑体" w:eastAsia="黑体"/>
      <w:b/>
      <w:spacing w:val="80"/>
      <w:sz w:val="44"/>
      <w:szCs w:val="24"/>
    </w:rPr>
  </w:style>
  <w:style w:type="paragraph" w:customStyle="1" w:styleId="afff3">
    <w:name w:val="封面英文名称"/>
    <w:basedOn w:val="af7"/>
    <w:rsid w:val="00A133AA"/>
    <w:pPr>
      <w:jc w:val="center"/>
    </w:pPr>
    <w:rPr>
      <w:rFonts w:ascii="黑体"/>
      <w:b/>
      <w:spacing w:val="60"/>
      <w:sz w:val="28"/>
      <w:szCs w:val="24"/>
    </w:rPr>
  </w:style>
  <w:style w:type="paragraph" w:customStyle="1" w:styleId="afff4">
    <w:name w:val="发布实施"/>
    <w:basedOn w:val="afff5"/>
    <w:rsid w:val="00A133AA"/>
  </w:style>
  <w:style w:type="paragraph" w:customStyle="1" w:styleId="afff6">
    <w:name w:val="封面公司名称"/>
    <w:basedOn w:val="a2"/>
    <w:rsid w:val="00A133AA"/>
    <w:rPr>
      <w:rFonts w:ascii="黑体" w:eastAsia="黑体"/>
      <w:b/>
      <w:bCs/>
      <w:sz w:val="36"/>
      <w:szCs w:val="24"/>
    </w:rPr>
  </w:style>
  <w:style w:type="paragraph" w:customStyle="1" w:styleId="afff5">
    <w:name w:val="封面版本号"/>
    <w:basedOn w:val="26"/>
    <w:rsid w:val="00A133AA"/>
    <w:pPr>
      <w:spacing w:after="0" w:line="240" w:lineRule="auto"/>
      <w:jc w:val="center"/>
    </w:pPr>
    <w:rPr>
      <w:rFonts w:ascii="黑体" w:eastAsia="黑体"/>
      <w:b/>
      <w:spacing w:val="40"/>
      <w:sz w:val="24"/>
      <w:szCs w:val="24"/>
    </w:rPr>
  </w:style>
  <w:style w:type="paragraph" w:customStyle="1" w:styleId="1H1PIM1h11Level1TopicHeadingNormalFontHelv">
    <w:name w:val="样式 标题 1H1PIM 1h11.Level 1 Topic HeadingNormal + Font: Helv..."/>
    <w:basedOn w:val="1"/>
    <w:rsid w:val="00A133AA"/>
    <w:rPr>
      <w:rFonts w:cs="宋体"/>
      <w:bCs/>
    </w:rPr>
  </w:style>
  <w:style w:type="paragraph" w:customStyle="1" w:styleId="1H1PIM1h11Level1TopicHeadingNormalFontHelv1">
    <w:name w:val="样式 标题 1H1PIM 1h11.Level 1 Topic HeadingNormal + Font: Helv...1"/>
    <w:basedOn w:val="1"/>
    <w:rsid w:val="00A133AA"/>
    <w:rPr>
      <w:rFonts w:ascii="宋体" w:hAnsi="宋体"/>
      <w:b/>
      <w:bCs/>
    </w:rPr>
  </w:style>
  <w:style w:type="paragraph" w:customStyle="1" w:styleId="afff7">
    <w:name w:val="标准正文"/>
    <w:rsid w:val="00A133AA"/>
    <w:pPr>
      <w:widowControl w:val="0"/>
      <w:ind w:firstLineChars="200" w:firstLine="420"/>
      <w:jc w:val="both"/>
    </w:pPr>
    <w:rPr>
      <w:snapToGrid w:val="0"/>
      <w:sz w:val="21"/>
      <w:szCs w:val="21"/>
    </w:rPr>
  </w:style>
  <w:style w:type="paragraph" w:customStyle="1" w:styleId="3h3H3level3PIM3Level3HeadHeading3-oldsect12">
    <w:name w:val="样式 标题 3h3H3level_3PIM 3Level 3 HeadHeading 3 - oldsect1.2..."/>
    <w:basedOn w:val="30"/>
    <w:rsid w:val="00A133AA"/>
    <w:rPr>
      <w:rFonts w:cs="宋体"/>
      <w:b/>
      <w:bCs/>
    </w:rPr>
  </w:style>
  <w:style w:type="paragraph" w:customStyle="1" w:styleId="3h3H3level3PIM3Level3HeadHeading3-oldsect121">
    <w:name w:val="样式 标题 3h3H3level_3PIM 3Level 3 HeadHeading 3 - oldsect1.2...1"/>
    <w:basedOn w:val="30"/>
    <w:rsid w:val="00A133AA"/>
    <w:rPr>
      <w:b/>
      <w:bCs/>
      <w:color w:val="0000FF"/>
    </w:rPr>
  </w:style>
  <w:style w:type="paragraph" w:customStyle="1" w:styleId="QB">
    <w:name w:val="QB附录"/>
    <w:basedOn w:val="1"/>
    <w:autoRedefine/>
    <w:rsid w:val="00BA46B3"/>
    <w:pPr>
      <w:numPr>
        <w:numId w:val="13"/>
      </w:numPr>
      <w:autoSpaceDE w:val="0"/>
      <w:autoSpaceDN w:val="0"/>
      <w:adjustRightInd w:val="0"/>
      <w:spacing w:line="578" w:lineRule="auto"/>
      <w:ind w:rightChars="100" w:right="240"/>
      <w:textAlignment w:val="baseline"/>
    </w:pPr>
    <w:rPr>
      <w:rFonts w:ascii="黑体" w:hAnsi="黑体"/>
      <w:bCs/>
      <w:szCs w:val="44"/>
    </w:rPr>
  </w:style>
  <w:style w:type="paragraph" w:customStyle="1" w:styleId="22">
    <w:name w:val="附录标题2级"/>
    <w:basedOn w:val="QB20"/>
    <w:qFormat/>
    <w:rsid w:val="00BA46B3"/>
    <w:pPr>
      <w:numPr>
        <w:ilvl w:val="1"/>
        <w:numId w:val="13"/>
      </w:numPr>
      <w:autoSpaceDE/>
      <w:autoSpaceDN/>
      <w:adjustRightInd/>
      <w:spacing w:line="415" w:lineRule="auto"/>
    </w:pPr>
    <w:rPr>
      <w:rFonts w:ascii="黑体" w:hAnsi="黑体"/>
    </w:rPr>
  </w:style>
  <w:style w:type="paragraph" w:customStyle="1" w:styleId="31">
    <w:name w:val="附录标题3级"/>
    <w:basedOn w:val="QB30"/>
    <w:qFormat/>
    <w:rsid w:val="00BA46B3"/>
    <w:pPr>
      <w:numPr>
        <w:ilvl w:val="2"/>
        <w:numId w:val="13"/>
      </w:numPr>
      <w:autoSpaceDE/>
      <w:autoSpaceDN/>
      <w:adjustRightInd/>
      <w:spacing w:line="415" w:lineRule="auto"/>
      <w:outlineLvl w:val="2"/>
    </w:pPr>
    <w:rPr>
      <w:rFonts w:ascii="黑体" w:hAnsi="黑体"/>
    </w:rPr>
  </w:style>
  <w:style w:type="paragraph" w:customStyle="1" w:styleId="TableText0">
    <w:name w:val="Table Text"/>
    <w:link w:val="TableTextChar2"/>
    <w:rsid w:val="00AE5098"/>
    <w:pPr>
      <w:snapToGrid w:val="0"/>
      <w:spacing w:before="80" w:after="80"/>
    </w:pPr>
    <w:rPr>
      <w:rFonts w:ascii="Arial" w:hAnsi="Arial"/>
      <w:sz w:val="18"/>
      <w:szCs w:val="22"/>
    </w:rPr>
  </w:style>
  <w:style w:type="character" w:customStyle="1" w:styleId="TableTextChar2">
    <w:name w:val="Table Text Char2"/>
    <w:link w:val="TableText0"/>
    <w:rsid w:val="00AE5098"/>
    <w:rPr>
      <w:rFonts w:ascii="Arial" w:hAnsi="Arial"/>
      <w:sz w:val="18"/>
      <w:szCs w:val="22"/>
      <w:lang w:bidi="ar-SA"/>
    </w:rPr>
  </w:style>
  <w:style w:type="paragraph" w:customStyle="1" w:styleId="afff8">
    <w:name w:val="封面文档标题"/>
    <w:basedOn w:val="a2"/>
    <w:rsid w:val="00FC448C"/>
    <w:pPr>
      <w:autoSpaceDE w:val="0"/>
      <w:autoSpaceDN w:val="0"/>
      <w:adjustRightInd w:val="0"/>
      <w:spacing w:line="360" w:lineRule="auto"/>
      <w:jc w:val="center"/>
    </w:pPr>
    <w:rPr>
      <w:rFonts w:ascii="隶书" w:eastAsia="隶书"/>
      <w:b/>
      <w:kern w:val="0"/>
      <w:sz w:val="72"/>
    </w:rPr>
  </w:style>
  <w:style w:type="paragraph" w:customStyle="1" w:styleId="Style13">
    <w:name w:val="_Style 13"/>
    <w:basedOn w:val="a2"/>
    <w:next w:val="ac"/>
    <w:rsid w:val="00FC448C"/>
    <w:pPr>
      <w:ind w:firstLine="420"/>
    </w:pPr>
  </w:style>
  <w:style w:type="paragraph" w:customStyle="1" w:styleId="Style20">
    <w:name w:val="_Style 20"/>
    <w:basedOn w:val="a2"/>
    <w:next w:val="ac"/>
    <w:rsid w:val="00FC448C"/>
    <w:pPr>
      <w:ind w:firstLine="420"/>
    </w:pPr>
  </w:style>
  <w:style w:type="paragraph" w:customStyle="1" w:styleId="CharCharCharCharCharChar0">
    <w:name w:val="Char Char Char Char Char Char"/>
    <w:basedOn w:val="a2"/>
    <w:rsid w:val="00FC448C"/>
    <w:rPr>
      <w:rFonts w:ascii="Arial" w:hAnsi="Arial" w:cs="Arial"/>
      <w:szCs w:val="24"/>
    </w:rPr>
  </w:style>
  <w:style w:type="character" w:customStyle="1" w:styleId="CharChar0">
    <w:name w:val="Char Char"/>
    <w:rsid w:val="00FC448C"/>
    <w:rPr>
      <w:rFonts w:eastAsia="宋体"/>
      <w:b/>
      <w:kern w:val="2"/>
      <w:sz w:val="28"/>
      <w:lang w:val="en-US" w:eastAsia="zh-CN"/>
    </w:rPr>
  </w:style>
  <w:style w:type="character" w:customStyle="1" w:styleId="CharChar10">
    <w:name w:val="Char Char1"/>
    <w:rsid w:val="00FC448C"/>
    <w:rPr>
      <w:rFonts w:ascii="Arial" w:eastAsia="黑体" w:hAnsi="Arial"/>
      <w:b/>
      <w:kern w:val="2"/>
      <w:sz w:val="28"/>
      <w:lang w:val="en-US" w:eastAsia="zh-CN"/>
    </w:rPr>
  </w:style>
  <w:style w:type="character" w:customStyle="1" w:styleId="CharChar20">
    <w:name w:val="Char Char2"/>
    <w:rsid w:val="00FC448C"/>
    <w:rPr>
      <w:rFonts w:eastAsia="宋体"/>
      <w:b/>
      <w:kern w:val="2"/>
      <w:sz w:val="32"/>
      <w:lang w:val="en-US" w:eastAsia="zh-CN"/>
    </w:rPr>
  </w:style>
  <w:style w:type="paragraph" w:customStyle="1" w:styleId="CharChar3">
    <w:name w:val="Char Char3"/>
    <w:basedOn w:val="a2"/>
    <w:rsid w:val="00FC448C"/>
    <w:rPr>
      <w:rFonts w:ascii="Arial" w:hAnsi="Arial" w:cs="Arial"/>
      <w:szCs w:val="24"/>
    </w:rPr>
  </w:style>
  <w:style w:type="paragraph" w:styleId="afff9">
    <w:name w:val="footnote text"/>
    <w:basedOn w:val="a2"/>
    <w:link w:val="Charf"/>
    <w:semiHidden/>
    <w:rsid w:val="00FC448C"/>
    <w:pPr>
      <w:snapToGrid w:val="0"/>
      <w:jc w:val="left"/>
    </w:pPr>
    <w:rPr>
      <w:sz w:val="18"/>
      <w:szCs w:val="18"/>
    </w:rPr>
  </w:style>
  <w:style w:type="character" w:customStyle="1" w:styleId="Charf">
    <w:name w:val="脚注文本 Char"/>
    <w:link w:val="afff9"/>
    <w:semiHidden/>
    <w:rsid w:val="00FC448C"/>
    <w:rPr>
      <w:kern w:val="2"/>
      <w:sz w:val="18"/>
      <w:szCs w:val="18"/>
    </w:rPr>
  </w:style>
  <w:style w:type="character" w:styleId="afffa">
    <w:name w:val="footnote reference"/>
    <w:semiHidden/>
    <w:rsid w:val="00FC448C"/>
    <w:rPr>
      <w:vertAlign w:val="superscript"/>
    </w:rPr>
  </w:style>
  <w:style w:type="paragraph" w:customStyle="1" w:styleId="CharCharCharCharCharCharChar0">
    <w:name w:val="Char Char Char Char Char Char Char"/>
    <w:basedOn w:val="a2"/>
    <w:rsid w:val="00FC448C"/>
    <w:rPr>
      <w:rFonts w:ascii="Arial" w:hAnsi="Arial" w:cs="Arial"/>
      <w:szCs w:val="24"/>
    </w:rPr>
  </w:style>
  <w:style w:type="paragraph" w:customStyle="1" w:styleId="ItemListText">
    <w:name w:val="Item List Text"/>
    <w:rsid w:val="00FC448C"/>
    <w:pPr>
      <w:adjustRightInd w:val="0"/>
      <w:snapToGrid w:val="0"/>
      <w:spacing w:before="80" w:after="80" w:line="240" w:lineRule="atLeast"/>
      <w:ind w:left="2126"/>
    </w:pPr>
    <w:rPr>
      <w:kern w:val="2"/>
      <w:sz w:val="21"/>
      <w:szCs w:val="21"/>
    </w:rPr>
  </w:style>
  <w:style w:type="paragraph" w:customStyle="1" w:styleId="CharChar1CharCharCharCharCharCharChar0">
    <w:name w:val="Char Char1 Char Char Char Char Char Char Char"/>
    <w:basedOn w:val="a2"/>
    <w:rsid w:val="00FC448C"/>
    <w:rPr>
      <w:rFonts w:ascii="Arial" w:eastAsia="黑体" w:hAnsi="Arial" w:cs="Arial"/>
      <w:snapToGrid w:val="0"/>
      <w:kern w:val="0"/>
      <w:szCs w:val="21"/>
    </w:rPr>
  </w:style>
  <w:style w:type="paragraph" w:customStyle="1" w:styleId="Figure">
    <w:name w:val="Figure"/>
    <w:basedOn w:val="a2"/>
    <w:next w:val="a2"/>
    <w:rsid w:val="00FC448C"/>
    <w:pPr>
      <w:keepNext/>
      <w:widowControl/>
      <w:topLinePunct/>
      <w:adjustRightInd w:val="0"/>
      <w:snapToGrid w:val="0"/>
      <w:spacing w:before="160" w:after="160" w:line="240" w:lineRule="atLeast"/>
      <w:ind w:left="1701"/>
      <w:jc w:val="left"/>
    </w:pPr>
    <w:rPr>
      <w:rFonts w:cs="Arial"/>
      <w:szCs w:val="21"/>
    </w:rPr>
  </w:style>
  <w:style w:type="character" w:customStyle="1" w:styleId="Heading2CharCharCharChar">
    <w:name w:val="Heading 2 Char Char Char Char"/>
    <w:rsid w:val="00FC448C"/>
    <w:rPr>
      <w:rFonts w:ascii="Arial" w:eastAsia="宋体" w:hAnsi="Arial"/>
      <w:snapToGrid/>
      <w:sz w:val="24"/>
      <w:lang w:val="en-US" w:eastAsia="en-US" w:bidi="ar-SA"/>
    </w:rPr>
  </w:style>
  <w:style w:type="table" w:styleId="afffb">
    <w:name w:val="Table Grid"/>
    <w:aliases w:val="Gridding"/>
    <w:basedOn w:val="a4"/>
    <w:rsid w:val="00FC448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a">
    <w:name w:val="样式 标题 2 + 加粗 红色"/>
    <w:basedOn w:val="21"/>
    <w:link w:val="2Char3"/>
    <w:rsid w:val="00FC448C"/>
    <w:pPr>
      <w:tabs>
        <w:tab w:val="clear" w:pos="576"/>
        <w:tab w:val="num" w:pos="1002"/>
      </w:tabs>
      <w:ind w:left="1002"/>
    </w:pPr>
    <w:rPr>
      <w:rFonts w:ascii="宋体" w:hAnsi="宋体"/>
      <w:bCs/>
      <w:color w:val="FF0000"/>
    </w:rPr>
  </w:style>
  <w:style w:type="character" w:customStyle="1" w:styleId="2Char3">
    <w:name w:val="样式 标题 2 + 加粗 红色 Char"/>
    <w:link w:val="2a"/>
    <w:rsid w:val="00FC448C"/>
    <w:rPr>
      <w:rFonts w:ascii="宋体" w:eastAsia="黑体" w:hAnsi="宋体"/>
      <w:bCs/>
      <w:color w:val="FF0000"/>
      <w:kern w:val="2"/>
      <w:sz w:val="21"/>
    </w:rPr>
  </w:style>
  <w:style w:type="paragraph" w:customStyle="1" w:styleId="Charf0">
    <w:name w:val="Char"/>
    <w:basedOn w:val="a2"/>
    <w:rsid w:val="00FC448C"/>
    <w:pPr>
      <w:ind w:left="420"/>
      <w:textAlignment w:val="baseline"/>
    </w:pPr>
    <w:rPr>
      <w:szCs w:val="24"/>
    </w:rPr>
  </w:style>
  <w:style w:type="paragraph" w:customStyle="1" w:styleId="ParaCharCharCharCharCharCharCharCharCharChar">
    <w:name w:val="默认段落字体 Para Char Char Char Char Char Char Char Char Char Char"/>
    <w:basedOn w:val="afb"/>
    <w:autoRedefine/>
    <w:rsid w:val="00FC448C"/>
    <w:rPr>
      <w:rFonts w:ascii="Tahoma" w:hAnsi="Tahoma"/>
      <w:sz w:val="24"/>
      <w:szCs w:val="24"/>
    </w:rPr>
  </w:style>
  <w:style w:type="paragraph" w:customStyle="1" w:styleId="30015">
    <w:name w:val="样式 样式 样式3 + 四号 + 段前: 0 磅 段后: 0 磅 行距: 1.5 倍行距"/>
    <w:basedOn w:val="a2"/>
    <w:rsid w:val="00FC448C"/>
    <w:pPr>
      <w:tabs>
        <w:tab w:val="num" w:pos="420"/>
      </w:tabs>
      <w:ind w:left="420" w:hanging="420"/>
      <w:jc w:val="left"/>
      <w:outlineLvl w:val="0"/>
    </w:pPr>
    <w:rPr>
      <w:kern w:val="44"/>
      <w:sz w:val="28"/>
    </w:rPr>
  </w:style>
  <w:style w:type="paragraph" w:styleId="afffc">
    <w:name w:val="Revision"/>
    <w:hidden/>
    <w:uiPriority w:val="99"/>
    <w:semiHidden/>
    <w:rsid w:val="00FC448C"/>
    <w:rPr>
      <w:kern w:val="2"/>
      <w:sz w:val="21"/>
    </w:rPr>
  </w:style>
  <w:style w:type="numbering" w:customStyle="1" w:styleId="12">
    <w:name w:val="样式1"/>
    <w:basedOn w:val="a5"/>
    <w:rsid w:val="00FC448C"/>
    <w:pPr>
      <w:numPr>
        <w:numId w:val="14"/>
      </w:numPr>
    </w:pPr>
  </w:style>
  <w:style w:type="paragraph" w:customStyle="1" w:styleId="QB7">
    <w:name w:val="QB目录前言"/>
    <w:basedOn w:val="QB0"/>
    <w:rsid w:val="00FC448C"/>
    <w:pPr>
      <w:ind w:firstLineChars="62" w:firstLine="198"/>
      <w:jc w:val="center"/>
    </w:pPr>
    <w:rPr>
      <w:rFonts w:ascii="黑体" w:eastAsia="黑体"/>
      <w:noProof/>
      <w:sz w:val="32"/>
      <w:szCs w:val="32"/>
    </w:rPr>
  </w:style>
  <w:style w:type="character" w:customStyle="1" w:styleId="QB2Char">
    <w:name w:val="QB标题2 Char"/>
    <w:link w:val="QB20"/>
    <w:rsid w:val="00FC448C"/>
    <w:rPr>
      <w:rFonts w:ascii="Arial" w:eastAsia="黑体" w:hAnsi="Arial"/>
      <w:bCs/>
      <w:kern w:val="2"/>
      <w:sz w:val="21"/>
      <w:szCs w:val="21"/>
    </w:rPr>
  </w:style>
  <w:style w:type="character" w:customStyle="1" w:styleId="QB3Char">
    <w:name w:val="QB标题3 Char"/>
    <w:link w:val="QB30"/>
    <w:rsid w:val="00FC448C"/>
    <w:rPr>
      <w:rFonts w:ascii="Arial" w:eastAsia="黑体" w:hAnsi="Arial"/>
      <w:bCs/>
      <w:kern w:val="2"/>
      <w:sz w:val="21"/>
      <w:szCs w:val="21"/>
    </w:rPr>
  </w:style>
  <w:style w:type="character" w:customStyle="1" w:styleId="Char8">
    <w:name w:val="日期 Char"/>
    <w:link w:val="afc"/>
    <w:rsid w:val="00FC448C"/>
    <w:rPr>
      <w:kern w:val="2"/>
      <w:sz w:val="21"/>
    </w:rPr>
  </w:style>
  <w:style w:type="character" w:customStyle="1" w:styleId="Char9">
    <w:name w:val="标题 Char"/>
    <w:link w:val="afd"/>
    <w:rsid w:val="00FC448C"/>
    <w:rPr>
      <w:rFonts w:ascii="Arial" w:hAnsi="Arial" w:cs="Arial"/>
      <w:b/>
      <w:bCs/>
      <w:kern w:val="2"/>
      <w:sz w:val="32"/>
      <w:szCs w:val="32"/>
    </w:rPr>
  </w:style>
  <w:style w:type="character" w:customStyle="1" w:styleId="HTMLChar">
    <w:name w:val="HTML 预设格式 Char"/>
    <w:link w:val="HTML1"/>
    <w:rsid w:val="00FC448C"/>
    <w:rPr>
      <w:rFonts w:ascii="Courier New" w:hAnsi="Courier New" w:cs="Courier New"/>
      <w:color w:val="000000"/>
    </w:rPr>
  </w:style>
  <w:style w:type="character" w:customStyle="1" w:styleId="Char10">
    <w:name w:val="纯文本 Char1"/>
    <w:rsid w:val="00FC448C"/>
    <w:rPr>
      <w:rFonts w:ascii="宋体" w:hAnsi="Courier New" w:cs="Courier New"/>
      <w:kern w:val="2"/>
      <w:sz w:val="21"/>
      <w:szCs w:val="21"/>
    </w:rPr>
  </w:style>
  <w:style w:type="paragraph" w:customStyle="1" w:styleId="19">
    <w:name w:val="列出段落1"/>
    <w:basedOn w:val="a2"/>
    <w:rsid w:val="00FC448C"/>
    <w:pPr>
      <w:ind w:firstLineChars="200" w:firstLine="420"/>
    </w:pPr>
    <w:rPr>
      <w:rFonts w:ascii="Calibri" w:hAnsi="Calibri"/>
      <w:szCs w:val="22"/>
    </w:rPr>
  </w:style>
  <w:style w:type="paragraph" w:customStyle="1" w:styleId="TOC10">
    <w:name w:val="TOC 标题1"/>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CharChar3CharCharChar0">
    <w:name w:val="Char Char3 Char Char Char"/>
    <w:basedOn w:val="a2"/>
    <w:rsid w:val="00FC448C"/>
    <w:rPr>
      <w:rFonts w:ascii="Arial" w:hAnsi="Arial" w:cs="Arial"/>
      <w:szCs w:val="24"/>
    </w:rPr>
  </w:style>
  <w:style w:type="paragraph" w:customStyle="1" w:styleId="CharCharChar1CharCharCharCharCharChar0">
    <w:name w:val="Char Char Char1 Char Char Char Char Char Char"/>
    <w:basedOn w:val="a2"/>
    <w:rsid w:val="00FC448C"/>
    <w:rPr>
      <w:rFonts w:ascii="Arial" w:hAnsi="Arial" w:cs="Arial"/>
      <w:szCs w:val="24"/>
    </w:rPr>
  </w:style>
  <w:style w:type="paragraph" w:customStyle="1" w:styleId="CharCharChar0">
    <w:name w:val="Char Char Char"/>
    <w:basedOn w:val="a2"/>
    <w:rsid w:val="00FC448C"/>
    <w:rPr>
      <w:rFonts w:ascii="Arial" w:hAnsi="Arial" w:cs="Arial"/>
      <w:szCs w:val="24"/>
    </w:rPr>
  </w:style>
  <w:style w:type="paragraph" w:customStyle="1" w:styleId="CharChar3CharCharCharChar0">
    <w:name w:val="Char Char3 Char Char Char Char"/>
    <w:basedOn w:val="a2"/>
    <w:rsid w:val="00FC448C"/>
    <w:rPr>
      <w:rFonts w:ascii="Arial" w:hAnsi="Arial" w:cs="Arial"/>
      <w:szCs w:val="24"/>
    </w:rPr>
  </w:style>
  <w:style w:type="paragraph" w:customStyle="1" w:styleId="CharCharCharChar0">
    <w:name w:val="Char Char Char Char"/>
    <w:basedOn w:val="a2"/>
    <w:rsid w:val="00FC448C"/>
    <w:rPr>
      <w:rFonts w:ascii="Arial" w:hAnsi="Arial" w:cs="Arial"/>
      <w:szCs w:val="24"/>
    </w:rPr>
  </w:style>
  <w:style w:type="character" w:customStyle="1" w:styleId="5Char">
    <w:name w:val="标题 5 Char"/>
    <w:aliases w:val="dash Char,ds Char,dd Char,H5 Char,h5 Char,heading 5 Char,PIM 5 Char,ITT t5 Char,PA Pico Section Char,5 Char,H5-Heading 5 Char,l5 Char,heading5 Char,Level 3 - i Char,Roman list Char,L5 Char,第四层条 Char,Normal Text Char,Block Label Char,l4 Char"/>
    <w:link w:val="51"/>
    <w:rsid w:val="00FC448C"/>
    <w:rPr>
      <w:rFonts w:eastAsia="黑体"/>
      <w:kern w:val="2"/>
      <w:sz w:val="21"/>
    </w:rPr>
  </w:style>
  <w:style w:type="character" w:customStyle="1" w:styleId="6Char">
    <w:name w:val="标题 6 Char"/>
    <w:aliases w:val="结算规范 标题6 Char,L6 Char,H6 Char,Bullet list Char,PIM 6 Char,BOD 4 Char,正文六级标题 Char,标题 6(ALT+6) Char,第五层条 Char,heading 6 Char,h6 Char,Heading6 Char,Requirement Char,Legal Level 1. Char,h61 Char,heading 61 Char,Third Subheading Char,h62 Char"/>
    <w:link w:val="6"/>
    <w:rsid w:val="00FC448C"/>
    <w:rPr>
      <w:rFonts w:ascii="Arial" w:eastAsia="黑体" w:hAnsi="Arial"/>
      <w:b/>
      <w:kern w:val="2"/>
      <w:sz w:val="24"/>
    </w:rPr>
  </w:style>
  <w:style w:type="character" w:customStyle="1" w:styleId="7Char">
    <w:name w:val="标题 7 Char"/>
    <w:aliases w:val="不用 Char,letter list Char,PIM 7 Char,（1） Char,heading 7 Char,正文七级标题 Char,7 Char,ExhibitTitle Char,st Char,Objective Char,heading7 Char,req3 Char,Legal Level 1.1. Char,L7 Char,H TIMES1 Char,Appendix Major Char,cnc Char,ITT t7 Char"/>
    <w:link w:val="7"/>
    <w:rsid w:val="00FC448C"/>
    <w:rPr>
      <w:b/>
      <w:kern w:val="2"/>
      <w:sz w:val="24"/>
    </w:rPr>
  </w:style>
  <w:style w:type="character" w:customStyle="1" w:styleId="8Char">
    <w:name w:val="标题 8 Char"/>
    <w:aliases w:val="不用8 Char,注意框体 Char,heading 8 Char,8 Char,Condition Char,requirement Char,req2 Char,req Char,Legal Level 1.1.1. Char,正文八级标题 Char,标题6 Char,Appendix Minor Char,Annex Char,Annex2 Char,Appendix1 Char,Annex3 Char,Appendix2 Char,h8 Char,ctp Char"/>
    <w:link w:val="8"/>
    <w:rsid w:val="00FC448C"/>
    <w:rPr>
      <w:rFonts w:ascii="Arial" w:eastAsia="黑体" w:hAnsi="Arial"/>
      <w:kern w:val="2"/>
      <w:sz w:val="24"/>
    </w:rPr>
  </w:style>
  <w:style w:type="character" w:customStyle="1" w:styleId="9Char">
    <w:name w:val="标题 9 Char"/>
    <w:aliases w:val="不用9 Char,PIM 9 Char,heading 9 Char,ft Char,9 Char,Cond'l Reqt. Char,rb Char,req bullet Char,req1 Char,huh Char,三级标题 Char,Legal Level 1.1.1.1. Char,正文九级标题 Char,tt Char,table title Char,标题 45 Char,Figure Heading Char,FH Char,Titre 10 Char"/>
    <w:link w:val="9"/>
    <w:rsid w:val="00FC448C"/>
    <w:rPr>
      <w:rFonts w:ascii="Arial" w:eastAsia="黑体" w:hAnsi="Arial"/>
      <w:kern w:val="2"/>
      <w:sz w:val="21"/>
    </w:rPr>
  </w:style>
  <w:style w:type="character" w:customStyle="1" w:styleId="Chard">
    <w:name w:val="正文文本 Char"/>
    <w:link w:val="af7"/>
    <w:rsid w:val="00FC448C"/>
    <w:rPr>
      <w:kern w:val="2"/>
      <w:sz w:val="21"/>
    </w:rPr>
  </w:style>
  <w:style w:type="character" w:customStyle="1" w:styleId="Char4">
    <w:name w:val="正文首行缩进 Char"/>
    <w:link w:val="af6"/>
    <w:rsid w:val="00FC448C"/>
    <w:rPr>
      <w:kern w:val="2"/>
      <w:sz w:val="21"/>
    </w:rPr>
  </w:style>
  <w:style w:type="character" w:customStyle="1" w:styleId="Char5">
    <w:name w:val="正文文本缩进 Char"/>
    <w:link w:val="af8"/>
    <w:rsid w:val="00FC448C"/>
    <w:rPr>
      <w:kern w:val="2"/>
      <w:sz w:val="21"/>
    </w:rPr>
  </w:style>
  <w:style w:type="character" w:customStyle="1" w:styleId="3Char0">
    <w:name w:val="正文文本缩进 3 Char"/>
    <w:link w:val="32"/>
    <w:rsid w:val="00FC448C"/>
    <w:rPr>
      <w:kern w:val="2"/>
      <w:sz w:val="16"/>
    </w:rPr>
  </w:style>
  <w:style w:type="character" w:customStyle="1" w:styleId="2Char0">
    <w:name w:val="正文首行缩进 2 Char"/>
    <w:link w:val="23"/>
    <w:rsid w:val="00FC448C"/>
    <w:rPr>
      <w:kern w:val="2"/>
      <w:sz w:val="21"/>
    </w:rPr>
  </w:style>
  <w:style w:type="character" w:customStyle="1" w:styleId="Char6">
    <w:name w:val="页眉 Char"/>
    <w:link w:val="afa"/>
    <w:rsid w:val="00FC448C"/>
    <w:rPr>
      <w:kern w:val="2"/>
      <w:sz w:val="18"/>
    </w:rPr>
  </w:style>
  <w:style w:type="character" w:customStyle="1" w:styleId="Char7">
    <w:name w:val="文档结构图 Char"/>
    <w:link w:val="afb"/>
    <w:rsid w:val="00FC448C"/>
    <w:rPr>
      <w:kern w:val="2"/>
      <w:sz w:val="21"/>
      <w:shd w:val="clear" w:color="auto" w:fill="000080"/>
    </w:rPr>
  </w:style>
  <w:style w:type="character" w:customStyle="1" w:styleId="2Char1">
    <w:name w:val="正文文本 2 Char"/>
    <w:link w:val="26"/>
    <w:rsid w:val="00FC448C"/>
    <w:rPr>
      <w:kern w:val="2"/>
      <w:sz w:val="21"/>
    </w:rPr>
  </w:style>
  <w:style w:type="character" w:customStyle="1" w:styleId="2Char2">
    <w:name w:val="正文文本缩进 2 Char"/>
    <w:link w:val="27"/>
    <w:rsid w:val="00FC448C"/>
    <w:rPr>
      <w:rFonts w:ascii="Arial" w:hAnsi="Arial" w:cs="Arial"/>
      <w:kern w:val="2"/>
      <w:sz w:val="21"/>
      <w:szCs w:val="21"/>
    </w:rPr>
  </w:style>
  <w:style w:type="character" w:customStyle="1" w:styleId="Char11">
    <w:name w:val="批注文字 Char1"/>
    <w:semiHidden/>
    <w:rsid w:val="00FC448C"/>
    <w:rPr>
      <w:kern w:val="2"/>
      <w:sz w:val="21"/>
    </w:rPr>
  </w:style>
  <w:style w:type="character" w:customStyle="1" w:styleId="Chara">
    <w:name w:val="批注主题 Char"/>
    <w:link w:val="afe"/>
    <w:rsid w:val="00FC448C"/>
    <w:rPr>
      <w:b/>
      <w:kern w:val="2"/>
      <w:sz w:val="21"/>
    </w:rPr>
  </w:style>
  <w:style w:type="character" w:customStyle="1" w:styleId="Charb">
    <w:name w:val="页脚 Char"/>
    <w:link w:val="aff0"/>
    <w:rsid w:val="00FC448C"/>
    <w:rPr>
      <w:kern w:val="2"/>
      <w:sz w:val="18"/>
    </w:rPr>
  </w:style>
  <w:style w:type="character" w:customStyle="1" w:styleId="Charc">
    <w:name w:val="批注框文本 Char"/>
    <w:link w:val="aff2"/>
    <w:rsid w:val="00FC448C"/>
    <w:rPr>
      <w:kern w:val="2"/>
      <w:sz w:val="18"/>
    </w:rPr>
  </w:style>
  <w:style w:type="paragraph" w:customStyle="1" w:styleId="2b">
    <w:name w:val="列出段落2"/>
    <w:basedOn w:val="a2"/>
    <w:rsid w:val="00FC448C"/>
    <w:pPr>
      <w:ind w:firstLineChars="200" w:firstLine="420"/>
    </w:pPr>
    <w:rPr>
      <w:rFonts w:ascii="Calibri" w:hAnsi="Calibri"/>
      <w:szCs w:val="22"/>
    </w:rPr>
  </w:style>
  <w:style w:type="paragraph" w:customStyle="1" w:styleId="TOC2">
    <w:name w:val="TOC 标题2"/>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35">
    <w:name w:val="列出段落3"/>
    <w:basedOn w:val="a2"/>
    <w:rsid w:val="00FC448C"/>
    <w:pPr>
      <w:ind w:firstLineChars="200" w:firstLine="420"/>
    </w:pPr>
    <w:rPr>
      <w:rFonts w:ascii="Calibri" w:hAnsi="Calibri"/>
      <w:szCs w:val="22"/>
    </w:rPr>
  </w:style>
  <w:style w:type="paragraph" w:customStyle="1" w:styleId="TOC3">
    <w:name w:val="TOC 标题3"/>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45">
    <w:name w:val="列出段落4"/>
    <w:basedOn w:val="a2"/>
    <w:rsid w:val="00FC448C"/>
    <w:pPr>
      <w:ind w:firstLineChars="200" w:firstLine="420"/>
    </w:pPr>
    <w:rPr>
      <w:rFonts w:ascii="Calibri" w:hAnsi="Calibri"/>
      <w:szCs w:val="22"/>
    </w:rPr>
  </w:style>
  <w:style w:type="paragraph" w:customStyle="1" w:styleId="TOC4">
    <w:name w:val="TOC 标题4"/>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53">
    <w:name w:val="列出段落5"/>
    <w:basedOn w:val="a2"/>
    <w:rsid w:val="00FC448C"/>
    <w:pPr>
      <w:ind w:firstLineChars="200" w:firstLine="420"/>
    </w:pPr>
    <w:rPr>
      <w:rFonts w:ascii="Calibri" w:hAnsi="Calibri"/>
      <w:szCs w:val="22"/>
    </w:rPr>
  </w:style>
  <w:style w:type="paragraph" w:customStyle="1" w:styleId="TOC5">
    <w:name w:val="TOC 标题5"/>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61">
    <w:name w:val="列出段落6"/>
    <w:basedOn w:val="a2"/>
    <w:rsid w:val="00FC448C"/>
    <w:pPr>
      <w:ind w:firstLineChars="200" w:firstLine="420"/>
    </w:pPr>
    <w:rPr>
      <w:rFonts w:ascii="Calibri" w:hAnsi="Calibri"/>
      <w:szCs w:val="22"/>
    </w:rPr>
  </w:style>
  <w:style w:type="paragraph" w:customStyle="1" w:styleId="TOC6">
    <w:name w:val="TOC 标题6"/>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71">
    <w:name w:val="列出段落7"/>
    <w:basedOn w:val="a2"/>
    <w:rsid w:val="00FC448C"/>
    <w:pPr>
      <w:ind w:firstLineChars="200" w:firstLine="420"/>
    </w:pPr>
    <w:rPr>
      <w:rFonts w:ascii="Calibri" w:hAnsi="Calibri"/>
      <w:szCs w:val="22"/>
    </w:rPr>
  </w:style>
  <w:style w:type="paragraph" w:customStyle="1" w:styleId="TOC7">
    <w:name w:val="TOC 标题7"/>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81">
    <w:name w:val="列出段落8"/>
    <w:basedOn w:val="a2"/>
    <w:rsid w:val="00F549F0"/>
    <w:pPr>
      <w:ind w:firstLineChars="200" w:firstLine="420"/>
    </w:pPr>
    <w:rPr>
      <w:rFonts w:ascii="Calibri" w:hAnsi="Calibri"/>
      <w:szCs w:val="22"/>
    </w:rPr>
  </w:style>
  <w:style w:type="paragraph" w:customStyle="1" w:styleId="TOC8">
    <w:name w:val="TOC 标题8"/>
    <w:basedOn w:val="1"/>
    <w:next w:val="af7"/>
    <w:rsid w:val="00F549F0"/>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91">
    <w:name w:val="列出段落9"/>
    <w:basedOn w:val="a2"/>
    <w:rsid w:val="00F549F0"/>
    <w:pPr>
      <w:ind w:firstLineChars="200" w:firstLine="420"/>
    </w:pPr>
    <w:rPr>
      <w:rFonts w:ascii="Calibri" w:hAnsi="Calibri"/>
      <w:szCs w:val="22"/>
    </w:rPr>
  </w:style>
  <w:style w:type="paragraph" w:customStyle="1" w:styleId="TOC9">
    <w:name w:val="TOC 标题9"/>
    <w:basedOn w:val="1"/>
    <w:next w:val="af7"/>
    <w:rsid w:val="00F549F0"/>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SubItemList">
    <w:name w:val="Sub Item List"/>
    <w:basedOn w:val="a2"/>
    <w:rsid w:val="00F549F0"/>
    <w:pPr>
      <w:widowControl/>
      <w:numPr>
        <w:numId w:val="15"/>
      </w:numPr>
      <w:topLinePunct/>
      <w:adjustRightInd w:val="0"/>
      <w:snapToGrid w:val="0"/>
      <w:spacing w:before="80" w:after="80" w:line="240" w:lineRule="atLeast"/>
      <w:jc w:val="left"/>
    </w:pPr>
    <w:rPr>
      <w:rFonts w:cs="Arial"/>
      <w:szCs w:val="21"/>
    </w:rPr>
  </w:style>
  <w:style w:type="paragraph" w:customStyle="1" w:styleId="TableDescription">
    <w:name w:val="Table Description"/>
    <w:basedOn w:val="a2"/>
    <w:next w:val="a2"/>
    <w:rsid w:val="00F549F0"/>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TableHeading1">
    <w:name w:val="Table Heading"/>
    <w:basedOn w:val="a2"/>
    <w:link w:val="TableHeadingChar"/>
    <w:rsid w:val="00F549F0"/>
    <w:pPr>
      <w:keepNext/>
      <w:topLinePunct/>
      <w:adjustRightInd w:val="0"/>
      <w:snapToGrid w:val="0"/>
      <w:spacing w:before="80" w:after="80" w:line="240" w:lineRule="atLeast"/>
      <w:jc w:val="left"/>
    </w:pPr>
    <w:rPr>
      <w:rFonts w:ascii="Book Antiqua" w:eastAsia="黑体" w:hAnsi="Book Antiqua"/>
      <w:bCs/>
      <w:snapToGrid w:val="0"/>
      <w:kern w:val="0"/>
      <w:szCs w:val="21"/>
    </w:rPr>
  </w:style>
  <w:style w:type="character" w:customStyle="1" w:styleId="TableHeadingChar">
    <w:name w:val="Table Heading Char"/>
    <w:link w:val="TableHeading1"/>
    <w:rsid w:val="00F549F0"/>
    <w:rPr>
      <w:rFonts w:ascii="Book Antiqua" w:eastAsia="黑体" w:hAnsi="Book Antiqua" w:cs="Book Antiqua"/>
      <w:bCs/>
      <w:snapToGrid/>
      <w:sz w:val="21"/>
      <w:szCs w:val="21"/>
    </w:rPr>
  </w:style>
  <w:style w:type="paragraph" w:customStyle="1" w:styleId="hbb205050505">
    <w:name w:val="样式 样式 hbb列表项目符号 2 + 段前: 0.5 行 段后: 0.5 行 + 段前: 0.5 行 段后: 0.5 行"/>
    <w:basedOn w:val="a2"/>
    <w:autoRedefine/>
    <w:rsid w:val="00F549F0"/>
    <w:pPr>
      <w:numPr>
        <w:numId w:val="16"/>
      </w:numPr>
      <w:tabs>
        <w:tab w:val="left" w:pos="1080"/>
      </w:tabs>
      <w:spacing w:line="360" w:lineRule="auto"/>
      <w:ind w:rightChars="120" w:right="252"/>
    </w:pPr>
    <w:rPr>
      <w:rFonts w:cs="宋体"/>
    </w:rPr>
  </w:style>
  <w:style w:type="paragraph" w:customStyle="1" w:styleId="ItemListinTable">
    <w:name w:val="Item List in Table"/>
    <w:basedOn w:val="a2"/>
    <w:link w:val="ItemListinTableChar"/>
    <w:rsid w:val="00F549F0"/>
    <w:pPr>
      <w:widowControl/>
      <w:numPr>
        <w:numId w:val="17"/>
      </w:numPr>
      <w:topLinePunct/>
      <w:adjustRightInd w:val="0"/>
      <w:snapToGrid w:val="0"/>
      <w:spacing w:before="80" w:after="80" w:line="240" w:lineRule="atLeast"/>
      <w:jc w:val="left"/>
    </w:pPr>
    <w:rPr>
      <w:kern w:val="0"/>
      <w:szCs w:val="21"/>
    </w:rPr>
  </w:style>
  <w:style w:type="character" w:customStyle="1" w:styleId="ItemListinTableChar">
    <w:name w:val="Item List in Table Char"/>
    <w:link w:val="ItemListinTable"/>
    <w:rsid w:val="00F549F0"/>
    <w:rPr>
      <w:sz w:val="21"/>
      <w:szCs w:val="21"/>
    </w:rPr>
  </w:style>
  <w:style w:type="paragraph" w:customStyle="1" w:styleId="afffd">
    <w:name w:val="图样式"/>
    <w:basedOn w:val="a2"/>
    <w:rsid w:val="00F549F0"/>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afffe">
    <w:name w:val="文档标题"/>
    <w:basedOn w:val="a2"/>
    <w:rsid w:val="00F549F0"/>
    <w:pPr>
      <w:keepNext/>
      <w:tabs>
        <w:tab w:val="left" w:pos="0"/>
      </w:tabs>
      <w:autoSpaceDE w:val="0"/>
      <w:autoSpaceDN w:val="0"/>
      <w:adjustRightInd w:val="0"/>
      <w:spacing w:before="300" w:after="300"/>
      <w:jc w:val="center"/>
    </w:pPr>
    <w:rPr>
      <w:rFonts w:ascii="Arial" w:eastAsia="黑体" w:hAnsi="Arial"/>
      <w:kern w:val="0"/>
      <w:sz w:val="36"/>
      <w:szCs w:val="36"/>
    </w:rPr>
  </w:style>
  <w:style w:type="paragraph" w:customStyle="1" w:styleId="affff">
    <w:name w:val="封面表格文本"/>
    <w:basedOn w:val="a2"/>
    <w:rsid w:val="00F549F0"/>
    <w:pPr>
      <w:keepNext/>
      <w:autoSpaceDE w:val="0"/>
      <w:autoSpaceDN w:val="0"/>
      <w:adjustRightInd w:val="0"/>
      <w:jc w:val="center"/>
    </w:pPr>
    <w:rPr>
      <w:rFonts w:ascii="Arial" w:hAnsi="Arial"/>
      <w:kern w:val="0"/>
      <w:szCs w:val="21"/>
    </w:rPr>
  </w:style>
  <w:style w:type="paragraph" w:customStyle="1" w:styleId="Charf1">
    <w:name w:val="表头样式 Char"/>
    <w:basedOn w:val="a2"/>
    <w:link w:val="CharChar4"/>
    <w:rsid w:val="00F549F0"/>
    <w:pPr>
      <w:keepNext/>
      <w:autoSpaceDE w:val="0"/>
      <w:autoSpaceDN w:val="0"/>
      <w:adjustRightInd w:val="0"/>
      <w:jc w:val="center"/>
    </w:pPr>
    <w:rPr>
      <w:rFonts w:ascii="Arial" w:hAnsi="Arial"/>
      <w:b/>
      <w:kern w:val="0"/>
      <w:szCs w:val="21"/>
    </w:rPr>
  </w:style>
  <w:style w:type="character" w:customStyle="1" w:styleId="CharChar4">
    <w:name w:val="表头样式 Char Char"/>
    <w:link w:val="Charf1"/>
    <w:rsid w:val="00F549F0"/>
    <w:rPr>
      <w:rFonts w:ascii="Arial" w:hAnsi="Arial"/>
      <w:b/>
      <w:sz w:val="21"/>
      <w:szCs w:val="21"/>
    </w:rPr>
  </w:style>
  <w:style w:type="paragraph" w:customStyle="1" w:styleId="affff0">
    <w:name w:val="封面华为技术"/>
    <w:basedOn w:val="a2"/>
    <w:rsid w:val="00F549F0"/>
    <w:pPr>
      <w:keepNext/>
      <w:autoSpaceDE w:val="0"/>
      <w:autoSpaceDN w:val="0"/>
      <w:adjustRightInd w:val="0"/>
      <w:spacing w:line="360" w:lineRule="auto"/>
      <w:jc w:val="center"/>
    </w:pPr>
    <w:rPr>
      <w:rFonts w:ascii="Arial" w:eastAsia="黑体" w:hAnsi="Arial"/>
      <w:kern w:val="0"/>
      <w:sz w:val="32"/>
      <w:szCs w:val="32"/>
    </w:rPr>
  </w:style>
  <w:style w:type="paragraph" w:customStyle="1" w:styleId="affff1">
    <w:name w:val="修订记录"/>
    <w:basedOn w:val="a2"/>
    <w:rsid w:val="00F549F0"/>
    <w:pPr>
      <w:keepNext/>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ffff2">
    <w:name w:val="目录"/>
    <w:basedOn w:val="a2"/>
    <w:rsid w:val="00F549F0"/>
    <w:pPr>
      <w:keepNext/>
      <w:autoSpaceDE w:val="0"/>
      <w:autoSpaceDN w:val="0"/>
      <w:spacing w:before="480" w:after="360"/>
      <w:jc w:val="center"/>
    </w:pPr>
    <w:rPr>
      <w:rFonts w:ascii="Arial" w:eastAsia="黑体" w:hAnsi="Arial"/>
      <w:kern w:val="0"/>
      <w:sz w:val="32"/>
      <w:szCs w:val="32"/>
    </w:rPr>
  </w:style>
  <w:style w:type="paragraph" w:customStyle="1" w:styleId="Charf2">
    <w:name w:val="表格文本 Char"/>
    <w:basedOn w:val="a2"/>
    <w:link w:val="CharChar5"/>
    <w:rsid w:val="00F549F0"/>
    <w:pPr>
      <w:keepNext/>
      <w:tabs>
        <w:tab w:val="decimal" w:pos="0"/>
      </w:tabs>
      <w:autoSpaceDE w:val="0"/>
      <w:autoSpaceDN w:val="0"/>
      <w:adjustRightInd w:val="0"/>
      <w:jc w:val="left"/>
    </w:pPr>
    <w:rPr>
      <w:rFonts w:ascii="Arial" w:hAnsi="Arial"/>
      <w:noProof/>
      <w:kern w:val="0"/>
      <w:szCs w:val="21"/>
    </w:rPr>
  </w:style>
  <w:style w:type="character" w:customStyle="1" w:styleId="CharChar5">
    <w:name w:val="表格文本 Char Char"/>
    <w:link w:val="Charf2"/>
    <w:rsid w:val="00F549F0"/>
    <w:rPr>
      <w:rFonts w:ascii="Arial" w:hAnsi="Arial"/>
      <w:noProof/>
      <w:sz w:val="21"/>
      <w:szCs w:val="21"/>
    </w:rPr>
  </w:style>
  <w:style w:type="paragraph" w:customStyle="1" w:styleId="affff3">
    <w:name w:val="缺省文本"/>
    <w:basedOn w:val="a2"/>
    <w:rsid w:val="00F549F0"/>
    <w:pPr>
      <w:keepNext/>
      <w:autoSpaceDE w:val="0"/>
      <w:autoSpaceDN w:val="0"/>
      <w:adjustRightInd w:val="0"/>
      <w:spacing w:line="360" w:lineRule="auto"/>
      <w:jc w:val="left"/>
    </w:pPr>
    <w:rPr>
      <w:rFonts w:ascii="Arial" w:hAnsi="Arial"/>
      <w:kern w:val="0"/>
      <w:szCs w:val="21"/>
    </w:rPr>
  </w:style>
  <w:style w:type="paragraph" w:customStyle="1" w:styleId="ParaCharCharCharCharCharCharCharCharCharCharCharCharCharChar">
    <w:name w:val="默认段落字体 Para Char Char Char Char Char Char Char Char Char Char Char Char Char Char"/>
    <w:next w:val="a2"/>
    <w:rsid w:val="00F549F0"/>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xl27">
    <w:name w:val="xl27"/>
    <w:basedOn w:val="a2"/>
    <w:rsid w:val="00F549F0"/>
    <w:pPr>
      <w:widowControl/>
      <w:pBdr>
        <w:bottom w:val="single" w:sz="4" w:space="0" w:color="auto"/>
        <w:right w:val="single" w:sz="4" w:space="0" w:color="auto"/>
      </w:pBdr>
      <w:spacing w:before="100" w:beforeAutospacing="1" w:after="100" w:afterAutospacing="1"/>
      <w:textAlignment w:val="top"/>
    </w:pPr>
    <w:rPr>
      <w:kern w:val="0"/>
      <w:sz w:val="24"/>
      <w:szCs w:val="24"/>
    </w:rPr>
  </w:style>
  <w:style w:type="paragraph" w:customStyle="1" w:styleId="affff4">
    <w:name w:val="表格文字"/>
    <w:basedOn w:val="a2"/>
    <w:rsid w:val="00F549F0"/>
    <w:pPr>
      <w:widowControl/>
      <w:spacing w:line="360" w:lineRule="exact"/>
      <w:jc w:val="left"/>
    </w:pPr>
    <w:rPr>
      <w:rFonts w:ascii="Garamond" w:eastAsia="楷体_GB2312" w:hAnsi="Garamond"/>
      <w:noProof/>
      <w:kern w:val="0"/>
      <w:sz w:val="24"/>
    </w:rPr>
  </w:style>
  <w:style w:type="paragraph" w:customStyle="1" w:styleId="1a">
    <w:name w:val="正文 1"/>
    <w:basedOn w:val="a2"/>
    <w:rsid w:val="00F549F0"/>
    <w:pPr>
      <w:widowControl/>
      <w:tabs>
        <w:tab w:val="left" w:pos="900"/>
        <w:tab w:val="left" w:pos="1980"/>
        <w:tab w:val="left" w:pos="3060"/>
        <w:tab w:val="left" w:pos="4140"/>
        <w:tab w:val="left" w:pos="5220"/>
        <w:tab w:val="left" w:pos="6300"/>
        <w:tab w:val="left" w:pos="7380"/>
      </w:tabs>
      <w:spacing w:before="120" w:line="360" w:lineRule="exact"/>
      <w:ind w:left="425" w:firstLine="482"/>
    </w:pPr>
    <w:rPr>
      <w:rFonts w:ascii="Garamond" w:eastAsia="楷体_GB2312" w:hAnsi="Garamond"/>
      <w:sz w:val="24"/>
    </w:rPr>
  </w:style>
  <w:style w:type="paragraph" w:customStyle="1" w:styleId="ParaCharCharCharCharCharCharCharCharCharCharCharCharCharCharChar">
    <w:name w:val="默认段落字体 Para Char Char Char Char Char Char Char Char Char Char Char Char Char Char Char"/>
    <w:basedOn w:val="afb"/>
    <w:autoRedefine/>
    <w:rsid w:val="00F549F0"/>
    <w:rPr>
      <w:rFonts w:ascii="Tahoma" w:hAnsi="Tahoma"/>
      <w:sz w:val="24"/>
      <w:szCs w:val="24"/>
    </w:rPr>
  </w:style>
  <w:style w:type="paragraph" w:customStyle="1" w:styleId="Char1CharChar">
    <w:name w:val="Char1 Char Char"/>
    <w:basedOn w:val="a2"/>
    <w:rsid w:val="00F549F0"/>
    <w:rPr>
      <w:rFonts w:ascii="Tahoma" w:hAnsi="Tahoma"/>
      <w:sz w:val="24"/>
    </w:rPr>
  </w:style>
  <w:style w:type="paragraph" w:customStyle="1" w:styleId="1b">
    <w:name w:val="正文1"/>
    <w:basedOn w:val="a2"/>
    <w:rsid w:val="00F549F0"/>
    <w:pPr>
      <w:adjustRightInd w:val="0"/>
      <w:spacing w:before="60" w:after="60" w:line="360" w:lineRule="auto"/>
      <w:textAlignment w:val="baseline"/>
      <w:outlineLvl w:val="6"/>
    </w:pPr>
    <w:rPr>
      <w:sz w:val="24"/>
      <w:szCs w:val="24"/>
    </w:rPr>
  </w:style>
  <w:style w:type="paragraph" w:customStyle="1" w:styleId="2c">
    <w:name w:val="正文2"/>
    <w:basedOn w:val="a2"/>
    <w:rsid w:val="00F549F0"/>
    <w:pPr>
      <w:adjustRightInd w:val="0"/>
      <w:spacing w:before="60" w:after="60" w:line="360" w:lineRule="auto"/>
      <w:textAlignment w:val="baseline"/>
      <w:outlineLvl w:val="7"/>
    </w:pPr>
    <w:rPr>
      <w:sz w:val="24"/>
      <w:szCs w:val="24"/>
    </w:rPr>
  </w:style>
  <w:style w:type="paragraph" w:customStyle="1" w:styleId="TAC">
    <w:name w:val="TAC"/>
    <w:basedOn w:val="TAL"/>
    <w:rsid w:val="00F549F0"/>
    <w:pPr>
      <w:jc w:val="center"/>
    </w:pPr>
  </w:style>
  <w:style w:type="paragraph" w:customStyle="1" w:styleId="affff5">
    <w:name w:val="结算规范正文"/>
    <w:basedOn w:val="a2"/>
    <w:rsid w:val="00F549F0"/>
    <w:pPr>
      <w:adjustRightInd w:val="0"/>
      <w:spacing w:before="60" w:after="60" w:line="360" w:lineRule="auto"/>
      <w:ind w:firstLineChars="200" w:firstLine="480"/>
      <w:textAlignment w:val="baseline"/>
    </w:pPr>
    <w:rPr>
      <w:rFonts w:cs="宋体"/>
      <w:sz w:val="24"/>
    </w:rPr>
  </w:style>
  <w:style w:type="paragraph" w:customStyle="1" w:styleId="affff6">
    <w:name w:val="注意事项"/>
    <w:basedOn w:val="a2"/>
    <w:rsid w:val="00F549F0"/>
    <w:pPr>
      <w:spacing w:before="60" w:after="60" w:line="360" w:lineRule="auto"/>
      <w:ind w:firstLineChars="200" w:firstLine="200"/>
    </w:pPr>
    <w:rPr>
      <w:b/>
      <w:bCs/>
      <w:szCs w:val="24"/>
    </w:rPr>
  </w:style>
  <w:style w:type="paragraph" w:customStyle="1" w:styleId="affff7">
    <w:name w:val="结算规范目录标题"/>
    <w:basedOn w:val="a2"/>
    <w:rsid w:val="00F549F0"/>
    <w:pPr>
      <w:spacing w:line="360" w:lineRule="auto"/>
      <w:ind w:firstLine="420"/>
      <w:jc w:val="center"/>
    </w:pPr>
    <w:rPr>
      <w:rFonts w:ascii="宋体" w:hAnsi="宋体" w:cs="宋体"/>
      <w:sz w:val="24"/>
    </w:rPr>
  </w:style>
  <w:style w:type="paragraph" w:customStyle="1" w:styleId="affff8">
    <w:name w:val="结算规范表格标题"/>
    <w:basedOn w:val="a2"/>
    <w:rsid w:val="00F549F0"/>
    <w:pPr>
      <w:jc w:val="center"/>
    </w:pPr>
    <w:rPr>
      <w:b/>
      <w:szCs w:val="21"/>
    </w:rPr>
  </w:style>
  <w:style w:type="paragraph" w:customStyle="1" w:styleId="affff9">
    <w:name w:val="结算规范表格正文"/>
    <w:basedOn w:val="a2"/>
    <w:rsid w:val="00F549F0"/>
    <w:pPr>
      <w:jc w:val="left"/>
    </w:pPr>
    <w:rPr>
      <w:szCs w:val="21"/>
    </w:rPr>
  </w:style>
  <w:style w:type="paragraph" w:styleId="affffa">
    <w:name w:val="table of figures"/>
    <w:basedOn w:val="a2"/>
    <w:next w:val="a2"/>
    <w:rsid w:val="00F549F0"/>
    <w:pPr>
      <w:ind w:left="840" w:hanging="420"/>
    </w:pPr>
    <w:rPr>
      <w:szCs w:val="24"/>
    </w:rPr>
  </w:style>
  <w:style w:type="paragraph" w:customStyle="1" w:styleId="affffb">
    <w:name w:val="结算规范插图说明"/>
    <w:basedOn w:val="a2"/>
    <w:rsid w:val="00F549F0"/>
    <w:pPr>
      <w:spacing w:line="360" w:lineRule="auto"/>
      <w:jc w:val="center"/>
    </w:pPr>
    <w:rPr>
      <w:rFonts w:ascii="Georgia" w:eastAsia="楷体_GB2312" w:hAnsi="Georgia"/>
      <w:i/>
      <w:sz w:val="24"/>
      <w:szCs w:val="24"/>
    </w:rPr>
  </w:style>
  <w:style w:type="paragraph" w:customStyle="1" w:styleId="affffc">
    <w:name w:val="结算规范插图"/>
    <w:basedOn w:val="a2"/>
    <w:rsid w:val="00F549F0"/>
    <w:pPr>
      <w:spacing w:line="360" w:lineRule="auto"/>
      <w:jc w:val="center"/>
    </w:pPr>
    <w:rPr>
      <w:rFonts w:ascii="Georgia" w:hAnsi="Georgia"/>
      <w:sz w:val="24"/>
    </w:rPr>
  </w:style>
  <w:style w:type="paragraph" w:customStyle="1" w:styleId="Affffd">
    <w:name w:val="结算规范附录A"/>
    <w:basedOn w:val="a2"/>
    <w:rsid w:val="00F549F0"/>
    <w:pPr>
      <w:pageBreakBefore/>
      <w:spacing w:before="240" w:after="120" w:line="360" w:lineRule="auto"/>
      <w:outlineLvl w:val="0"/>
    </w:pPr>
    <w:rPr>
      <w:b/>
      <w:bCs/>
      <w:kern w:val="44"/>
      <w:sz w:val="44"/>
      <w:szCs w:val="44"/>
    </w:rPr>
  </w:style>
  <w:style w:type="paragraph" w:customStyle="1" w:styleId="affffe">
    <w:name w:val="结算规范主标题"/>
    <w:basedOn w:val="a2"/>
    <w:autoRedefine/>
    <w:rsid w:val="00F549F0"/>
    <w:pPr>
      <w:widowControl/>
      <w:jc w:val="center"/>
    </w:pPr>
    <w:rPr>
      <w:rFonts w:eastAsia="黑体"/>
      <w:kern w:val="0"/>
      <w:sz w:val="69"/>
    </w:rPr>
  </w:style>
  <w:style w:type="paragraph" w:customStyle="1" w:styleId="1c">
    <w:name w:val="结算规范小标题1"/>
    <w:basedOn w:val="afff"/>
    <w:autoRedefine/>
    <w:rsid w:val="00F549F0"/>
    <w:pPr>
      <w:widowControl/>
      <w:spacing w:line="240" w:lineRule="auto"/>
    </w:pPr>
    <w:rPr>
      <w:rFonts w:ascii="黑体" w:eastAsia="黑体"/>
      <w:b w:val="0"/>
      <w:spacing w:val="80"/>
      <w:kern w:val="0"/>
      <w:sz w:val="50"/>
    </w:rPr>
  </w:style>
  <w:style w:type="paragraph" w:customStyle="1" w:styleId="2d">
    <w:name w:val="结算规范小标题2"/>
    <w:basedOn w:val="afff"/>
    <w:rsid w:val="00F549F0"/>
    <w:pPr>
      <w:widowControl/>
      <w:spacing w:line="240" w:lineRule="auto"/>
    </w:pPr>
    <w:rPr>
      <w:rFonts w:ascii="Times New Roman" w:eastAsia="黑体"/>
      <w:b w:val="0"/>
      <w:kern w:val="0"/>
    </w:rPr>
  </w:style>
  <w:style w:type="paragraph" w:customStyle="1" w:styleId="36">
    <w:name w:val="正文3"/>
    <w:basedOn w:val="a2"/>
    <w:rsid w:val="00F549F0"/>
    <w:pPr>
      <w:adjustRightInd w:val="0"/>
      <w:spacing w:before="60" w:after="60" w:line="360" w:lineRule="auto"/>
      <w:textAlignment w:val="baseline"/>
      <w:outlineLvl w:val="8"/>
    </w:pPr>
    <w:rPr>
      <w:sz w:val="24"/>
      <w:szCs w:val="21"/>
    </w:rPr>
  </w:style>
  <w:style w:type="paragraph" w:styleId="37">
    <w:name w:val="List Bullet 3"/>
    <w:basedOn w:val="a2"/>
    <w:autoRedefine/>
    <w:rsid w:val="00F549F0"/>
    <w:pPr>
      <w:tabs>
        <w:tab w:val="num" w:pos="1200"/>
      </w:tabs>
      <w:adjustRightInd w:val="0"/>
      <w:spacing w:line="360" w:lineRule="atLeast"/>
      <w:ind w:left="1200" w:hanging="360"/>
      <w:textAlignment w:val="baseline"/>
    </w:pPr>
    <w:rPr>
      <w:sz w:val="24"/>
    </w:rPr>
  </w:style>
  <w:style w:type="paragraph" w:customStyle="1" w:styleId="2e">
    <w:name w:val="正文字缩2字"/>
    <w:basedOn w:val="a2"/>
    <w:rsid w:val="00F549F0"/>
    <w:pPr>
      <w:adjustRightInd w:val="0"/>
      <w:spacing w:before="60" w:after="60" w:line="360" w:lineRule="auto"/>
      <w:ind w:leftChars="200" w:left="200" w:firstLineChars="200" w:firstLine="200"/>
      <w:textAlignment w:val="baseline"/>
    </w:pPr>
    <w:rPr>
      <w:sz w:val="24"/>
      <w:szCs w:val="24"/>
    </w:rPr>
  </w:style>
  <w:style w:type="paragraph" w:customStyle="1" w:styleId="afffff">
    <w:name w:val="标准书脚_偶数页"/>
    <w:rsid w:val="00F549F0"/>
    <w:pPr>
      <w:spacing w:before="120"/>
    </w:pPr>
    <w:rPr>
      <w:sz w:val="18"/>
    </w:rPr>
  </w:style>
  <w:style w:type="paragraph" w:customStyle="1" w:styleId="Charf3">
    <w:name w:val="计费规范编写 正文 Char"/>
    <w:basedOn w:val="a2"/>
    <w:link w:val="CharChar6"/>
    <w:rsid w:val="00F549F0"/>
    <w:pPr>
      <w:spacing w:line="360" w:lineRule="auto"/>
      <w:ind w:firstLineChars="200" w:firstLine="480"/>
    </w:pPr>
    <w:rPr>
      <w:sz w:val="24"/>
      <w:szCs w:val="24"/>
    </w:rPr>
  </w:style>
  <w:style w:type="character" w:customStyle="1" w:styleId="CharChar6">
    <w:name w:val="计费规范编写 正文 Char Char"/>
    <w:link w:val="Charf3"/>
    <w:rsid w:val="00F549F0"/>
    <w:rPr>
      <w:kern w:val="2"/>
      <w:sz w:val="24"/>
      <w:szCs w:val="24"/>
    </w:rPr>
  </w:style>
  <w:style w:type="paragraph" w:customStyle="1" w:styleId="afffff0">
    <w:name w:val="目录标题"/>
    <w:basedOn w:val="a2"/>
    <w:rsid w:val="00F549F0"/>
    <w:pPr>
      <w:jc w:val="center"/>
    </w:pPr>
    <w:rPr>
      <w:rFonts w:eastAsia="华文新魏" w:cs="宋体"/>
      <w:b/>
      <w:bCs/>
      <w:sz w:val="52"/>
    </w:rPr>
  </w:style>
  <w:style w:type="paragraph" w:customStyle="1" w:styleId="afffff1">
    <w:name w:val="目次、索引正文"/>
    <w:rsid w:val="00F549F0"/>
    <w:pPr>
      <w:spacing w:line="320" w:lineRule="exact"/>
      <w:jc w:val="both"/>
    </w:pPr>
    <w:rPr>
      <w:rFonts w:ascii="宋体"/>
      <w:sz w:val="21"/>
    </w:rPr>
  </w:style>
  <w:style w:type="paragraph" w:customStyle="1" w:styleId="RFCText">
    <w:name w:val="RFC Text"/>
    <w:basedOn w:val="a2"/>
    <w:rsid w:val="00F549F0"/>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jc w:val="left"/>
    </w:pPr>
    <w:rPr>
      <w:rFonts w:ascii="Courier New" w:eastAsia="Batang" w:hAnsi="Courier New" w:cs="Courier New"/>
      <w:kern w:val="0"/>
      <w:sz w:val="24"/>
      <w:szCs w:val="24"/>
      <w:lang w:val="en-GB" w:eastAsia="en-US" w:bidi="he-IL"/>
    </w:rPr>
  </w:style>
  <w:style w:type="character" w:customStyle="1" w:styleId="myp1111">
    <w:name w:val="myp1111"/>
    <w:rsid w:val="00F549F0"/>
    <w:rPr>
      <w:rFonts w:ascii="ˎ̥" w:eastAsia="黑体" w:hAnsi="ˎ̥" w:cs="Arial" w:hint="default"/>
      <w:strike w:val="0"/>
      <w:dstrike w:val="0"/>
      <w:snapToGrid/>
      <w:color w:val="000000"/>
      <w:sz w:val="20"/>
      <w:szCs w:val="20"/>
      <w:u w:val="none"/>
      <w:effect w:val="none"/>
      <w:lang w:val="en-US" w:eastAsia="zh-CN" w:bidi="ar-SA"/>
    </w:rPr>
  </w:style>
  <w:style w:type="paragraph" w:customStyle="1" w:styleId="B1">
    <w:name w:val="B1"/>
    <w:basedOn w:val="a0"/>
    <w:rsid w:val="00F549F0"/>
    <w:pPr>
      <w:widowControl/>
      <w:numPr>
        <w:ilvl w:val="0"/>
        <w:numId w:val="0"/>
      </w:numPr>
      <w:overflowPunct w:val="0"/>
      <w:autoSpaceDE w:val="0"/>
      <w:autoSpaceDN w:val="0"/>
      <w:adjustRightInd w:val="0"/>
      <w:spacing w:afterLines="0"/>
      <w:ind w:left="568" w:hanging="284"/>
      <w:jc w:val="left"/>
      <w:textAlignment w:val="baseline"/>
    </w:pPr>
    <w:rPr>
      <w:kern w:val="0"/>
      <w:sz w:val="20"/>
      <w:szCs w:val="20"/>
      <w:lang w:val="en-GB" w:eastAsia="en-US"/>
    </w:rPr>
  </w:style>
  <w:style w:type="paragraph" w:customStyle="1" w:styleId="THCharChar">
    <w:name w:val="TH Char Char"/>
    <w:basedOn w:val="a2"/>
    <w:link w:val="THCharCharChar"/>
    <w:rsid w:val="00F549F0"/>
    <w:pPr>
      <w:keepNext/>
      <w:keepLines/>
      <w:widowControl/>
      <w:overflowPunct w:val="0"/>
      <w:autoSpaceDE w:val="0"/>
      <w:autoSpaceDN w:val="0"/>
      <w:adjustRightInd w:val="0"/>
      <w:spacing w:before="60" w:after="180"/>
      <w:jc w:val="center"/>
      <w:textAlignment w:val="baseline"/>
    </w:pPr>
    <w:rPr>
      <w:rFonts w:ascii="Arial" w:hAnsi="Arial"/>
      <w:b/>
      <w:szCs w:val="24"/>
      <w:lang w:val="en-GB" w:eastAsia="en-US"/>
    </w:rPr>
  </w:style>
  <w:style w:type="character" w:customStyle="1" w:styleId="THCharCharChar">
    <w:name w:val="TH Char Char Char"/>
    <w:link w:val="THCharChar"/>
    <w:rsid w:val="00F549F0"/>
    <w:rPr>
      <w:rFonts w:ascii="Arial" w:hAnsi="Arial"/>
      <w:b/>
      <w:kern w:val="2"/>
      <w:sz w:val="21"/>
      <w:szCs w:val="24"/>
      <w:lang w:val="en-GB" w:eastAsia="en-US"/>
    </w:rPr>
  </w:style>
  <w:style w:type="paragraph" w:customStyle="1" w:styleId="PL">
    <w:name w:val="PL"/>
    <w:rsid w:val="00F549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NO">
    <w:name w:val="NO"/>
    <w:basedOn w:val="a2"/>
    <w:rsid w:val="00F549F0"/>
    <w:pPr>
      <w:keepLines/>
      <w:widowControl/>
      <w:overflowPunct w:val="0"/>
      <w:autoSpaceDE w:val="0"/>
      <w:autoSpaceDN w:val="0"/>
      <w:adjustRightInd w:val="0"/>
      <w:spacing w:after="180"/>
      <w:ind w:left="1135" w:hanging="851"/>
      <w:jc w:val="left"/>
      <w:textAlignment w:val="baseline"/>
    </w:pPr>
    <w:rPr>
      <w:kern w:val="0"/>
      <w:sz w:val="20"/>
      <w:lang w:val="en-GB" w:eastAsia="en-US"/>
    </w:rPr>
  </w:style>
  <w:style w:type="paragraph" w:customStyle="1" w:styleId="B3">
    <w:name w:val="B3"/>
    <w:basedOn w:val="34"/>
    <w:rsid w:val="00F549F0"/>
    <w:pPr>
      <w:widowControl/>
      <w:overflowPunct w:val="0"/>
      <w:autoSpaceDE w:val="0"/>
      <w:autoSpaceDN w:val="0"/>
      <w:adjustRightInd w:val="0"/>
      <w:spacing w:afterLines="0"/>
      <w:ind w:left="1135" w:hanging="284"/>
      <w:jc w:val="left"/>
      <w:textAlignment w:val="baseline"/>
    </w:pPr>
    <w:rPr>
      <w:kern w:val="0"/>
      <w:sz w:val="20"/>
      <w:szCs w:val="20"/>
      <w:lang w:val="en-GB" w:eastAsia="en-US"/>
    </w:rPr>
  </w:style>
  <w:style w:type="paragraph" w:customStyle="1" w:styleId="Char1CharCharCharChar">
    <w:name w:val="Char1 Char Char Char Char"/>
    <w:basedOn w:val="a2"/>
    <w:rsid w:val="00F549F0"/>
    <w:rPr>
      <w:rFonts w:ascii="Tahoma" w:hAnsi="Tahoma"/>
      <w:sz w:val="24"/>
    </w:rPr>
  </w:style>
  <w:style w:type="paragraph" w:customStyle="1" w:styleId="EX">
    <w:name w:val="EX"/>
    <w:basedOn w:val="a2"/>
    <w:rsid w:val="00F549F0"/>
    <w:pPr>
      <w:keepLines/>
      <w:widowControl/>
      <w:overflowPunct w:val="0"/>
      <w:autoSpaceDE w:val="0"/>
      <w:autoSpaceDN w:val="0"/>
      <w:adjustRightInd w:val="0"/>
      <w:spacing w:after="180"/>
      <w:ind w:left="1702" w:hanging="1418"/>
      <w:jc w:val="left"/>
      <w:textAlignment w:val="baseline"/>
    </w:pPr>
    <w:rPr>
      <w:rFonts w:eastAsia="Times New Roman"/>
      <w:kern w:val="0"/>
      <w:sz w:val="20"/>
      <w:lang w:val="en-GB" w:eastAsia="en-US"/>
    </w:rPr>
  </w:style>
  <w:style w:type="paragraph" w:customStyle="1" w:styleId="afffff2">
    <w:name w:val="计费规范编写 正文"/>
    <w:basedOn w:val="a2"/>
    <w:rsid w:val="00F549F0"/>
    <w:pPr>
      <w:spacing w:line="360" w:lineRule="auto"/>
      <w:ind w:firstLineChars="200" w:firstLine="480"/>
    </w:pPr>
    <w:rPr>
      <w:sz w:val="24"/>
      <w:szCs w:val="24"/>
    </w:rPr>
  </w:style>
  <w:style w:type="paragraph" w:customStyle="1" w:styleId="THChar">
    <w:name w:val="TH Char"/>
    <w:basedOn w:val="a2"/>
    <w:rsid w:val="00F549F0"/>
    <w:pPr>
      <w:keepNext/>
      <w:keepLines/>
      <w:widowControl/>
      <w:overflowPunct w:val="0"/>
      <w:autoSpaceDE w:val="0"/>
      <w:autoSpaceDN w:val="0"/>
      <w:adjustRightInd w:val="0"/>
      <w:spacing w:before="60" w:after="180"/>
      <w:jc w:val="center"/>
      <w:textAlignment w:val="baseline"/>
    </w:pPr>
    <w:rPr>
      <w:rFonts w:ascii="Arial" w:hAnsi="Arial"/>
      <w:b/>
      <w:szCs w:val="24"/>
      <w:lang w:val="en-GB" w:eastAsia="en-US"/>
    </w:rPr>
  </w:style>
  <w:style w:type="paragraph" w:customStyle="1" w:styleId="ZV">
    <w:name w:val="ZV"/>
    <w:basedOn w:val="a2"/>
    <w:rsid w:val="00F549F0"/>
    <w:pPr>
      <w:framePr w:w="10206" w:wrap="notBeside" w:vAnchor="page" w:hAnchor="margin" w:y="16161"/>
      <w:pBdr>
        <w:top w:val="single" w:sz="12" w:space="1" w:color="auto"/>
      </w:pBdr>
      <w:overflowPunct w:val="0"/>
      <w:autoSpaceDE w:val="0"/>
      <w:autoSpaceDN w:val="0"/>
      <w:adjustRightInd w:val="0"/>
      <w:jc w:val="right"/>
      <w:textAlignment w:val="baseline"/>
    </w:pPr>
    <w:rPr>
      <w:rFonts w:ascii="Arial" w:hAnsi="Arial"/>
      <w:noProof/>
      <w:kern w:val="0"/>
      <w:sz w:val="20"/>
      <w:lang w:val="en-GB" w:eastAsia="en-US"/>
    </w:rPr>
  </w:style>
  <w:style w:type="paragraph" w:customStyle="1" w:styleId="INDENT1">
    <w:name w:val="INDENT1"/>
    <w:basedOn w:val="a2"/>
    <w:rsid w:val="00F549F0"/>
    <w:pPr>
      <w:widowControl/>
      <w:overflowPunct w:val="0"/>
      <w:autoSpaceDE w:val="0"/>
      <w:autoSpaceDN w:val="0"/>
      <w:adjustRightInd w:val="0"/>
      <w:spacing w:after="180"/>
      <w:ind w:left="851"/>
      <w:jc w:val="left"/>
      <w:textAlignment w:val="baseline"/>
    </w:pPr>
    <w:rPr>
      <w:kern w:val="0"/>
      <w:sz w:val="20"/>
      <w:lang w:val="en-GB" w:eastAsia="en-US"/>
    </w:rPr>
  </w:style>
  <w:style w:type="paragraph" w:customStyle="1" w:styleId="Char1CharCharCharChar1">
    <w:name w:val="Char1 Char Char Char Char1"/>
    <w:basedOn w:val="a2"/>
    <w:rsid w:val="00F549F0"/>
    <w:rPr>
      <w:rFonts w:ascii="Tahoma" w:hAnsi="Tahoma"/>
      <w:sz w:val="24"/>
    </w:rPr>
  </w:style>
  <w:style w:type="paragraph" w:customStyle="1" w:styleId="Char1CharCharCharChar2">
    <w:name w:val="Char1 Char Char Char Char2"/>
    <w:basedOn w:val="a2"/>
    <w:rsid w:val="00F549F0"/>
    <w:rPr>
      <w:rFonts w:ascii="Tahoma" w:hAnsi="Tahoma"/>
      <w:sz w:val="24"/>
    </w:rPr>
  </w:style>
  <w:style w:type="paragraph" w:customStyle="1" w:styleId="62">
    <w:name w:val="6"/>
    <w:basedOn w:val="a2"/>
    <w:next w:val="26"/>
    <w:rsid w:val="00F549F0"/>
    <w:pPr>
      <w:adjustRightInd w:val="0"/>
      <w:spacing w:line="300" w:lineRule="auto"/>
      <w:textAlignment w:val="baseline"/>
    </w:pPr>
    <w:rPr>
      <w:color w:val="FFFFFF"/>
      <w:kern w:val="0"/>
      <w:sz w:val="24"/>
    </w:rPr>
  </w:style>
  <w:style w:type="paragraph" w:customStyle="1" w:styleId="CharCharCharCharCharChar1Char">
    <w:name w:val="Char Char Char Char Char Char1 Char"/>
    <w:basedOn w:val="a2"/>
    <w:autoRedefine/>
    <w:rsid w:val="00F549F0"/>
    <w:pPr>
      <w:spacing w:line="360" w:lineRule="auto"/>
      <w:ind w:firstLineChars="200" w:firstLine="200"/>
    </w:pPr>
    <w:rPr>
      <w:rFonts w:ascii="Tahoma" w:hAnsi="Tahoma"/>
      <w:sz w:val="24"/>
    </w:rPr>
  </w:style>
  <w:style w:type="paragraph" w:customStyle="1" w:styleId="Char1CharCharCharChar3CharChar">
    <w:name w:val="Char1 Char Char Char Char3 Char Char"/>
    <w:basedOn w:val="a2"/>
    <w:rsid w:val="00F549F0"/>
    <w:rPr>
      <w:rFonts w:ascii="Tahoma" w:hAnsi="Tahoma"/>
      <w:sz w:val="24"/>
    </w:rPr>
  </w:style>
  <w:style w:type="paragraph" w:customStyle="1" w:styleId="tal0">
    <w:name w:val="tal"/>
    <w:basedOn w:val="a2"/>
    <w:rsid w:val="00F549F0"/>
    <w:pPr>
      <w:keepNext/>
      <w:widowControl/>
      <w:jc w:val="left"/>
    </w:pPr>
    <w:rPr>
      <w:rFonts w:ascii="Arial" w:hAnsi="Arial" w:cs="Arial"/>
      <w:kern w:val="0"/>
      <w:sz w:val="18"/>
      <w:szCs w:val="18"/>
    </w:rPr>
  </w:style>
  <w:style w:type="paragraph" w:customStyle="1" w:styleId="Char1CharChar1CharCharChar">
    <w:name w:val="Char1 Char Char1 Char Char Char"/>
    <w:basedOn w:val="a2"/>
    <w:rsid w:val="00F549F0"/>
    <w:rPr>
      <w:rFonts w:ascii="Tahoma" w:hAnsi="Tahoma"/>
      <w:sz w:val="24"/>
    </w:rPr>
  </w:style>
  <w:style w:type="paragraph" w:customStyle="1" w:styleId="Char1CharCharCharChar3Char">
    <w:name w:val="Char1 Char Char Char Char3 Char"/>
    <w:basedOn w:val="a2"/>
    <w:rsid w:val="00F549F0"/>
    <w:rPr>
      <w:rFonts w:ascii="Tahoma" w:hAnsi="Tahoma"/>
      <w:sz w:val="24"/>
    </w:rPr>
  </w:style>
  <w:style w:type="paragraph" w:customStyle="1" w:styleId="Char1CharChar1CharCharCharCharChar1CharCharChar">
    <w:name w:val="Char1 Char Char1 Char Char Char Char Char1 Char Char Char"/>
    <w:basedOn w:val="a2"/>
    <w:rsid w:val="00F549F0"/>
    <w:rPr>
      <w:rFonts w:ascii="Tahoma" w:hAnsi="Tahoma"/>
      <w:sz w:val="24"/>
    </w:rPr>
  </w:style>
  <w:style w:type="paragraph" w:customStyle="1" w:styleId="CharCharCharCharCharChar2CharCharCharCharCharCharCharCharCharChar">
    <w:name w:val="Char Char Char Char Char Char2 Char Char Char Char Char Char Char Char Char Char"/>
    <w:basedOn w:val="a2"/>
    <w:autoRedefine/>
    <w:rsid w:val="00F549F0"/>
    <w:pPr>
      <w:spacing w:line="360" w:lineRule="auto"/>
      <w:ind w:firstLineChars="200" w:firstLine="200"/>
    </w:pPr>
    <w:rPr>
      <w:rFonts w:ascii="Tahoma" w:hAnsi="Tahoma"/>
      <w:sz w:val="24"/>
    </w:rPr>
  </w:style>
  <w:style w:type="paragraph" w:customStyle="1" w:styleId="ParaCharCharCharCharCharCharChar">
    <w:name w:val="默认段落字体 Para Char Char Char Char Char Char Char"/>
    <w:basedOn w:val="a2"/>
    <w:autoRedefine/>
    <w:rsid w:val="00F549F0"/>
    <w:pPr>
      <w:numPr>
        <w:numId w:val="18"/>
      </w:numPr>
    </w:pPr>
    <w:rPr>
      <w:rFonts w:ascii="Tahoma" w:hAnsi="Tahoma"/>
      <w:sz w:val="24"/>
    </w:rPr>
  </w:style>
  <w:style w:type="paragraph" w:styleId="afffff3">
    <w:name w:val="macro"/>
    <w:link w:val="Charf4"/>
    <w:rsid w:val="00F549F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szCs w:val="24"/>
    </w:rPr>
  </w:style>
  <w:style w:type="character" w:customStyle="1" w:styleId="Charf4">
    <w:name w:val="宏文本 Char"/>
    <w:link w:val="afffff3"/>
    <w:rsid w:val="00F549F0"/>
    <w:rPr>
      <w:rFonts w:ascii="Courier New" w:hAnsi="Courier New"/>
      <w:kern w:val="2"/>
      <w:sz w:val="24"/>
      <w:szCs w:val="24"/>
      <w:lang w:bidi="ar-SA"/>
    </w:rPr>
  </w:style>
  <w:style w:type="paragraph" w:customStyle="1" w:styleId="Char1CharCharCharChar3CharChar1">
    <w:name w:val="Char1 Char Char Char Char3 Char Char1"/>
    <w:basedOn w:val="a2"/>
    <w:rsid w:val="00F549F0"/>
    <w:rPr>
      <w:rFonts w:ascii="Tahoma" w:hAnsi="Tahoma"/>
      <w:sz w:val="24"/>
    </w:rPr>
  </w:style>
  <w:style w:type="paragraph" w:customStyle="1" w:styleId="Normal1">
    <w:name w:val="Normal1"/>
    <w:basedOn w:val="a2"/>
    <w:rsid w:val="00F549F0"/>
    <w:rPr>
      <w:rFonts w:ascii="Tahoma" w:eastAsia="Arial" w:hAnsi="Tahoma"/>
      <w:sz w:val="22"/>
    </w:rPr>
  </w:style>
  <w:style w:type="paragraph" w:customStyle="1" w:styleId="font6">
    <w:name w:val="font6"/>
    <w:basedOn w:val="a2"/>
    <w:rsid w:val="00F549F0"/>
    <w:pPr>
      <w:widowControl/>
      <w:spacing w:before="100" w:beforeAutospacing="1" w:after="100" w:afterAutospacing="1"/>
      <w:jc w:val="left"/>
    </w:pPr>
    <w:rPr>
      <w:rFonts w:ascii="宋体" w:hAnsi="宋体" w:hint="eastAsia"/>
      <w:kern w:val="0"/>
      <w:sz w:val="20"/>
    </w:rPr>
  </w:style>
  <w:style w:type="paragraph" w:customStyle="1" w:styleId="afffff4">
    <w:name w:val="其他发布部门"/>
    <w:basedOn w:val="a2"/>
    <w:rsid w:val="00F549F0"/>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Cover1">
    <w:name w:val="Cover1"/>
    <w:basedOn w:val="a2"/>
    <w:semiHidden/>
    <w:rsid w:val="00F549F0"/>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F549F0"/>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F549F0"/>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
    <w:name w:val="Cover4"/>
    <w:basedOn w:val="a2"/>
    <w:semiHidden/>
    <w:rsid w:val="00F549F0"/>
    <w:pPr>
      <w:widowControl/>
      <w:topLinePunct/>
      <w:adjustRightInd w:val="0"/>
      <w:snapToGrid w:val="0"/>
      <w:spacing w:before="160" w:after="160" w:line="240" w:lineRule="atLeast"/>
      <w:ind w:left="1701"/>
      <w:jc w:val="left"/>
    </w:pPr>
    <w:rPr>
      <w:rFonts w:eastAsia="Arial" w:cs="Arial"/>
      <w:b/>
      <w:bCs/>
      <w:sz w:val="24"/>
      <w:szCs w:val="21"/>
    </w:rPr>
  </w:style>
  <w:style w:type="paragraph" w:customStyle="1" w:styleId="FigureDescription">
    <w:name w:val="Figure Description"/>
    <w:next w:val="Figure"/>
    <w:rsid w:val="00F549F0"/>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F549F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F549F0"/>
    <w:pPr>
      <w:widowControl/>
      <w:topLinePunct/>
      <w:adjustRightInd w:val="0"/>
      <w:snapToGrid w:val="0"/>
      <w:spacing w:line="240" w:lineRule="atLeast"/>
      <w:jc w:val="left"/>
    </w:pPr>
    <w:rPr>
      <w:rFonts w:cs="Arial"/>
      <w:sz w:val="20"/>
    </w:rPr>
  </w:style>
  <w:style w:type="paragraph" w:customStyle="1" w:styleId="HeadingRight">
    <w:name w:val="Heading Right"/>
    <w:basedOn w:val="a2"/>
    <w:rsid w:val="00F549F0"/>
    <w:pPr>
      <w:widowControl/>
      <w:topLinePunct/>
      <w:adjustRightInd w:val="0"/>
      <w:snapToGrid w:val="0"/>
      <w:spacing w:line="240" w:lineRule="atLeast"/>
      <w:jc w:val="right"/>
    </w:pPr>
    <w:rPr>
      <w:rFonts w:cs="Arial"/>
      <w:sz w:val="20"/>
    </w:rPr>
  </w:style>
  <w:style w:type="paragraph" w:customStyle="1" w:styleId="Heading1NoNumber">
    <w:name w:val="Heading1 No Number"/>
    <w:basedOn w:val="1"/>
    <w:next w:val="a2"/>
    <w:rsid w:val="00F549F0"/>
    <w:pPr>
      <w:keepLines w:val="0"/>
      <w:pageBreakBefore/>
      <w:widowControl/>
      <w:numPr>
        <w:numId w:val="0"/>
      </w:numPr>
      <w:pBdr>
        <w:bottom w:val="single" w:sz="12" w:space="1" w:color="auto"/>
      </w:pBdr>
      <w:topLinePunct/>
      <w:adjustRightInd w:val="0"/>
      <w:snapToGrid w:val="0"/>
      <w:spacing w:before="1600" w:after="800" w:line="240" w:lineRule="atLeast"/>
      <w:jc w:val="right"/>
      <w:outlineLvl w:val="9"/>
    </w:pPr>
    <w:rPr>
      <w:rFonts w:ascii="Book Antiqua" w:hAnsi="Book Antiqua" w:cs="Book Antiqua"/>
      <w:b/>
      <w:bCs/>
      <w:kern w:val="2"/>
      <w:sz w:val="44"/>
      <w:szCs w:val="44"/>
    </w:rPr>
  </w:style>
  <w:style w:type="paragraph" w:customStyle="1" w:styleId="Heading2NoNumber">
    <w:name w:val="Heading2 No Number"/>
    <w:basedOn w:val="21"/>
    <w:next w:val="a2"/>
    <w:rsid w:val="00F549F0"/>
    <w:pPr>
      <w:widowControl/>
      <w:numPr>
        <w:ilvl w:val="0"/>
        <w:numId w:val="0"/>
      </w:numPr>
      <w:topLinePunct/>
      <w:adjustRightInd w:val="0"/>
      <w:snapToGrid w:val="0"/>
      <w:spacing w:before="600" w:after="160" w:line="240" w:lineRule="atLeast"/>
      <w:jc w:val="left"/>
    </w:pPr>
    <w:rPr>
      <w:rFonts w:ascii="Book Antiqua" w:eastAsia="宋体" w:hAnsi="Book Antiqua" w:cs="Book Antiqua"/>
      <w:bCs/>
      <w:noProof/>
      <w:kern w:val="0"/>
      <w:sz w:val="36"/>
      <w:szCs w:val="36"/>
      <w:lang w:eastAsia="en-US"/>
    </w:rPr>
  </w:style>
  <w:style w:type="paragraph" w:customStyle="1" w:styleId="Heading3NoNumber">
    <w:name w:val="Heading3 No Number"/>
    <w:basedOn w:val="30"/>
    <w:next w:val="a2"/>
    <w:rsid w:val="00F549F0"/>
    <w:pPr>
      <w:widowControl/>
      <w:numPr>
        <w:ilvl w:val="0"/>
        <w:numId w:val="0"/>
      </w:numPr>
      <w:topLinePunct/>
      <w:adjustRightInd w:val="0"/>
      <w:snapToGrid w:val="0"/>
      <w:spacing w:before="200" w:after="160" w:line="240" w:lineRule="atLeast"/>
      <w:jc w:val="left"/>
    </w:pPr>
    <w:rPr>
      <w:rFonts w:ascii="Book Antiqua" w:hAnsi="Book Antiqua" w:cs="Book Antiqua"/>
      <w:noProof/>
      <w:kern w:val="0"/>
      <w:sz w:val="32"/>
      <w:szCs w:val="32"/>
    </w:rPr>
  </w:style>
  <w:style w:type="paragraph" w:customStyle="1" w:styleId="Heading4NoNumber">
    <w:name w:val="Heading4 No Number"/>
    <w:basedOn w:val="a2"/>
    <w:semiHidden/>
    <w:rsid w:val="00F549F0"/>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46">
    <w:name w:val="正文4"/>
    <w:basedOn w:val="a2"/>
    <w:semiHidden/>
    <w:rsid w:val="00F549F0"/>
    <w:pPr>
      <w:widowControl/>
      <w:topLinePunct/>
      <w:adjustRightInd w:val="0"/>
      <w:snapToGrid w:val="0"/>
      <w:spacing w:before="160" w:after="160" w:line="240" w:lineRule="atLeast"/>
      <w:ind w:left="1701"/>
      <w:jc w:val="left"/>
    </w:pPr>
    <w:rPr>
      <w:rFonts w:eastAsia="Arial" w:cs="Arial"/>
      <w:snapToGrid w:val="0"/>
      <w:kern w:val="0"/>
      <w:szCs w:val="21"/>
    </w:rPr>
  </w:style>
  <w:style w:type="numbering" w:styleId="111111">
    <w:name w:val="Outline List 2"/>
    <w:basedOn w:val="a5"/>
    <w:rsid w:val="00F549F0"/>
    <w:pPr>
      <w:numPr>
        <w:numId w:val="28"/>
      </w:numPr>
    </w:pPr>
  </w:style>
  <w:style w:type="paragraph" w:customStyle="1" w:styleId="ItemList">
    <w:name w:val="Item List"/>
    <w:rsid w:val="00F549F0"/>
    <w:pPr>
      <w:numPr>
        <w:numId w:val="33"/>
      </w:numPr>
      <w:adjustRightInd w:val="0"/>
      <w:snapToGrid w:val="0"/>
      <w:spacing w:before="80" w:after="80" w:line="240" w:lineRule="atLeast"/>
    </w:pPr>
    <w:rPr>
      <w:rFonts w:cs="Arial"/>
      <w:kern w:val="2"/>
      <w:sz w:val="21"/>
      <w:szCs w:val="21"/>
    </w:rPr>
  </w:style>
  <w:style w:type="paragraph" w:customStyle="1" w:styleId="ItemStep">
    <w:name w:val="Item Step"/>
    <w:rsid w:val="00F549F0"/>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F549F0"/>
    <w:rPr>
      <w:rFonts w:ascii="Arial" w:eastAsia="黑体" w:hAnsi="Arial"/>
      <w:noProof/>
      <w:sz w:val="30"/>
      <w:lang w:eastAsia="en-US"/>
    </w:rPr>
  </w:style>
  <w:style w:type="paragraph" w:customStyle="1" w:styleId="NotesHeading">
    <w:name w:val="Notes Heading"/>
    <w:basedOn w:val="CAUTIONHeading"/>
    <w:rsid w:val="00F549F0"/>
    <w:pPr>
      <w:pBdr>
        <w:top w:val="none" w:sz="0" w:space="0" w:color="auto"/>
      </w:pBdr>
      <w:spacing w:after="40"/>
    </w:pPr>
    <w:rPr>
      <w:position w:val="-6"/>
      <w:sz w:val="18"/>
      <w:szCs w:val="18"/>
    </w:rPr>
  </w:style>
  <w:style w:type="paragraph" w:customStyle="1" w:styleId="NotesHeadinginTable">
    <w:name w:val="Notes Heading in Table"/>
    <w:next w:val="NotesTextinTable"/>
    <w:rsid w:val="00F549F0"/>
    <w:pPr>
      <w:keepNext/>
      <w:adjustRightInd w:val="0"/>
      <w:snapToGrid w:val="0"/>
      <w:spacing w:before="80" w:after="40" w:line="240" w:lineRule="atLeast"/>
    </w:pPr>
    <w:rPr>
      <w:rFonts w:eastAsia="黑体" w:cs="Arial"/>
      <w:bCs/>
      <w:kern w:val="2"/>
      <w:sz w:val="18"/>
      <w:szCs w:val="18"/>
    </w:rPr>
  </w:style>
  <w:style w:type="paragraph" w:customStyle="1" w:styleId="NotesText">
    <w:name w:val="Notes Text"/>
    <w:basedOn w:val="CAUTIONText"/>
    <w:rsid w:val="00F549F0"/>
    <w:pPr>
      <w:pBdr>
        <w:bottom w:val="none" w:sz="0" w:space="0" w:color="auto"/>
      </w:pBdr>
      <w:spacing w:before="40" w:line="200" w:lineRule="atLeast"/>
      <w:ind w:left="2075"/>
    </w:pPr>
    <w:rPr>
      <w:sz w:val="18"/>
      <w:szCs w:val="18"/>
    </w:rPr>
  </w:style>
  <w:style w:type="paragraph" w:customStyle="1" w:styleId="NotesTextinTable">
    <w:name w:val="Notes Text in Table"/>
    <w:rsid w:val="00F549F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List">
    <w:name w:val="Notes Text List"/>
    <w:basedOn w:val="CAUTIONTextList"/>
    <w:rsid w:val="00F549F0"/>
    <w:pPr>
      <w:numPr>
        <w:numId w:val="19"/>
      </w:numPr>
      <w:pBdr>
        <w:bottom w:val="none" w:sz="0" w:space="0" w:color="auto"/>
      </w:pBdr>
      <w:spacing w:before="40" w:line="200" w:lineRule="atLeast"/>
    </w:pPr>
    <w:rPr>
      <w:sz w:val="18"/>
      <w:szCs w:val="18"/>
    </w:rPr>
  </w:style>
  <w:style w:type="table" w:customStyle="1" w:styleId="Table">
    <w:name w:val="Table"/>
    <w:basedOn w:val="afffff5"/>
    <w:rsid w:val="00F549F0"/>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F549F0"/>
    <w:tblPr>
      <w:tblInd w:w="1809" w:type="dxa"/>
      <w:tblCellMar>
        <w:top w:w="0" w:type="dxa"/>
        <w:left w:w="108" w:type="dxa"/>
        <w:bottom w:w="0" w:type="dxa"/>
        <w:right w:w="108" w:type="dxa"/>
      </w:tblCellMar>
    </w:tblPr>
  </w:style>
  <w:style w:type="paragraph" w:customStyle="1" w:styleId="Step">
    <w:name w:val="Step"/>
    <w:basedOn w:val="a2"/>
    <w:rsid w:val="00F549F0"/>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Text">
    <w:name w:val="Sub Item List Text"/>
    <w:rsid w:val="00F549F0"/>
    <w:pPr>
      <w:adjustRightInd w:val="0"/>
      <w:snapToGrid w:val="0"/>
      <w:spacing w:before="80" w:after="80" w:line="240" w:lineRule="atLeast"/>
      <w:ind w:left="2410"/>
    </w:pPr>
    <w:rPr>
      <w:kern w:val="2"/>
      <w:sz w:val="21"/>
      <w:szCs w:val="21"/>
    </w:rPr>
  </w:style>
  <w:style w:type="table" w:styleId="afffff5">
    <w:name w:val="Table Professional"/>
    <w:basedOn w:val="a4"/>
    <w:rsid w:val="00F549F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NoFrame">
    <w:name w:val="Table No Frame"/>
    <w:basedOn w:val="afffb"/>
    <w:semiHidden/>
    <w:rsid w:val="00F549F0"/>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
    <w:name w:val="Terminal Display"/>
    <w:rsid w:val="00F549F0"/>
    <w:pPr>
      <w:snapToGrid w:val="0"/>
      <w:spacing w:line="240" w:lineRule="atLeast"/>
      <w:ind w:left="1701"/>
    </w:pPr>
    <w:rPr>
      <w:rFonts w:ascii="Courier New" w:hAnsi="Courier New" w:cs="Courier New"/>
      <w:snapToGrid w:val="0"/>
      <w:spacing w:val="-1"/>
      <w:sz w:val="16"/>
      <w:szCs w:val="16"/>
    </w:rPr>
  </w:style>
  <w:style w:type="paragraph" w:styleId="2f">
    <w:name w:val="index 2"/>
    <w:basedOn w:val="a2"/>
    <w:next w:val="a2"/>
    <w:autoRedefine/>
    <w:rsid w:val="00F549F0"/>
    <w:pPr>
      <w:widowControl/>
      <w:topLinePunct/>
      <w:adjustRightInd w:val="0"/>
      <w:snapToGrid w:val="0"/>
      <w:spacing w:before="160" w:after="160" w:line="240" w:lineRule="atLeast"/>
      <w:ind w:leftChars="200" w:left="200"/>
      <w:jc w:val="left"/>
    </w:pPr>
    <w:rPr>
      <w:rFonts w:cs="Arial"/>
      <w:sz w:val="24"/>
      <w:szCs w:val="21"/>
    </w:rPr>
  </w:style>
  <w:style w:type="paragraph" w:styleId="38">
    <w:name w:val="index 3"/>
    <w:basedOn w:val="a2"/>
    <w:next w:val="a2"/>
    <w:autoRedefine/>
    <w:rsid w:val="00F549F0"/>
    <w:pPr>
      <w:widowControl/>
      <w:topLinePunct/>
      <w:adjustRightInd w:val="0"/>
      <w:snapToGrid w:val="0"/>
      <w:spacing w:before="160" w:after="160" w:line="240" w:lineRule="atLeast"/>
      <w:ind w:leftChars="400" w:left="400"/>
      <w:jc w:val="left"/>
    </w:pPr>
    <w:rPr>
      <w:rFonts w:cs="Arial"/>
      <w:sz w:val="24"/>
      <w:szCs w:val="21"/>
    </w:rPr>
  </w:style>
  <w:style w:type="paragraph" w:styleId="54">
    <w:name w:val="index 5"/>
    <w:basedOn w:val="a2"/>
    <w:next w:val="a2"/>
    <w:autoRedefine/>
    <w:rsid w:val="00F549F0"/>
    <w:pPr>
      <w:widowControl/>
      <w:topLinePunct/>
      <w:adjustRightInd w:val="0"/>
      <w:snapToGrid w:val="0"/>
      <w:spacing w:before="160" w:after="160" w:line="240" w:lineRule="atLeast"/>
      <w:ind w:left="1050" w:hanging="210"/>
      <w:jc w:val="left"/>
    </w:pPr>
    <w:rPr>
      <w:rFonts w:cs="Arial"/>
      <w:sz w:val="20"/>
    </w:rPr>
  </w:style>
  <w:style w:type="paragraph" w:styleId="63">
    <w:name w:val="index 6"/>
    <w:basedOn w:val="a2"/>
    <w:next w:val="a2"/>
    <w:autoRedefine/>
    <w:rsid w:val="00F549F0"/>
    <w:pPr>
      <w:widowControl/>
      <w:topLinePunct/>
      <w:adjustRightInd w:val="0"/>
      <w:snapToGrid w:val="0"/>
      <w:spacing w:before="160" w:after="160" w:line="240" w:lineRule="atLeast"/>
      <w:ind w:left="1260" w:hanging="210"/>
      <w:jc w:val="left"/>
    </w:pPr>
    <w:rPr>
      <w:rFonts w:cs="Arial"/>
      <w:sz w:val="20"/>
    </w:rPr>
  </w:style>
  <w:style w:type="paragraph" w:styleId="72">
    <w:name w:val="index 7"/>
    <w:basedOn w:val="a2"/>
    <w:next w:val="a2"/>
    <w:autoRedefine/>
    <w:rsid w:val="00F549F0"/>
    <w:pPr>
      <w:widowControl/>
      <w:topLinePunct/>
      <w:adjustRightInd w:val="0"/>
      <w:snapToGrid w:val="0"/>
      <w:spacing w:before="160" w:after="160" w:line="240" w:lineRule="atLeast"/>
      <w:ind w:left="1470" w:hanging="210"/>
      <w:jc w:val="left"/>
    </w:pPr>
    <w:rPr>
      <w:rFonts w:cs="Arial"/>
      <w:sz w:val="20"/>
    </w:rPr>
  </w:style>
  <w:style w:type="paragraph" w:styleId="82">
    <w:name w:val="index 8"/>
    <w:basedOn w:val="a2"/>
    <w:next w:val="a2"/>
    <w:autoRedefine/>
    <w:rsid w:val="00F549F0"/>
    <w:pPr>
      <w:widowControl/>
      <w:topLinePunct/>
      <w:adjustRightInd w:val="0"/>
      <w:snapToGrid w:val="0"/>
      <w:spacing w:before="160" w:after="160" w:line="240" w:lineRule="atLeast"/>
      <w:ind w:left="1680" w:hanging="210"/>
      <w:jc w:val="left"/>
    </w:pPr>
    <w:rPr>
      <w:rFonts w:cs="Arial"/>
      <w:sz w:val="20"/>
    </w:rPr>
  </w:style>
  <w:style w:type="paragraph" w:styleId="92">
    <w:name w:val="index 9"/>
    <w:basedOn w:val="a2"/>
    <w:next w:val="a2"/>
    <w:autoRedefine/>
    <w:rsid w:val="00F549F0"/>
    <w:pPr>
      <w:widowControl/>
      <w:topLinePunct/>
      <w:adjustRightInd w:val="0"/>
      <w:snapToGrid w:val="0"/>
      <w:spacing w:before="160" w:after="160" w:line="240" w:lineRule="atLeast"/>
      <w:ind w:left="1890" w:hanging="210"/>
      <w:jc w:val="left"/>
    </w:pPr>
    <w:rPr>
      <w:rFonts w:cs="Arial"/>
      <w:sz w:val="20"/>
    </w:rPr>
  </w:style>
  <w:style w:type="paragraph" w:customStyle="1" w:styleId="TerminalDisplayinTable">
    <w:name w:val="Terminal Display in Table"/>
    <w:rsid w:val="00F549F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F549F0"/>
    <w:pPr>
      <w:spacing w:before="80" w:after="80"/>
    </w:pPr>
    <w:rPr>
      <w:rFonts w:ascii="Arial" w:eastAsia="黑体" w:hAnsi="Arial"/>
      <w:sz w:val="36"/>
    </w:rPr>
  </w:style>
  <w:style w:type="numbering" w:styleId="1111110">
    <w:name w:val="Outline List 1"/>
    <w:basedOn w:val="a5"/>
    <w:rsid w:val="00F549F0"/>
    <w:pPr>
      <w:numPr>
        <w:numId w:val="29"/>
      </w:numPr>
    </w:pPr>
  </w:style>
  <w:style w:type="paragraph" w:customStyle="1" w:styleId="HeadingMiddle">
    <w:name w:val="Heading Middle"/>
    <w:rsid w:val="00F549F0"/>
    <w:pPr>
      <w:adjustRightInd w:val="0"/>
      <w:snapToGrid w:val="0"/>
      <w:spacing w:line="240" w:lineRule="atLeast"/>
      <w:jc w:val="center"/>
    </w:pPr>
    <w:rPr>
      <w:rFonts w:cs="Arial"/>
      <w:snapToGrid w:val="0"/>
    </w:rPr>
  </w:style>
  <w:style w:type="paragraph" w:styleId="47">
    <w:name w:val="index 4"/>
    <w:basedOn w:val="a2"/>
    <w:next w:val="a2"/>
    <w:autoRedefine/>
    <w:rsid w:val="00F549F0"/>
    <w:pPr>
      <w:widowControl/>
      <w:topLinePunct/>
      <w:adjustRightInd w:val="0"/>
      <w:snapToGrid w:val="0"/>
      <w:spacing w:before="160" w:after="160" w:line="240" w:lineRule="atLeast"/>
      <w:ind w:left="1260"/>
      <w:jc w:val="left"/>
    </w:pPr>
    <w:rPr>
      <w:rFonts w:cs="Arial"/>
      <w:szCs w:val="21"/>
    </w:rPr>
  </w:style>
  <w:style w:type="paragraph" w:styleId="afffff6">
    <w:name w:val="index heading"/>
    <w:basedOn w:val="a2"/>
    <w:next w:val="14"/>
    <w:rsid w:val="00F549F0"/>
    <w:pPr>
      <w:widowControl/>
      <w:topLinePunct/>
      <w:adjustRightInd w:val="0"/>
      <w:snapToGrid w:val="0"/>
      <w:spacing w:before="160" w:after="160" w:line="240" w:lineRule="atLeast"/>
      <w:ind w:left="1701"/>
      <w:jc w:val="left"/>
    </w:pPr>
    <w:rPr>
      <w:rFonts w:ascii="Arial" w:hAnsi="Arial" w:cs="Arial"/>
      <w:b/>
      <w:bCs/>
      <w:szCs w:val="21"/>
    </w:rPr>
  </w:style>
  <w:style w:type="paragraph" w:styleId="afffff7">
    <w:name w:val="endnote text"/>
    <w:basedOn w:val="a2"/>
    <w:link w:val="Charf5"/>
    <w:rsid w:val="00F549F0"/>
    <w:pPr>
      <w:widowControl/>
      <w:topLinePunct/>
      <w:adjustRightInd w:val="0"/>
      <w:snapToGrid w:val="0"/>
      <w:spacing w:before="160" w:after="160" w:line="240" w:lineRule="atLeast"/>
      <w:ind w:left="1701"/>
      <w:jc w:val="left"/>
    </w:pPr>
    <w:rPr>
      <w:szCs w:val="21"/>
    </w:rPr>
  </w:style>
  <w:style w:type="character" w:customStyle="1" w:styleId="Charf5">
    <w:name w:val="尾注文本 Char"/>
    <w:link w:val="afffff7"/>
    <w:rsid w:val="00F549F0"/>
    <w:rPr>
      <w:rFonts w:cs="Arial"/>
      <w:kern w:val="2"/>
      <w:sz w:val="21"/>
      <w:szCs w:val="21"/>
    </w:rPr>
  </w:style>
  <w:style w:type="character" w:styleId="afffff8">
    <w:name w:val="endnote reference"/>
    <w:rsid w:val="00F549F0"/>
    <w:rPr>
      <w:rFonts w:ascii="Arial" w:eastAsia="黑体" w:hAnsi="Arial" w:cs="Arial"/>
      <w:snapToGrid/>
      <w:sz w:val="21"/>
      <w:szCs w:val="21"/>
      <w:vertAlign w:val="superscript"/>
      <w:lang w:val="en-US" w:eastAsia="zh-CN" w:bidi="ar-SA"/>
    </w:rPr>
  </w:style>
  <w:style w:type="paragraph" w:styleId="afffff9">
    <w:name w:val="table of authorities"/>
    <w:basedOn w:val="a2"/>
    <w:next w:val="a2"/>
    <w:rsid w:val="00F549F0"/>
    <w:pPr>
      <w:widowControl/>
      <w:topLinePunct/>
      <w:adjustRightInd w:val="0"/>
      <w:snapToGrid w:val="0"/>
      <w:spacing w:before="160" w:after="160" w:line="240" w:lineRule="atLeast"/>
      <w:ind w:left="420"/>
      <w:jc w:val="left"/>
    </w:pPr>
    <w:rPr>
      <w:rFonts w:cs="Arial"/>
      <w:szCs w:val="21"/>
    </w:rPr>
  </w:style>
  <w:style w:type="paragraph" w:styleId="afffffa">
    <w:name w:val="toa heading"/>
    <w:basedOn w:val="a2"/>
    <w:next w:val="a2"/>
    <w:rsid w:val="00F549F0"/>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F549F0"/>
  </w:style>
  <w:style w:type="character" w:styleId="HTML2">
    <w:name w:val="HTML Variable"/>
    <w:rsid w:val="00F549F0"/>
    <w:rPr>
      <w:rFonts w:ascii="Arial" w:eastAsia="黑体" w:hAnsi="Arial" w:cs="Arial"/>
      <w:i/>
      <w:iCs/>
      <w:snapToGrid/>
      <w:sz w:val="21"/>
      <w:szCs w:val="21"/>
      <w:lang w:val="en-US" w:eastAsia="zh-CN" w:bidi="ar-SA"/>
    </w:rPr>
  </w:style>
  <w:style w:type="character" w:styleId="HTML3">
    <w:name w:val="HTML Typewriter"/>
    <w:rsid w:val="00F549F0"/>
    <w:rPr>
      <w:rFonts w:ascii="Courier New" w:eastAsia="黑体" w:hAnsi="Courier New" w:cs="Courier New"/>
      <w:snapToGrid/>
      <w:sz w:val="20"/>
      <w:szCs w:val="20"/>
      <w:lang w:val="en-US" w:eastAsia="zh-CN" w:bidi="ar-SA"/>
    </w:rPr>
  </w:style>
  <w:style w:type="paragraph" w:styleId="HTML4">
    <w:name w:val="HTML Address"/>
    <w:basedOn w:val="a2"/>
    <w:link w:val="HTMLChar0"/>
    <w:rsid w:val="00F549F0"/>
    <w:pPr>
      <w:widowControl/>
      <w:topLinePunct/>
      <w:adjustRightInd w:val="0"/>
      <w:snapToGrid w:val="0"/>
      <w:spacing w:before="160" w:after="160" w:line="240" w:lineRule="atLeast"/>
      <w:ind w:left="1701"/>
      <w:jc w:val="left"/>
    </w:pPr>
    <w:rPr>
      <w:i/>
      <w:iCs/>
      <w:szCs w:val="21"/>
    </w:rPr>
  </w:style>
  <w:style w:type="character" w:customStyle="1" w:styleId="HTMLChar0">
    <w:name w:val="HTML 地址 Char"/>
    <w:link w:val="HTML4"/>
    <w:rsid w:val="00F549F0"/>
    <w:rPr>
      <w:rFonts w:cs="Arial"/>
      <w:i/>
      <w:iCs/>
      <w:kern w:val="2"/>
      <w:sz w:val="21"/>
      <w:szCs w:val="21"/>
    </w:rPr>
  </w:style>
  <w:style w:type="character" w:styleId="HTML5">
    <w:name w:val="HTML Definition"/>
    <w:rsid w:val="00F549F0"/>
    <w:rPr>
      <w:rFonts w:ascii="Arial" w:eastAsia="黑体" w:hAnsi="Arial" w:cs="Arial"/>
      <w:i/>
      <w:iCs/>
      <w:snapToGrid/>
      <w:sz w:val="21"/>
      <w:szCs w:val="21"/>
      <w:lang w:val="en-US" w:eastAsia="zh-CN" w:bidi="ar-SA"/>
    </w:rPr>
  </w:style>
  <w:style w:type="character" w:styleId="HTML6">
    <w:name w:val="HTML Keyboard"/>
    <w:rsid w:val="00F549F0"/>
    <w:rPr>
      <w:rFonts w:ascii="Courier New" w:eastAsia="黑体" w:hAnsi="Courier New" w:cs="Courier New"/>
      <w:snapToGrid/>
      <w:sz w:val="20"/>
      <w:szCs w:val="20"/>
      <w:lang w:val="en-US" w:eastAsia="zh-CN" w:bidi="ar-SA"/>
    </w:rPr>
  </w:style>
  <w:style w:type="character" w:styleId="HTML7">
    <w:name w:val="HTML Acronym"/>
    <w:rsid w:val="00F549F0"/>
    <w:rPr>
      <w:rFonts w:ascii="Arial" w:eastAsia="黑体" w:hAnsi="Arial" w:cs="Arial"/>
      <w:snapToGrid/>
      <w:sz w:val="21"/>
      <w:szCs w:val="21"/>
      <w:lang w:val="en-US" w:eastAsia="zh-CN" w:bidi="ar-SA"/>
    </w:rPr>
  </w:style>
  <w:style w:type="character" w:styleId="HTML8">
    <w:name w:val="HTML Sample"/>
    <w:rsid w:val="00F549F0"/>
    <w:rPr>
      <w:rFonts w:ascii="Courier New" w:eastAsia="黑体" w:hAnsi="Courier New" w:cs="Courier New"/>
      <w:snapToGrid/>
      <w:sz w:val="21"/>
      <w:szCs w:val="21"/>
      <w:lang w:val="en-US" w:eastAsia="zh-CN" w:bidi="ar-SA"/>
    </w:rPr>
  </w:style>
  <w:style w:type="table" w:styleId="1d">
    <w:name w:val="Table Web 1"/>
    <w:basedOn w:val="a4"/>
    <w:rsid w:val="00F549F0"/>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4"/>
    <w:rsid w:val="00F549F0"/>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rsid w:val="00F549F0"/>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b">
    <w:name w:val="Table Theme"/>
    <w:basedOn w:val="a4"/>
    <w:rsid w:val="00F549F0"/>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e">
    <w:name w:val="Table Colorful 1"/>
    <w:basedOn w:val="a4"/>
    <w:rsid w:val="00F549F0"/>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4"/>
    <w:rsid w:val="00F549F0"/>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rsid w:val="00F549F0"/>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c">
    <w:name w:val="Salutation"/>
    <w:basedOn w:val="a2"/>
    <w:next w:val="a2"/>
    <w:link w:val="Charf6"/>
    <w:rsid w:val="00F549F0"/>
    <w:pPr>
      <w:widowControl/>
      <w:topLinePunct/>
      <w:adjustRightInd w:val="0"/>
      <w:snapToGrid w:val="0"/>
      <w:spacing w:before="160" w:after="160" w:line="240" w:lineRule="atLeast"/>
      <w:ind w:left="1701"/>
      <w:jc w:val="left"/>
    </w:pPr>
    <w:rPr>
      <w:szCs w:val="21"/>
    </w:rPr>
  </w:style>
  <w:style w:type="character" w:customStyle="1" w:styleId="Charf6">
    <w:name w:val="称呼 Char"/>
    <w:link w:val="afffffc"/>
    <w:rsid w:val="00F549F0"/>
    <w:rPr>
      <w:rFonts w:cs="Arial"/>
      <w:kern w:val="2"/>
      <w:sz w:val="21"/>
      <w:szCs w:val="21"/>
    </w:rPr>
  </w:style>
  <w:style w:type="table" w:styleId="afffffd">
    <w:name w:val="Table Elegant"/>
    <w:basedOn w:val="a4"/>
    <w:rsid w:val="00F549F0"/>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e">
    <w:name w:val="E-mail Signature"/>
    <w:basedOn w:val="a2"/>
    <w:link w:val="Charf7"/>
    <w:rsid w:val="00F549F0"/>
    <w:pPr>
      <w:widowControl/>
      <w:topLinePunct/>
      <w:adjustRightInd w:val="0"/>
      <w:snapToGrid w:val="0"/>
      <w:spacing w:before="160" w:after="160" w:line="240" w:lineRule="atLeast"/>
      <w:ind w:left="1701"/>
      <w:jc w:val="left"/>
    </w:pPr>
    <w:rPr>
      <w:szCs w:val="21"/>
    </w:rPr>
  </w:style>
  <w:style w:type="character" w:customStyle="1" w:styleId="Charf7">
    <w:name w:val="电子邮件签名 Char"/>
    <w:link w:val="afffffe"/>
    <w:rsid w:val="00F549F0"/>
    <w:rPr>
      <w:rFonts w:cs="Arial"/>
      <w:kern w:val="2"/>
      <w:sz w:val="21"/>
      <w:szCs w:val="21"/>
    </w:rPr>
  </w:style>
  <w:style w:type="paragraph" w:styleId="affffff">
    <w:name w:val="Subtitle"/>
    <w:basedOn w:val="a2"/>
    <w:link w:val="Charf8"/>
    <w:qFormat/>
    <w:rsid w:val="00F549F0"/>
    <w:pPr>
      <w:widowControl/>
      <w:topLinePunct/>
      <w:adjustRightInd w:val="0"/>
      <w:snapToGrid w:val="0"/>
      <w:spacing w:before="240" w:after="60" w:line="312" w:lineRule="atLeast"/>
      <w:ind w:left="1701"/>
      <w:jc w:val="center"/>
      <w:outlineLvl w:val="1"/>
    </w:pPr>
    <w:rPr>
      <w:rFonts w:ascii="Arial" w:hAnsi="Arial"/>
      <w:b/>
      <w:bCs/>
      <w:kern w:val="28"/>
      <w:sz w:val="32"/>
      <w:szCs w:val="32"/>
    </w:rPr>
  </w:style>
  <w:style w:type="character" w:customStyle="1" w:styleId="Charf8">
    <w:name w:val="副标题 Char"/>
    <w:link w:val="affffff"/>
    <w:rsid w:val="00F549F0"/>
    <w:rPr>
      <w:rFonts w:ascii="Arial" w:hAnsi="Arial" w:cs="Arial"/>
      <w:b/>
      <w:bCs/>
      <w:kern w:val="28"/>
      <w:sz w:val="32"/>
      <w:szCs w:val="32"/>
    </w:rPr>
  </w:style>
  <w:style w:type="table" w:styleId="1f">
    <w:name w:val="Table Classic 1"/>
    <w:basedOn w:val="a4"/>
    <w:rsid w:val="00F549F0"/>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4"/>
    <w:rsid w:val="00F549F0"/>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rsid w:val="00F549F0"/>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rsid w:val="00F549F0"/>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0">
    <w:name w:val="envelope return"/>
    <w:basedOn w:val="a2"/>
    <w:rsid w:val="00F549F0"/>
    <w:pPr>
      <w:widowControl/>
      <w:topLinePunct/>
      <w:adjustRightInd w:val="0"/>
      <w:snapToGrid w:val="0"/>
      <w:spacing w:before="160" w:after="160" w:line="240" w:lineRule="atLeast"/>
      <w:ind w:left="1701"/>
      <w:jc w:val="left"/>
    </w:pPr>
    <w:rPr>
      <w:rFonts w:ascii="Arial" w:hAnsi="Arial" w:cs="Arial"/>
      <w:szCs w:val="21"/>
    </w:rPr>
  </w:style>
  <w:style w:type="table" w:styleId="1f0">
    <w:name w:val="Table Simple 1"/>
    <w:basedOn w:val="a4"/>
    <w:rsid w:val="00F549F0"/>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rsid w:val="00F549F0"/>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1">
    <w:name w:val="Closing"/>
    <w:basedOn w:val="a2"/>
    <w:link w:val="Charf9"/>
    <w:rsid w:val="00F549F0"/>
    <w:pPr>
      <w:widowControl/>
      <w:topLinePunct/>
      <w:adjustRightInd w:val="0"/>
      <w:snapToGrid w:val="0"/>
      <w:spacing w:before="160" w:after="160" w:line="240" w:lineRule="atLeast"/>
      <w:ind w:leftChars="2100" w:left="100"/>
      <w:jc w:val="left"/>
    </w:pPr>
    <w:rPr>
      <w:szCs w:val="21"/>
    </w:rPr>
  </w:style>
  <w:style w:type="character" w:customStyle="1" w:styleId="Charf9">
    <w:name w:val="结束语 Char"/>
    <w:link w:val="affffff1"/>
    <w:rsid w:val="00F549F0"/>
    <w:rPr>
      <w:rFonts w:cs="Arial"/>
      <w:kern w:val="2"/>
      <w:sz w:val="21"/>
      <w:szCs w:val="21"/>
    </w:rPr>
  </w:style>
  <w:style w:type="table" w:styleId="1f1">
    <w:name w:val="Table Subtle 1"/>
    <w:basedOn w:val="a4"/>
    <w:rsid w:val="00F549F0"/>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rsid w:val="00F549F0"/>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2">
    <w:name w:val="Table 3D effects 1"/>
    <w:basedOn w:val="a4"/>
    <w:rsid w:val="00F549F0"/>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5">
    <w:name w:val="Table 3D effects 2"/>
    <w:basedOn w:val="a4"/>
    <w:rsid w:val="00F549F0"/>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4"/>
    <w:rsid w:val="00F549F0"/>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55">
    <w:name w:val="List 5"/>
    <w:basedOn w:val="a2"/>
    <w:rsid w:val="00F549F0"/>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3">
    <w:name w:val="List Number 3"/>
    <w:basedOn w:val="a2"/>
    <w:rsid w:val="00F549F0"/>
    <w:pPr>
      <w:widowControl/>
      <w:numPr>
        <w:numId w:val="20"/>
      </w:numPr>
      <w:topLinePunct/>
      <w:adjustRightInd w:val="0"/>
      <w:snapToGrid w:val="0"/>
      <w:spacing w:before="160" w:after="160" w:line="240" w:lineRule="atLeast"/>
      <w:jc w:val="left"/>
    </w:pPr>
    <w:rPr>
      <w:rFonts w:cs="Arial"/>
      <w:szCs w:val="21"/>
    </w:rPr>
  </w:style>
  <w:style w:type="paragraph" w:styleId="4">
    <w:name w:val="List Number 4"/>
    <w:basedOn w:val="a2"/>
    <w:rsid w:val="00F549F0"/>
    <w:pPr>
      <w:widowControl/>
      <w:numPr>
        <w:numId w:val="21"/>
      </w:numPr>
      <w:topLinePunct/>
      <w:adjustRightInd w:val="0"/>
      <w:snapToGrid w:val="0"/>
      <w:spacing w:before="160" w:after="160" w:line="240" w:lineRule="atLeast"/>
      <w:jc w:val="left"/>
    </w:pPr>
    <w:rPr>
      <w:rFonts w:cs="Arial"/>
      <w:szCs w:val="21"/>
    </w:rPr>
  </w:style>
  <w:style w:type="paragraph" w:styleId="5">
    <w:name w:val="List Number 5"/>
    <w:basedOn w:val="a2"/>
    <w:rsid w:val="00F549F0"/>
    <w:pPr>
      <w:widowControl/>
      <w:numPr>
        <w:numId w:val="22"/>
      </w:numPr>
      <w:topLinePunct/>
      <w:adjustRightInd w:val="0"/>
      <w:snapToGrid w:val="0"/>
      <w:spacing w:before="160" w:after="160" w:line="240" w:lineRule="atLeast"/>
      <w:jc w:val="left"/>
    </w:pPr>
    <w:rPr>
      <w:rFonts w:cs="Arial"/>
      <w:szCs w:val="21"/>
    </w:rPr>
  </w:style>
  <w:style w:type="paragraph" w:styleId="affffff2">
    <w:name w:val="List Continue"/>
    <w:basedOn w:val="a2"/>
    <w:rsid w:val="00F549F0"/>
    <w:pPr>
      <w:widowControl/>
      <w:topLinePunct/>
      <w:adjustRightInd w:val="0"/>
      <w:snapToGrid w:val="0"/>
      <w:spacing w:before="160" w:after="120" w:line="240" w:lineRule="atLeast"/>
      <w:ind w:leftChars="200" w:left="420"/>
      <w:jc w:val="left"/>
    </w:pPr>
    <w:rPr>
      <w:rFonts w:cs="Arial"/>
      <w:szCs w:val="21"/>
    </w:rPr>
  </w:style>
  <w:style w:type="paragraph" w:styleId="2f6">
    <w:name w:val="List Continue 2"/>
    <w:basedOn w:val="a2"/>
    <w:rsid w:val="00F549F0"/>
    <w:pPr>
      <w:widowControl/>
      <w:topLinePunct/>
      <w:adjustRightInd w:val="0"/>
      <w:snapToGrid w:val="0"/>
      <w:spacing w:before="160" w:after="120" w:line="240" w:lineRule="atLeast"/>
      <w:ind w:leftChars="400" w:left="840"/>
      <w:jc w:val="left"/>
    </w:pPr>
    <w:rPr>
      <w:rFonts w:cs="Arial"/>
      <w:szCs w:val="21"/>
    </w:rPr>
  </w:style>
  <w:style w:type="paragraph" w:styleId="3e">
    <w:name w:val="List Continue 3"/>
    <w:basedOn w:val="a2"/>
    <w:rsid w:val="00F549F0"/>
    <w:pPr>
      <w:widowControl/>
      <w:topLinePunct/>
      <w:adjustRightInd w:val="0"/>
      <w:snapToGrid w:val="0"/>
      <w:spacing w:before="160" w:after="120" w:line="240" w:lineRule="atLeast"/>
      <w:ind w:leftChars="600" w:left="1260"/>
      <w:jc w:val="left"/>
    </w:pPr>
    <w:rPr>
      <w:rFonts w:cs="Arial"/>
      <w:szCs w:val="21"/>
    </w:rPr>
  </w:style>
  <w:style w:type="paragraph" w:styleId="49">
    <w:name w:val="List Continue 4"/>
    <w:basedOn w:val="a2"/>
    <w:rsid w:val="00F549F0"/>
    <w:pPr>
      <w:widowControl/>
      <w:topLinePunct/>
      <w:adjustRightInd w:val="0"/>
      <w:snapToGrid w:val="0"/>
      <w:spacing w:before="160" w:after="120" w:line="240" w:lineRule="atLeast"/>
      <w:ind w:leftChars="800" w:left="1680"/>
      <w:jc w:val="left"/>
    </w:pPr>
    <w:rPr>
      <w:rFonts w:cs="Arial"/>
      <w:szCs w:val="21"/>
    </w:rPr>
  </w:style>
  <w:style w:type="paragraph" w:styleId="56">
    <w:name w:val="List Continue 5"/>
    <w:basedOn w:val="a2"/>
    <w:rsid w:val="00F549F0"/>
    <w:pPr>
      <w:widowControl/>
      <w:topLinePunct/>
      <w:adjustRightInd w:val="0"/>
      <w:snapToGrid w:val="0"/>
      <w:spacing w:before="160" w:after="120" w:line="240" w:lineRule="atLeast"/>
      <w:ind w:leftChars="1000" w:left="2100"/>
      <w:jc w:val="left"/>
    </w:pPr>
    <w:rPr>
      <w:rFonts w:cs="Arial"/>
      <w:szCs w:val="21"/>
    </w:rPr>
  </w:style>
  <w:style w:type="paragraph" w:styleId="a">
    <w:name w:val="List Bullet"/>
    <w:basedOn w:val="a2"/>
    <w:autoRedefine/>
    <w:rsid w:val="00F549F0"/>
    <w:pPr>
      <w:widowControl/>
      <w:numPr>
        <w:numId w:val="23"/>
      </w:numPr>
      <w:topLinePunct/>
      <w:adjustRightInd w:val="0"/>
      <w:snapToGrid w:val="0"/>
      <w:spacing w:before="160" w:after="160" w:line="240" w:lineRule="atLeast"/>
      <w:jc w:val="left"/>
    </w:pPr>
    <w:rPr>
      <w:rFonts w:cs="Arial"/>
      <w:szCs w:val="21"/>
    </w:rPr>
  </w:style>
  <w:style w:type="paragraph" w:styleId="2">
    <w:name w:val="List Bullet 2"/>
    <w:basedOn w:val="a2"/>
    <w:autoRedefine/>
    <w:rsid w:val="00F549F0"/>
    <w:pPr>
      <w:widowControl/>
      <w:numPr>
        <w:numId w:val="24"/>
      </w:numPr>
      <w:topLinePunct/>
      <w:adjustRightInd w:val="0"/>
      <w:snapToGrid w:val="0"/>
      <w:spacing w:before="160" w:after="160" w:line="240" w:lineRule="atLeast"/>
      <w:jc w:val="left"/>
    </w:pPr>
    <w:rPr>
      <w:rFonts w:cs="Arial"/>
      <w:szCs w:val="21"/>
    </w:rPr>
  </w:style>
  <w:style w:type="paragraph" w:styleId="40">
    <w:name w:val="List Bullet 4"/>
    <w:basedOn w:val="a2"/>
    <w:autoRedefine/>
    <w:rsid w:val="00F549F0"/>
    <w:pPr>
      <w:widowControl/>
      <w:numPr>
        <w:numId w:val="25"/>
      </w:numPr>
      <w:topLinePunct/>
      <w:adjustRightInd w:val="0"/>
      <w:snapToGrid w:val="0"/>
      <w:spacing w:before="160" w:after="160" w:line="240" w:lineRule="atLeast"/>
      <w:jc w:val="left"/>
    </w:pPr>
    <w:rPr>
      <w:rFonts w:cs="Arial"/>
      <w:szCs w:val="21"/>
    </w:rPr>
  </w:style>
  <w:style w:type="paragraph" w:styleId="50">
    <w:name w:val="List Bullet 5"/>
    <w:basedOn w:val="a2"/>
    <w:autoRedefine/>
    <w:rsid w:val="00F549F0"/>
    <w:pPr>
      <w:widowControl/>
      <w:numPr>
        <w:numId w:val="26"/>
      </w:numPr>
      <w:topLinePunct/>
      <w:adjustRightInd w:val="0"/>
      <w:snapToGrid w:val="0"/>
      <w:spacing w:before="160" w:after="160" w:line="240" w:lineRule="atLeast"/>
      <w:jc w:val="left"/>
    </w:pPr>
    <w:rPr>
      <w:rFonts w:cs="Arial"/>
      <w:szCs w:val="21"/>
    </w:rPr>
  </w:style>
  <w:style w:type="table" w:styleId="1f3">
    <w:name w:val="Table List 1"/>
    <w:basedOn w:val="a4"/>
    <w:rsid w:val="00F549F0"/>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rsid w:val="00F549F0"/>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rsid w:val="00F549F0"/>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rsid w:val="00F549F0"/>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rsid w:val="00F549F0"/>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4"/>
    <w:rsid w:val="00F549F0"/>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rsid w:val="00F549F0"/>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3">
    <w:name w:val="Table Contemporary"/>
    <w:basedOn w:val="a4"/>
    <w:rsid w:val="00F549F0"/>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4">
    <w:name w:val="Signature"/>
    <w:basedOn w:val="a2"/>
    <w:link w:val="Charfa"/>
    <w:rsid w:val="00F549F0"/>
    <w:pPr>
      <w:widowControl/>
      <w:topLinePunct/>
      <w:adjustRightInd w:val="0"/>
      <w:snapToGrid w:val="0"/>
      <w:spacing w:before="160" w:after="160" w:line="240" w:lineRule="atLeast"/>
      <w:ind w:leftChars="2100" w:left="100"/>
      <w:jc w:val="left"/>
    </w:pPr>
    <w:rPr>
      <w:szCs w:val="21"/>
    </w:rPr>
  </w:style>
  <w:style w:type="character" w:customStyle="1" w:styleId="Charfa">
    <w:name w:val="签名 Char"/>
    <w:link w:val="affffff4"/>
    <w:rsid w:val="00F549F0"/>
    <w:rPr>
      <w:rFonts w:cs="Arial"/>
      <w:kern w:val="2"/>
      <w:sz w:val="21"/>
      <w:szCs w:val="21"/>
    </w:rPr>
  </w:style>
  <w:style w:type="table" w:styleId="1f4">
    <w:name w:val="Table Columns 1"/>
    <w:basedOn w:val="a4"/>
    <w:rsid w:val="00F549F0"/>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Columns 2"/>
    <w:basedOn w:val="a4"/>
    <w:rsid w:val="00F549F0"/>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rsid w:val="00F549F0"/>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4"/>
    <w:rsid w:val="00F549F0"/>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rsid w:val="00F549F0"/>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5">
    <w:name w:val="Table Grid 1"/>
    <w:basedOn w:val="a4"/>
    <w:rsid w:val="00F549F0"/>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basedOn w:val="a4"/>
    <w:rsid w:val="00F549F0"/>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rsid w:val="00F549F0"/>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4"/>
    <w:rsid w:val="00F549F0"/>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rsid w:val="00F549F0"/>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rsid w:val="00F549F0"/>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5">
    <w:name w:val="Block Text"/>
    <w:basedOn w:val="a2"/>
    <w:rsid w:val="00F549F0"/>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1">
    <w:name w:val="Outline List 3"/>
    <w:basedOn w:val="a5"/>
    <w:rsid w:val="00F549F0"/>
    <w:pPr>
      <w:numPr>
        <w:numId w:val="27"/>
      </w:numPr>
    </w:pPr>
  </w:style>
  <w:style w:type="paragraph" w:styleId="affffff6">
    <w:name w:val="envelope address"/>
    <w:basedOn w:val="a2"/>
    <w:rsid w:val="00F549F0"/>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ff7">
    <w:name w:val="Message Header"/>
    <w:basedOn w:val="a2"/>
    <w:link w:val="Charfb"/>
    <w:rsid w:val="00F549F0"/>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szCs w:val="21"/>
    </w:rPr>
  </w:style>
  <w:style w:type="character" w:customStyle="1" w:styleId="Charfb">
    <w:name w:val="信息标题 Char"/>
    <w:link w:val="affffff7"/>
    <w:rsid w:val="00F549F0"/>
    <w:rPr>
      <w:rFonts w:ascii="Arial" w:hAnsi="Arial" w:cs="Arial"/>
      <w:kern w:val="2"/>
      <w:sz w:val="21"/>
      <w:szCs w:val="21"/>
      <w:shd w:val="pct20" w:color="auto" w:fill="auto"/>
    </w:rPr>
  </w:style>
  <w:style w:type="character" w:styleId="affffff8">
    <w:name w:val="line number"/>
    <w:rsid w:val="00F549F0"/>
    <w:rPr>
      <w:rFonts w:ascii="Arial" w:eastAsia="黑体" w:hAnsi="Arial" w:cs="Arial"/>
      <w:snapToGrid/>
      <w:sz w:val="21"/>
      <w:szCs w:val="21"/>
      <w:lang w:val="en-US" w:eastAsia="zh-CN" w:bidi="ar-SA"/>
    </w:rPr>
  </w:style>
  <w:style w:type="paragraph" w:styleId="3f2">
    <w:name w:val="Body Text 3"/>
    <w:basedOn w:val="a2"/>
    <w:link w:val="3Char1"/>
    <w:rsid w:val="00F549F0"/>
    <w:pPr>
      <w:widowControl/>
      <w:topLinePunct/>
      <w:adjustRightInd w:val="0"/>
      <w:snapToGrid w:val="0"/>
      <w:spacing w:before="160" w:after="120" w:line="240" w:lineRule="atLeast"/>
      <w:ind w:left="1701"/>
      <w:jc w:val="left"/>
    </w:pPr>
    <w:rPr>
      <w:sz w:val="16"/>
      <w:szCs w:val="16"/>
    </w:rPr>
  </w:style>
  <w:style w:type="character" w:customStyle="1" w:styleId="3Char1">
    <w:name w:val="正文文本 3 Char"/>
    <w:link w:val="3f2"/>
    <w:rsid w:val="00F549F0"/>
    <w:rPr>
      <w:rFonts w:cs="Arial"/>
      <w:kern w:val="2"/>
      <w:sz w:val="16"/>
      <w:szCs w:val="16"/>
    </w:rPr>
  </w:style>
  <w:style w:type="paragraph" w:styleId="affffff9">
    <w:name w:val="Note Heading"/>
    <w:basedOn w:val="a2"/>
    <w:next w:val="a2"/>
    <w:link w:val="Charfc"/>
    <w:rsid w:val="00F549F0"/>
    <w:pPr>
      <w:widowControl/>
      <w:topLinePunct/>
      <w:adjustRightInd w:val="0"/>
      <w:snapToGrid w:val="0"/>
      <w:spacing w:before="160" w:after="160" w:line="240" w:lineRule="atLeast"/>
      <w:ind w:left="1701"/>
      <w:jc w:val="center"/>
    </w:pPr>
    <w:rPr>
      <w:szCs w:val="21"/>
    </w:rPr>
  </w:style>
  <w:style w:type="character" w:customStyle="1" w:styleId="Charfc">
    <w:name w:val="注释标题 Char"/>
    <w:link w:val="affffff9"/>
    <w:rsid w:val="00F549F0"/>
    <w:rPr>
      <w:rFonts w:cs="Arial"/>
      <w:kern w:val="2"/>
      <w:sz w:val="21"/>
      <w:szCs w:val="21"/>
    </w:rPr>
  </w:style>
  <w:style w:type="paragraph" w:customStyle="1" w:styleId="AboutThisChapter">
    <w:name w:val="About This Chapter"/>
    <w:basedOn w:val="Heading2NoNumber"/>
    <w:next w:val="a2"/>
    <w:rsid w:val="00F549F0"/>
    <w:pPr>
      <w:spacing w:after="560"/>
    </w:pPr>
    <w:rPr>
      <w:rFonts w:eastAsia="黑体"/>
    </w:rPr>
  </w:style>
  <w:style w:type="paragraph" w:customStyle="1" w:styleId="CAUTIONHeading">
    <w:name w:val="CAUTION Heading"/>
    <w:basedOn w:val="a2"/>
    <w:rsid w:val="00F549F0"/>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CAUTIONText">
    <w:name w:val="CAUTION Text"/>
    <w:basedOn w:val="a2"/>
    <w:rsid w:val="00F549F0"/>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CAUTIONTextList">
    <w:name w:val="CAUTION Text List"/>
    <w:basedOn w:val="CAUTIONText"/>
    <w:rsid w:val="00F549F0"/>
    <w:pPr>
      <w:keepNext/>
      <w:numPr>
        <w:numId w:val="32"/>
      </w:numPr>
    </w:pPr>
  </w:style>
  <w:style w:type="paragraph" w:customStyle="1" w:styleId="NotesTextListinTable">
    <w:name w:val="Notes Text List in Table"/>
    <w:link w:val="NotesTextListinTableChar"/>
    <w:rsid w:val="00F549F0"/>
    <w:pPr>
      <w:numPr>
        <w:numId w:val="31"/>
      </w:numPr>
      <w:spacing w:before="40" w:after="80" w:line="200" w:lineRule="atLeast"/>
      <w:jc w:val="both"/>
    </w:pPr>
    <w:rPr>
      <w:rFonts w:eastAsia="楷体_GB2312"/>
      <w:noProof/>
      <w:sz w:val="18"/>
      <w:szCs w:val="18"/>
    </w:rPr>
  </w:style>
  <w:style w:type="paragraph" w:customStyle="1" w:styleId="ItemStepinTable">
    <w:name w:val="Item Step in Table"/>
    <w:semiHidden/>
    <w:rsid w:val="00F549F0"/>
    <w:pPr>
      <w:numPr>
        <w:numId w:val="30"/>
      </w:numPr>
      <w:topLinePunct/>
      <w:spacing w:before="40" w:after="40"/>
    </w:pPr>
    <w:rPr>
      <w:rFonts w:cs="Arial"/>
      <w:sz w:val="22"/>
      <w:szCs w:val="22"/>
    </w:rPr>
  </w:style>
  <w:style w:type="paragraph" w:customStyle="1" w:styleId="TableNote">
    <w:name w:val="Table Note"/>
    <w:basedOn w:val="a2"/>
    <w:rsid w:val="00F549F0"/>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2"/>
    <w:rsid w:val="00F549F0"/>
    <w:pPr>
      <w:widowControl/>
      <w:topLinePunct/>
      <w:adjustRightInd w:val="0"/>
      <w:snapToGrid w:val="0"/>
      <w:spacing w:before="160" w:after="400" w:line="240" w:lineRule="atLeast"/>
      <w:ind w:left="1701"/>
      <w:jc w:val="left"/>
    </w:pPr>
    <w:rPr>
      <w:rFonts w:cs="Arial"/>
      <w:b/>
      <w:szCs w:val="21"/>
    </w:rPr>
  </w:style>
  <w:style w:type="paragraph" w:customStyle="1" w:styleId="Code">
    <w:name w:val="Code"/>
    <w:basedOn w:val="a2"/>
    <w:rsid w:val="00F549F0"/>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2"/>
    <w:semiHidden/>
    <w:rsid w:val="00F549F0"/>
    <w:pPr>
      <w:widowControl/>
      <w:topLinePunct/>
      <w:adjustRightInd w:val="0"/>
      <w:snapToGrid w:val="0"/>
      <w:spacing w:before="160" w:after="160" w:line="240" w:lineRule="atLeast"/>
      <w:ind w:left="1701"/>
      <w:jc w:val="left"/>
    </w:pPr>
    <w:rPr>
      <w:rFonts w:cs="Arial"/>
      <w:i/>
      <w:color w:val="0000FF"/>
      <w:szCs w:val="21"/>
    </w:rPr>
  </w:style>
  <w:style w:type="paragraph" w:customStyle="1" w:styleId="ItemlistTextTD">
    <w:name w:val="Item list Text TD"/>
    <w:basedOn w:val="TerminalDisplay"/>
    <w:rsid w:val="00F549F0"/>
    <w:pPr>
      <w:adjustRightInd w:val="0"/>
      <w:ind w:left="2126"/>
    </w:pPr>
  </w:style>
  <w:style w:type="paragraph" w:customStyle="1" w:styleId="SubItemListTextTD">
    <w:name w:val="Sub Item List Text TD"/>
    <w:basedOn w:val="TerminalDisplay"/>
    <w:rsid w:val="00F549F0"/>
    <w:pPr>
      <w:adjustRightInd w:val="0"/>
      <w:ind w:left="2410"/>
    </w:pPr>
  </w:style>
  <w:style w:type="table" w:customStyle="1" w:styleId="Table1">
    <w:name w:val="Table1"/>
    <w:basedOn w:val="afffff5"/>
    <w:rsid w:val="00F549F0"/>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affffffa">
    <w:name w:val="基准页眉样式"/>
    <w:basedOn w:val="af7"/>
    <w:autoRedefine/>
    <w:rsid w:val="00F549F0"/>
    <w:pPr>
      <w:keepLines/>
      <w:widowControl/>
      <w:tabs>
        <w:tab w:val="center" w:pos="4320"/>
        <w:tab w:val="right" w:pos="8640"/>
      </w:tabs>
      <w:autoSpaceDE w:val="0"/>
      <w:autoSpaceDN w:val="0"/>
      <w:adjustRightInd w:val="0"/>
      <w:spacing w:after="0" w:line="240" w:lineRule="atLeast"/>
      <w:ind w:firstLine="11"/>
    </w:pPr>
    <w:rPr>
      <w:rFonts w:ascii="Arial" w:hAnsi="Arial"/>
      <w:noProof/>
      <w:color w:val="000000"/>
      <w:kern w:val="0"/>
      <w:szCs w:val="21"/>
    </w:rPr>
  </w:style>
  <w:style w:type="paragraph" w:customStyle="1" w:styleId="affffffb">
    <w:name w:val="图号去除自动编号"/>
    <w:basedOn w:val="a2"/>
    <w:rsid w:val="00F549F0"/>
    <w:pPr>
      <w:keepNext/>
      <w:autoSpaceDE w:val="0"/>
      <w:autoSpaceDN w:val="0"/>
      <w:adjustRightInd w:val="0"/>
      <w:spacing w:before="105" w:line="360" w:lineRule="auto"/>
      <w:ind w:firstLine="425"/>
      <w:jc w:val="center"/>
    </w:pPr>
    <w:rPr>
      <w:kern w:val="0"/>
    </w:rPr>
  </w:style>
  <w:style w:type="paragraph" w:customStyle="1" w:styleId="CharCharChar1CharCharCharChar">
    <w:name w:val="Char Char Char1 Char Char Char Char"/>
    <w:next w:val="a2"/>
    <w:rsid w:val="00F549F0"/>
    <w:pPr>
      <w:keepNext/>
      <w:keepLines/>
      <w:spacing w:before="240" w:after="240"/>
      <w:ind w:left="624" w:hanging="624"/>
      <w:outlineLvl w:val="7"/>
    </w:pPr>
    <w:rPr>
      <w:rFonts w:ascii="Arial" w:eastAsia="黑体" w:hAnsi="Arial" w:cs="Arial"/>
      <w:snapToGrid w:val="0"/>
      <w:sz w:val="21"/>
      <w:szCs w:val="21"/>
    </w:rPr>
  </w:style>
  <w:style w:type="character" w:customStyle="1" w:styleId="Char12">
    <w:name w:val="正文缩进 Char1"/>
    <w:aliases w:val="表正文 Char1,正文非缩进 Char1,标题4 Char,Alt+X Char,mr正文缩进 Char,正文-段前3磅 Char,正文不缩进 Char,特点 Char1,Normal Indent（正文缩进） Char,段1 Char,特点 Char Char,ALT+Z Char,水上软件 Char,正文对齐 Char,Normal Indent Char,正文缩进William Char,正文缩进 Char Char,body text Char,bt Char"/>
    <w:rsid w:val="00F549F0"/>
    <w:rPr>
      <w:rFonts w:eastAsia="宋体"/>
      <w:kern w:val="2"/>
      <w:sz w:val="24"/>
      <w:szCs w:val="24"/>
    </w:rPr>
  </w:style>
  <w:style w:type="paragraph" w:customStyle="1" w:styleId="affffffc">
    <w:name w:val="例子样式"/>
    <w:basedOn w:val="a2"/>
    <w:rsid w:val="00F549F0"/>
    <w:pPr>
      <w:widowControl/>
      <w:autoSpaceDE w:val="0"/>
      <w:autoSpaceDN w:val="0"/>
      <w:adjustRightInd w:val="0"/>
      <w:jc w:val="left"/>
    </w:pPr>
    <w:rPr>
      <w:rFonts w:ascii="Garamond" w:hAnsi="Garamond"/>
      <w:kern w:val="0"/>
      <w:sz w:val="24"/>
    </w:rPr>
  </w:style>
  <w:style w:type="character" w:customStyle="1" w:styleId="affffffd">
    <w:name w:val="上标"/>
    <w:rsid w:val="00F549F0"/>
    <w:rPr>
      <w:vertAlign w:val="superscript"/>
    </w:rPr>
  </w:style>
  <w:style w:type="paragraph" w:customStyle="1" w:styleId="2fa">
    <w:name w:val="段落2"/>
    <w:basedOn w:val="a2"/>
    <w:rsid w:val="00F549F0"/>
    <w:pPr>
      <w:widowControl/>
      <w:autoSpaceDE w:val="0"/>
      <w:autoSpaceDN w:val="0"/>
      <w:adjustRightInd w:val="0"/>
      <w:spacing w:before="105"/>
      <w:ind w:left="360"/>
      <w:jc w:val="left"/>
    </w:pPr>
    <w:rPr>
      <w:rFonts w:ascii="宋体" w:hAnsi="Garamond"/>
      <w:kern w:val="0"/>
      <w:sz w:val="22"/>
    </w:rPr>
  </w:style>
  <w:style w:type="character" w:customStyle="1" w:styleId="NotesTextListinTableChar">
    <w:name w:val="Notes Text List in Table Char"/>
    <w:link w:val="NotesTextListinTable"/>
    <w:rsid w:val="00F549F0"/>
    <w:rPr>
      <w:rFonts w:eastAsia="楷体_GB2312"/>
      <w:noProof/>
      <w:sz w:val="18"/>
      <w:szCs w:val="18"/>
    </w:rPr>
  </w:style>
  <w:style w:type="paragraph" w:customStyle="1" w:styleId="CharCharCharCharCharCharChar1CharCharChar">
    <w:name w:val="文档正文 Char Char Char Char Char Char Char1 Char Char Char"/>
    <w:basedOn w:val="a2"/>
    <w:rsid w:val="002A4D33"/>
    <w:pPr>
      <w:adjustRightInd w:val="0"/>
      <w:spacing w:line="360" w:lineRule="auto"/>
      <w:ind w:firstLine="567"/>
      <w:textAlignment w:val="baseline"/>
    </w:pPr>
    <w:rPr>
      <w:rFonts w:ascii="Arial" w:hAnsi="Arial"/>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a2">
    <w:name w:val="Normal"/>
    <w:qFormat/>
    <w:rsid w:val="00024C17"/>
    <w:pPr>
      <w:widowControl w:val="0"/>
      <w:jc w:val="both"/>
    </w:pPr>
    <w:rPr>
      <w:kern w:val="2"/>
      <w:sz w:val="21"/>
    </w:rPr>
  </w:style>
  <w:style w:type="paragraph" w:styleId="1">
    <w:name w:val="heading 1"/>
    <w:aliases w:val="h1,H1,Huvudrubrik,章,h:1,h:1app,level 1,Level 1 Head,heading 1,Normal + Font: Helvetica,Bold,Space Before 12 pt,Not Bold,DocAltHd,1st level,Section Head,PIM 1,1.,1. heading 1,标准章,Heading 0,NMP Heading 1,app heading 1,R1,H11,h11,heading 1TOC,h,l1,H"/>
    <w:basedOn w:val="a2"/>
    <w:next w:val="a2"/>
    <w:link w:val="1Char"/>
    <w:qFormat/>
    <w:rsid w:val="00A133AA"/>
    <w:pPr>
      <w:keepNext/>
      <w:keepLines/>
      <w:numPr>
        <w:numId w:val="4"/>
      </w:numPr>
      <w:spacing w:before="340" w:after="330" w:line="576" w:lineRule="auto"/>
      <w:outlineLvl w:val="0"/>
    </w:pPr>
    <w:rPr>
      <w:rFonts w:eastAsia="黑体"/>
      <w:kern w:val="44"/>
    </w:rPr>
  </w:style>
  <w:style w:type="paragraph" w:styleId="21">
    <w:name w:val="heading 2"/>
    <w:aliases w:val="PIM2,H2,Heading 2 Hidden,Heading 2 CCBS,heading 2,Titre3,HD2,sect 1.2,H21,sect 1.21,H22,sect 1.22,H211,sect 1.211,H23,sect 1.23,H212,sect 1.212,h2,第一章 标题 2,DO,H24,H25,H26,H27,H28,H29,H210,H221,H231,H241,H251,H261,H271,H281,H291,H2101,H2111,2nd leve"/>
    <w:basedOn w:val="a2"/>
    <w:next w:val="a2"/>
    <w:link w:val="2Char"/>
    <w:qFormat/>
    <w:rsid w:val="00A133AA"/>
    <w:pPr>
      <w:keepNext/>
      <w:keepLines/>
      <w:numPr>
        <w:ilvl w:val="1"/>
        <w:numId w:val="4"/>
      </w:numPr>
      <w:spacing w:before="260" w:after="260" w:line="413" w:lineRule="auto"/>
      <w:outlineLvl w:val="1"/>
    </w:pPr>
    <w:rPr>
      <w:rFonts w:ascii="Arial" w:eastAsia="黑体" w:hAnsi="Arial"/>
    </w:rPr>
  </w:style>
  <w:style w:type="paragraph" w:styleId="30">
    <w:name w:val="heading 3"/>
    <w:aliases w:val="h3,H3,level_3,PIM 3,Level 3 Head,Heading 3 - old,sect1.2.3,sect1.2.31,sect1.2.32,sect1.2.311,sect1.2.33,sect1.2.312,heading 3,3,H31,H32,H33,H34,H35,H36,H37,H38,H39,H310,H311,H321,H331,H341,H351,H361,H371,H381,H391,H3101,H312,H322,H332,H342,Bold Hea"/>
    <w:basedOn w:val="a2"/>
    <w:next w:val="a2"/>
    <w:link w:val="3Char"/>
    <w:qFormat/>
    <w:rsid w:val="00A133AA"/>
    <w:pPr>
      <w:keepNext/>
      <w:keepLines/>
      <w:numPr>
        <w:ilvl w:val="2"/>
        <w:numId w:val="4"/>
      </w:numPr>
      <w:spacing w:before="260" w:after="260" w:line="413" w:lineRule="auto"/>
      <w:outlineLvl w:val="2"/>
    </w:pPr>
    <w:rPr>
      <w:rFonts w:eastAsia="黑体"/>
    </w:rPr>
  </w:style>
  <w:style w:type="paragraph" w:styleId="41">
    <w:name w:val="heading 4"/>
    <w:aliases w:val="H4,PIM 4,h4,H41,H42,H43,H44,H45,H46,H47,H48,H49,H410,H411,H421,H431,H441,H451,H461,H471,H481,H491,H4101,H412,H422,H432,H442,H452,H462,H472,H482,H492,H4102,H4111,H4211,H4311,H4411,H4511,H4611,H4711,H4811,H4911,H41011,H413,H423,H433,H443,H453,bullet"/>
    <w:basedOn w:val="a2"/>
    <w:next w:val="a2"/>
    <w:link w:val="4Char"/>
    <w:qFormat/>
    <w:rsid w:val="00A133AA"/>
    <w:pPr>
      <w:keepNext/>
      <w:keepLines/>
      <w:numPr>
        <w:ilvl w:val="3"/>
        <w:numId w:val="4"/>
      </w:numPr>
      <w:spacing w:before="280" w:after="290" w:line="372" w:lineRule="auto"/>
      <w:outlineLvl w:val="3"/>
    </w:pPr>
    <w:rPr>
      <w:rFonts w:ascii="Arial" w:eastAsia="黑体" w:hAnsi="Arial"/>
    </w:rPr>
  </w:style>
  <w:style w:type="paragraph" w:styleId="51">
    <w:name w:val="heading 5"/>
    <w:aliases w:val="dash,ds,dd,H5,h5,heading 5,PIM 5,ITT t5,PA Pico Section,5,H5-Heading 5,l5,heading5,Level 3 - i,Roman list,L5,第四层条,Normal Text,Block Label,l4,Second Subheading,口,口1,口2,标题 5(ALT+5),l5+toc5,Numbered Sub-list,一,正文五级标题,dash1,ds1,dd1,dash2,ds2,dd2,dash3"/>
    <w:basedOn w:val="a2"/>
    <w:next w:val="a2"/>
    <w:link w:val="5Char"/>
    <w:qFormat/>
    <w:rsid w:val="00A133AA"/>
    <w:pPr>
      <w:keepNext/>
      <w:keepLines/>
      <w:numPr>
        <w:ilvl w:val="4"/>
        <w:numId w:val="4"/>
      </w:numPr>
      <w:spacing w:before="280" w:after="290" w:line="372" w:lineRule="auto"/>
      <w:outlineLvl w:val="4"/>
    </w:pPr>
    <w:rPr>
      <w:rFonts w:eastAsia="黑体"/>
    </w:rPr>
  </w:style>
  <w:style w:type="paragraph" w:styleId="6">
    <w:name w:val="heading 6"/>
    <w:aliases w:val="结算规范 标题6,L6,H6,Bullet list,PIM 6,BOD 4,正文六级标题,标题 6(ALT+6),第五层条,heading 6,h6,Heading6,Requirement,Legal Level 1.,h61,heading 61,Third Subheading,Bullet (Single Lines),h62,Figure label,l6,hsm,cnp,Caption number (page-wide),list 6,Figure label1,l61"/>
    <w:basedOn w:val="a2"/>
    <w:next w:val="a2"/>
    <w:link w:val="6Char"/>
    <w:qFormat/>
    <w:rsid w:val="00A133AA"/>
    <w:pPr>
      <w:keepNext/>
      <w:keepLines/>
      <w:tabs>
        <w:tab w:val="left" w:pos="1152"/>
      </w:tabs>
      <w:spacing w:before="240" w:after="64" w:line="317" w:lineRule="auto"/>
      <w:ind w:left="1152" w:hanging="1152"/>
      <w:outlineLvl w:val="5"/>
    </w:pPr>
    <w:rPr>
      <w:rFonts w:ascii="Arial" w:eastAsia="黑体" w:hAnsi="Arial"/>
      <w:b/>
      <w:sz w:val="24"/>
    </w:rPr>
  </w:style>
  <w:style w:type="paragraph" w:styleId="7">
    <w:name w:val="heading 7"/>
    <w:aliases w:val="不用,letter list,PIM 7,（1）,heading 7,正文七级标题,7,ExhibitTitle,st,Objective,heading7,req3,Legal Level 1.1.,L7,H TIMES1,Appendix Major,cnc,Caption number (column-wide),ITT t7,PA Appendix Major,lettered list,letter list1,lettered list1,letter list2"/>
    <w:basedOn w:val="a2"/>
    <w:next w:val="a2"/>
    <w:link w:val="7Char"/>
    <w:qFormat/>
    <w:rsid w:val="00A133AA"/>
    <w:pPr>
      <w:keepNext/>
      <w:keepLines/>
      <w:tabs>
        <w:tab w:val="left" w:pos="1296"/>
      </w:tabs>
      <w:spacing w:before="240" w:after="64" w:line="317" w:lineRule="auto"/>
      <w:ind w:left="1296" w:hanging="1296"/>
      <w:outlineLvl w:val="6"/>
    </w:pPr>
    <w:rPr>
      <w:b/>
      <w:sz w:val="24"/>
    </w:rPr>
  </w:style>
  <w:style w:type="paragraph" w:styleId="8">
    <w:name w:val="heading 8"/>
    <w:aliases w:val="不用8,注意框体,heading 8,8,Condition,requirement,req2,req,Legal Level 1.1.1.,正文八级标题,标题6,Appendix Minor,Annex,Annex2,Appendix1,Annex3,Appendix2,h8,ctp,Caption text (page-wide),Center Bold,ITT t8,PA Appendix Minor,Center Bold1,Center Bold2,Center Bold3"/>
    <w:basedOn w:val="a2"/>
    <w:next w:val="a2"/>
    <w:link w:val="8Char"/>
    <w:qFormat/>
    <w:rsid w:val="00A133AA"/>
    <w:pPr>
      <w:keepNext/>
      <w:keepLines/>
      <w:tabs>
        <w:tab w:val="left" w:pos="1440"/>
      </w:tabs>
      <w:spacing w:before="240" w:after="64" w:line="317" w:lineRule="auto"/>
      <w:ind w:left="1440" w:hanging="1440"/>
      <w:outlineLvl w:val="7"/>
    </w:pPr>
    <w:rPr>
      <w:rFonts w:ascii="Arial" w:eastAsia="黑体" w:hAnsi="Arial"/>
      <w:sz w:val="24"/>
    </w:rPr>
  </w:style>
  <w:style w:type="paragraph" w:styleId="9">
    <w:name w:val="heading 9"/>
    <w:aliases w:val="不用9,PIM 9,heading 9,ft,9,Cond'l Reqt.,rb,req bullet,req1,huh,三级标题,Legal Level 1.1.1.1.,正文九级标题,tt,table title,标题 45,Figure Heading,FH,Titre 10,Annex1,Appen 1,Titre 101,Annex11,Appen 11,Titre 102,Annex12,Appen 12,ctc,Caption text (column-wide),ITT t9"/>
    <w:basedOn w:val="a2"/>
    <w:next w:val="a2"/>
    <w:link w:val="9Char"/>
    <w:qFormat/>
    <w:rsid w:val="00A133AA"/>
    <w:pPr>
      <w:keepNext/>
      <w:keepLines/>
      <w:tabs>
        <w:tab w:val="left" w:pos="1584"/>
      </w:tabs>
      <w:spacing w:before="240" w:after="64" w:line="317" w:lineRule="auto"/>
      <w:ind w:left="1584" w:hanging="1584"/>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3">
    <w:name w:val="访问过的超链接1"/>
    <w:rsid w:val="00A133AA"/>
    <w:rPr>
      <w:color w:val="800080"/>
      <w:u w:val="single"/>
    </w:rPr>
  </w:style>
  <w:style w:type="character" w:styleId="a6">
    <w:name w:val="annotation reference"/>
    <w:rsid w:val="00A133AA"/>
    <w:rPr>
      <w:sz w:val="21"/>
    </w:rPr>
  </w:style>
  <w:style w:type="character" w:styleId="HTML">
    <w:name w:val="HTML Code"/>
    <w:rsid w:val="00A133AA"/>
    <w:rPr>
      <w:rFonts w:ascii="宋体" w:eastAsia="宋体" w:hAnsi="宋体" w:cs="宋体"/>
      <w:sz w:val="24"/>
      <w:szCs w:val="24"/>
    </w:rPr>
  </w:style>
  <w:style w:type="character" w:styleId="a7">
    <w:name w:val="page number"/>
    <w:basedOn w:val="a3"/>
    <w:rsid w:val="00A133AA"/>
  </w:style>
  <w:style w:type="character" w:styleId="a8">
    <w:name w:val="Strong"/>
    <w:uiPriority w:val="22"/>
    <w:qFormat/>
    <w:rsid w:val="00A133AA"/>
    <w:rPr>
      <w:b/>
      <w:bCs/>
    </w:rPr>
  </w:style>
  <w:style w:type="character" w:styleId="HTML0">
    <w:name w:val="HTML Cite"/>
    <w:rsid w:val="00A133AA"/>
    <w:rPr>
      <w:i/>
      <w:iCs/>
    </w:rPr>
  </w:style>
  <w:style w:type="character" w:styleId="a9">
    <w:name w:val="Hyperlink"/>
    <w:uiPriority w:val="99"/>
    <w:rsid w:val="00A133AA"/>
    <w:rPr>
      <w:color w:val="0000FF"/>
      <w:u w:val="single"/>
    </w:rPr>
  </w:style>
  <w:style w:type="character" w:styleId="aa">
    <w:name w:val="Emphasis"/>
    <w:qFormat/>
    <w:rsid w:val="00A133AA"/>
    <w:rPr>
      <w:i/>
      <w:iCs/>
    </w:rPr>
  </w:style>
  <w:style w:type="character" w:customStyle="1" w:styleId="CharChar">
    <w:name w:val="Char Char"/>
    <w:rsid w:val="00A133AA"/>
    <w:rPr>
      <w:rFonts w:eastAsia="宋体"/>
      <w:b/>
      <w:kern w:val="2"/>
      <w:sz w:val="28"/>
      <w:lang w:val="en-US" w:eastAsia="zh-CN"/>
    </w:rPr>
  </w:style>
  <w:style w:type="character" w:customStyle="1" w:styleId="CharChar1">
    <w:name w:val="Char Char1"/>
    <w:rsid w:val="00A133AA"/>
    <w:rPr>
      <w:rFonts w:ascii="Arial" w:eastAsia="黑体" w:hAnsi="Arial"/>
      <w:b/>
      <w:kern w:val="2"/>
      <w:sz w:val="28"/>
      <w:lang w:val="en-US" w:eastAsia="zh-CN"/>
    </w:rPr>
  </w:style>
  <w:style w:type="character" w:customStyle="1" w:styleId="CharChar2">
    <w:name w:val="Char Char2"/>
    <w:rsid w:val="00A133AA"/>
    <w:rPr>
      <w:rFonts w:eastAsia="宋体"/>
      <w:b/>
      <w:kern w:val="2"/>
      <w:sz w:val="32"/>
      <w:lang w:val="en-US" w:eastAsia="zh-CN"/>
    </w:rPr>
  </w:style>
  <w:style w:type="character" w:customStyle="1" w:styleId="Char">
    <w:name w:val="规范正文 Char"/>
    <w:link w:val="ab"/>
    <w:rsid w:val="00A133AA"/>
    <w:rPr>
      <w:rFonts w:ascii="宋体" w:eastAsia="宋体" w:hAnsi="宋体"/>
      <w:kern w:val="2"/>
      <w:sz w:val="21"/>
      <w:szCs w:val="21"/>
      <w:lang w:val="en-US" w:eastAsia="zh-CN" w:bidi="ar-SA"/>
    </w:rPr>
  </w:style>
  <w:style w:type="character" w:customStyle="1" w:styleId="QBChar">
    <w:name w:val="QB正文 Char"/>
    <w:link w:val="QB0"/>
    <w:rsid w:val="00A133AA"/>
    <w:rPr>
      <w:rFonts w:ascii="宋体" w:eastAsia="宋体"/>
      <w:sz w:val="21"/>
      <w:lang w:val="en-US" w:eastAsia="zh-CN" w:bidi="ar-SA"/>
    </w:rPr>
  </w:style>
  <w:style w:type="character" w:customStyle="1" w:styleId="t1">
    <w:name w:val="t1"/>
    <w:rsid w:val="00A133AA"/>
    <w:rPr>
      <w:color w:val="990000"/>
    </w:rPr>
  </w:style>
  <w:style w:type="character" w:customStyle="1" w:styleId="tx1">
    <w:name w:val="tx1"/>
    <w:rsid w:val="00A133AA"/>
    <w:rPr>
      <w:b/>
      <w:bCs/>
    </w:rPr>
  </w:style>
  <w:style w:type="character" w:customStyle="1" w:styleId="Char0">
    <w:name w:val="正文缩进 Char"/>
    <w:aliases w:val="表正文 Char,正文非缩进 Char,Alt+X Char1,mr正文缩进 Char1,正文-段前3磅 Char1,正文不缩进 Char1,特点 Char2,Normal Indent（正文缩进） Char1,段1 Char1,特点 Char Char1,ALT+Z Char1,水上软件 Char1,正文对齐 Char1,Normal Indent Char1,正文缩进William Char1,body text Char1,Body Text(ch) Char,四号 Char"/>
    <w:link w:val="ac"/>
    <w:rsid w:val="00A133AA"/>
    <w:rPr>
      <w:rFonts w:eastAsia="宋体"/>
      <w:kern w:val="2"/>
      <w:sz w:val="21"/>
      <w:lang w:val="en-US" w:eastAsia="zh-CN" w:bidi="ar-SA"/>
    </w:rPr>
  </w:style>
  <w:style w:type="character" w:customStyle="1" w:styleId="searchword">
    <w:name w:val="searchword"/>
    <w:basedOn w:val="a3"/>
    <w:rsid w:val="00A133AA"/>
  </w:style>
  <w:style w:type="character" w:customStyle="1" w:styleId="Char1">
    <w:name w:val="文档正文 Char"/>
    <w:link w:val="ad"/>
    <w:rsid w:val="00A133AA"/>
    <w:rPr>
      <w:rFonts w:ascii="Arial" w:hAnsi="Arial"/>
      <w:sz w:val="2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link w:val="21"/>
    <w:rsid w:val="00A133AA"/>
    <w:rPr>
      <w:rFonts w:ascii="Arial" w:eastAsia="黑体" w:hAnsi="Arial"/>
      <w:kern w:val="2"/>
      <w:sz w:val="21"/>
    </w:rPr>
  </w:style>
  <w:style w:type="character" w:customStyle="1" w:styleId="3Char">
    <w:name w:val="标题 3 Char"/>
    <w:aliases w:val="h3 Char,H3 Char,level_3 Char,PIM 3 Char,Level 3 Head Char,Heading 3 - old Char,sect1.2.3 Char,sect1.2.31 Char,sect1.2.32 Char,sect1.2.311 Char,sect1.2.33 Char,sect1.2.312 Char,heading 3 Char,3 Char,H31 Char,H32 Char,H33 Char,H34 Char,H35 Char"/>
    <w:link w:val="30"/>
    <w:rsid w:val="00A133AA"/>
    <w:rPr>
      <w:rFonts w:eastAsia="黑体"/>
      <w:kern w:val="2"/>
      <w:sz w:val="21"/>
    </w:rPr>
  </w:style>
  <w:style w:type="character" w:customStyle="1" w:styleId="4Char">
    <w:name w:val="标题 4 Char"/>
    <w:aliases w:val="H4 Char,PIM 4 Char,h4 Char,H41 Char,H42 Char,H43 Char,H44 Char,H45 Char,H46 Char,H47 Char,H48 Char,H49 Char,H410 Char,H411 Char,H421 Char,H431 Char,H441 Char,H451 Char,H461 Char,H471 Char,H481 Char,H491 Char,H4101 Char,H412 Char,H422 Char"/>
    <w:link w:val="41"/>
    <w:rsid w:val="00A133AA"/>
    <w:rPr>
      <w:rFonts w:ascii="Arial" w:eastAsia="黑体" w:hAnsi="Arial"/>
      <w:kern w:val="2"/>
      <w:sz w:val="21"/>
    </w:rPr>
  </w:style>
  <w:style w:type="character" w:customStyle="1" w:styleId="1Char">
    <w:name w:val="标题 1 Char"/>
    <w:aliases w:val="h1 Char,H1 Char,Huvudrubrik Char,章 Char,h:1 Char,h:1app Char,level 1 Char,Level 1 Head Char,heading 1 Char,Normal + Font: Helvetica Char,Bold Char,Space Before 12 pt Char,Not Bold Char,DocAltHd Char,1st level Char,Section Head Char,PIM 1 Char"/>
    <w:link w:val="1"/>
    <w:rsid w:val="00A133AA"/>
    <w:rPr>
      <w:rFonts w:eastAsia="黑体"/>
      <w:kern w:val="44"/>
      <w:sz w:val="21"/>
    </w:rPr>
  </w:style>
  <w:style w:type="character" w:customStyle="1" w:styleId="Char2">
    <w:name w:val="纯文本 Char"/>
    <w:link w:val="ae"/>
    <w:rsid w:val="00A133AA"/>
    <w:rPr>
      <w:rFonts w:ascii="宋体" w:hAnsi="Courier New" w:cs="Courier New"/>
      <w:kern w:val="2"/>
      <w:sz w:val="21"/>
      <w:szCs w:val="21"/>
    </w:rPr>
  </w:style>
  <w:style w:type="character" w:styleId="af">
    <w:name w:val="Book Title"/>
    <w:qFormat/>
    <w:rsid w:val="00A133AA"/>
    <w:rPr>
      <w:b/>
      <w:bCs/>
      <w:smallCaps/>
      <w:spacing w:val="5"/>
    </w:rPr>
  </w:style>
  <w:style w:type="character" w:customStyle="1" w:styleId="Char3">
    <w:name w:val="批注文字 Char"/>
    <w:link w:val="af0"/>
    <w:rsid w:val="00A133AA"/>
    <w:rPr>
      <w:kern w:val="2"/>
      <w:sz w:val="21"/>
    </w:rPr>
  </w:style>
  <w:style w:type="paragraph" w:customStyle="1" w:styleId="43">
    <w:name w:val="标题4"/>
    <w:basedOn w:val="a2"/>
    <w:rsid w:val="00A133AA"/>
    <w:rPr>
      <w:b/>
      <w:i/>
    </w:rPr>
  </w:style>
  <w:style w:type="paragraph" w:customStyle="1" w:styleId="af1">
    <w:name w:val="三级条标题"/>
    <w:basedOn w:val="af2"/>
    <w:next w:val="af3"/>
    <w:rsid w:val="00A133AA"/>
    <w:pPr>
      <w:ind w:left="0"/>
    </w:pPr>
  </w:style>
  <w:style w:type="paragraph" w:customStyle="1" w:styleId="af2">
    <w:name w:val="二级条标题"/>
    <w:basedOn w:val="af4"/>
    <w:next w:val="af3"/>
    <w:rsid w:val="00A133AA"/>
    <w:pPr>
      <w:ind w:left="420"/>
    </w:pPr>
  </w:style>
  <w:style w:type="paragraph" w:customStyle="1" w:styleId="ad">
    <w:name w:val="文档正文"/>
    <w:basedOn w:val="a2"/>
    <w:link w:val="Char1"/>
    <w:rsid w:val="00A133AA"/>
    <w:pPr>
      <w:adjustRightInd w:val="0"/>
      <w:spacing w:line="360" w:lineRule="auto"/>
      <w:ind w:firstLine="567"/>
      <w:textAlignment w:val="baseline"/>
    </w:pPr>
    <w:rPr>
      <w:rFonts w:ascii="Arial" w:hAnsi="Arial"/>
      <w:kern w:val="0"/>
      <w:sz w:val="24"/>
    </w:rPr>
  </w:style>
  <w:style w:type="paragraph" w:customStyle="1" w:styleId="af5">
    <w:name w:val="五级条标题"/>
    <w:basedOn w:val="a2"/>
    <w:next w:val="a2"/>
    <w:rsid w:val="00A133AA"/>
    <w:pPr>
      <w:widowControl/>
      <w:tabs>
        <w:tab w:val="left" w:pos="3360"/>
      </w:tabs>
      <w:spacing w:before="156"/>
      <w:ind w:left="3360" w:hanging="420"/>
    </w:pPr>
    <w:rPr>
      <w:rFonts w:ascii="黑体" w:eastAsia="黑体"/>
      <w:kern w:val="0"/>
    </w:rPr>
  </w:style>
  <w:style w:type="paragraph" w:styleId="70">
    <w:name w:val="toc 7"/>
    <w:basedOn w:val="a2"/>
    <w:next w:val="a2"/>
    <w:uiPriority w:val="39"/>
    <w:rsid w:val="00A133AA"/>
    <w:pPr>
      <w:spacing w:afterLines="50"/>
      <w:ind w:left="1050"/>
      <w:jc w:val="left"/>
    </w:pPr>
    <w:rPr>
      <w:sz w:val="20"/>
    </w:rPr>
  </w:style>
  <w:style w:type="paragraph" w:styleId="af6">
    <w:name w:val="Body Text First Indent"/>
    <w:basedOn w:val="af7"/>
    <w:link w:val="Char4"/>
    <w:rsid w:val="00A133AA"/>
    <w:pPr>
      <w:ind w:firstLineChars="100" w:firstLine="420"/>
    </w:pPr>
  </w:style>
  <w:style w:type="paragraph" w:styleId="af8">
    <w:name w:val="Body Text Indent"/>
    <w:basedOn w:val="a2"/>
    <w:link w:val="Char5"/>
    <w:rsid w:val="00A133AA"/>
    <w:pPr>
      <w:spacing w:after="120"/>
      <w:ind w:leftChars="200" w:left="420"/>
    </w:pPr>
  </w:style>
  <w:style w:type="paragraph" w:styleId="44">
    <w:name w:val="toc 4"/>
    <w:basedOn w:val="a2"/>
    <w:next w:val="a2"/>
    <w:uiPriority w:val="39"/>
    <w:rsid w:val="00A133AA"/>
    <w:pPr>
      <w:ind w:leftChars="600" w:left="1260"/>
    </w:pPr>
  </w:style>
  <w:style w:type="paragraph" w:styleId="20">
    <w:name w:val="List Number 2"/>
    <w:basedOn w:val="af9"/>
    <w:rsid w:val="00A133AA"/>
    <w:pPr>
      <w:widowControl/>
      <w:numPr>
        <w:numId w:val="1"/>
      </w:numPr>
      <w:tabs>
        <w:tab w:val="clear" w:pos="360"/>
        <w:tab w:val="clear" w:pos="720"/>
        <w:tab w:val="left" w:pos="643"/>
      </w:tabs>
      <w:spacing w:before="180" w:afterLines="0"/>
      <w:ind w:left="2280"/>
      <w:jc w:val="left"/>
    </w:pPr>
    <w:rPr>
      <w:rFonts w:eastAsia="Times New Roman"/>
      <w:kern w:val="0"/>
      <w:sz w:val="24"/>
      <w:szCs w:val="24"/>
      <w:lang w:val="en-GB" w:eastAsia="en-US"/>
    </w:rPr>
  </w:style>
  <w:style w:type="paragraph" w:styleId="32">
    <w:name w:val="Body Text Indent 3"/>
    <w:basedOn w:val="a2"/>
    <w:link w:val="3Char0"/>
    <w:rsid w:val="00A133AA"/>
    <w:pPr>
      <w:spacing w:after="120"/>
      <w:ind w:leftChars="200" w:left="420"/>
    </w:pPr>
    <w:rPr>
      <w:sz w:val="16"/>
    </w:rPr>
  </w:style>
  <w:style w:type="paragraph" w:styleId="23">
    <w:name w:val="Body Text First Indent 2"/>
    <w:basedOn w:val="af8"/>
    <w:link w:val="2Char0"/>
    <w:rsid w:val="00A133AA"/>
    <w:pPr>
      <w:ind w:firstLineChars="200" w:firstLine="420"/>
    </w:pPr>
  </w:style>
  <w:style w:type="paragraph" w:styleId="80">
    <w:name w:val="toc 8"/>
    <w:basedOn w:val="a2"/>
    <w:next w:val="a2"/>
    <w:uiPriority w:val="39"/>
    <w:rsid w:val="00A133AA"/>
    <w:pPr>
      <w:spacing w:afterLines="50"/>
      <w:ind w:left="1260"/>
      <w:jc w:val="left"/>
    </w:pPr>
    <w:rPr>
      <w:sz w:val="20"/>
    </w:rPr>
  </w:style>
  <w:style w:type="paragraph" w:styleId="afa">
    <w:name w:val="header"/>
    <w:basedOn w:val="a2"/>
    <w:link w:val="Char6"/>
    <w:rsid w:val="00A133AA"/>
    <w:pPr>
      <w:pBdr>
        <w:bottom w:val="single" w:sz="6" w:space="1" w:color="auto"/>
      </w:pBdr>
      <w:tabs>
        <w:tab w:val="center" w:pos="4153"/>
        <w:tab w:val="right" w:pos="8306"/>
      </w:tabs>
      <w:snapToGrid w:val="0"/>
      <w:jc w:val="center"/>
    </w:pPr>
    <w:rPr>
      <w:sz w:val="18"/>
    </w:rPr>
  </w:style>
  <w:style w:type="paragraph" w:styleId="24">
    <w:name w:val="List 2"/>
    <w:basedOn w:val="a2"/>
    <w:rsid w:val="00A133AA"/>
    <w:pPr>
      <w:spacing w:afterLines="50"/>
    </w:pPr>
    <w:rPr>
      <w:szCs w:val="21"/>
    </w:rPr>
  </w:style>
  <w:style w:type="paragraph" w:styleId="afb">
    <w:name w:val="Document Map"/>
    <w:basedOn w:val="a2"/>
    <w:link w:val="Char7"/>
    <w:rsid w:val="00A133AA"/>
    <w:pPr>
      <w:shd w:val="clear" w:color="auto" w:fill="000080"/>
    </w:pPr>
  </w:style>
  <w:style w:type="paragraph" w:styleId="afc">
    <w:name w:val="Date"/>
    <w:basedOn w:val="a2"/>
    <w:next w:val="a2"/>
    <w:link w:val="Char8"/>
    <w:rsid w:val="00A133AA"/>
  </w:style>
  <w:style w:type="paragraph" w:styleId="25">
    <w:name w:val="toc 2"/>
    <w:basedOn w:val="a2"/>
    <w:next w:val="a2"/>
    <w:uiPriority w:val="39"/>
    <w:rsid w:val="00A133AA"/>
    <w:pPr>
      <w:tabs>
        <w:tab w:val="left" w:pos="1050"/>
        <w:tab w:val="right" w:leader="dot" w:pos="9436"/>
      </w:tabs>
      <w:ind w:leftChars="200" w:left="420"/>
    </w:pPr>
  </w:style>
  <w:style w:type="paragraph" w:styleId="90">
    <w:name w:val="toc 9"/>
    <w:basedOn w:val="a2"/>
    <w:next w:val="a2"/>
    <w:uiPriority w:val="39"/>
    <w:rsid w:val="00A133AA"/>
    <w:pPr>
      <w:spacing w:afterLines="50"/>
      <w:ind w:left="1470"/>
      <w:jc w:val="left"/>
    </w:pPr>
    <w:rPr>
      <w:sz w:val="20"/>
    </w:rPr>
  </w:style>
  <w:style w:type="paragraph" w:styleId="14">
    <w:name w:val="index 1"/>
    <w:basedOn w:val="a2"/>
    <w:rsid w:val="00A133AA"/>
    <w:pPr>
      <w:widowControl/>
      <w:tabs>
        <w:tab w:val="left" w:pos="1080"/>
      </w:tabs>
      <w:spacing w:after="60"/>
      <w:jc w:val="left"/>
    </w:pPr>
    <w:rPr>
      <w:kern w:val="0"/>
      <w:sz w:val="24"/>
      <w:szCs w:val="24"/>
      <w:lang w:val="en-GB"/>
    </w:rPr>
  </w:style>
  <w:style w:type="paragraph" w:styleId="afd">
    <w:name w:val="Title"/>
    <w:basedOn w:val="a2"/>
    <w:link w:val="Char9"/>
    <w:qFormat/>
    <w:rsid w:val="00A133AA"/>
    <w:pPr>
      <w:spacing w:before="240" w:after="60"/>
      <w:jc w:val="center"/>
      <w:outlineLvl w:val="0"/>
    </w:pPr>
    <w:rPr>
      <w:rFonts w:ascii="Arial" w:hAnsi="Arial"/>
      <w:b/>
      <w:bCs/>
      <w:sz w:val="32"/>
      <w:szCs w:val="32"/>
    </w:rPr>
  </w:style>
  <w:style w:type="paragraph" w:styleId="26">
    <w:name w:val="Body Text 2"/>
    <w:basedOn w:val="a2"/>
    <w:link w:val="2Char1"/>
    <w:rsid w:val="00A133AA"/>
    <w:pPr>
      <w:spacing w:after="120" w:line="480" w:lineRule="auto"/>
    </w:pPr>
  </w:style>
  <w:style w:type="paragraph" w:styleId="42">
    <w:name w:val="List 4"/>
    <w:basedOn w:val="a2"/>
    <w:rsid w:val="00A133AA"/>
    <w:pPr>
      <w:numPr>
        <w:numId w:val="2"/>
      </w:numPr>
      <w:spacing w:afterLines="50"/>
      <w:ind w:left="432"/>
    </w:pPr>
    <w:rPr>
      <w:szCs w:val="21"/>
    </w:rPr>
  </w:style>
  <w:style w:type="paragraph" w:styleId="27">
    <w:name w:val="Body Text Indent 2"/>
    <w:basedOn w:val="a2"/>
    <w:link w:val="2Char2"/>
    <w:rsid w:val="00A133AA"/>
    <w:pPr>
      <w:spacing w:afterLines="50"/>
      <w:ind w:left="720"/>
    </w:pPr>
    <w:rPr>
      <w:rFonts w:ascii="Arial" w:hAnsi="Arial"/>
      <w:szCs w:val="21"/>
    </w:rPr>
  </w:style>
  <w:style w:type="paragraph" w:styleId="a0">
    <w:name w:val="List"/>
    <w:basedOn w:val="a2"/>
    <w:rsid w:val="00A133AA"/>
    <w:pPr>
      <w:numPr>
        <w:ilvl w:val="3"/>
        <w:numId w:val="3"/>
      </w:numPr>
      <w:spacing w:afterLines="50"/>
    </w:pPr>
    <w:rPr>
      <w:szCs w:val="21"/>
    </w:rPr>
  </w:style>
  <w:style w:type="paragraph" w:styleId="52">
    <w:name w:val="toc 5"/>
    <w:basedOn w:val="a2"/>
    <w:next w:val="a2"/>
    <w:uiPriority w:val="39"/>
    <w:rsid w:val="00A133AA"/>
    <w:pPr>
      <w:spacing w:afterLines="50"/>
      <w:ind w:left="630"/>
      <w:jc w:val="left"/>
    </w:pPr>
    <w:rPr>
      <w:sz w:val="20"/>
    </w:rPr>
  </w:style>
  <w:style w:type="paragraph" w:styleId="af0">
    <w:name w:val="annotation text"/>
    <w:basedOn w:val="a2"/>
    <w:link w:val="Char3"/>
    <w:rsid w:val="00A133AA"/>
    <w:pPr>
      <w:jc w:val="left"/>
    </w:pPr>
  </w:style>
  <w:style w:type="paragraph" w:styleId="15">
    <w:name w:val="toc 1"/>
    <w:basedOn w:val="a2"/>
    <w:next w:val="a2"/>
    <w:uiPriority w:val="39"/>
    <w:rsid w:val="00A133AA"/>
  </w:style>
  <w:style w:type="paragraph" w:styleId="33">
    <w:name w:val="toc 3"/>
    <w:basedOn w:val="a2"/>
    <w:next w:val="a2"/>
    <w:uiPriority w:val="39"/>
    <w:rsid w:val="00A133AA"/>
    <w:pPr>
      <w:ind w:left="840"/>
    </w:pPr>
  </w:style>
  <w:style w:type="paragraph" w:styleId="af9">
    <w:name w:val="List Number"/>
    <w:basedOn w:val="a2"/>
    <w:rsid w:val="00A133AA"/>
    <w:pPr>
      <w:tabs>
        <w:tab w:val="left" w:pos="720"/>
      </w:tabs>
      <w:spacing w:afterLines="50"/>
      <w:ind w:firstLine="720"/>
    </w:pPr>
    <w:rPr>
      <w:szCs w:val="21"/>
    </w:rPr>
  </w:style>
  <w:style w:type="paragraph" w:styleId="afe">
    <w:name w:val="annotation subject"/>
    <w:basedOn w:val="af0"/>
    <w:next w:val="af0"/>
    <w:link w:val="Chara"/>
    <w:rsid w:val="00A133AA"/>
    <w:rPr>
      <w:b/>
    </w:rPr>
  </w:style>
  <w:style w:type="paragraph" w:styleId="aff">
    <w:name w:val="Normal (Web)"/>
    <w:basedOn w:val="a2"/>
    <w:rsid w:val="00A133AA"/>
    <w:pPr>
      <w:widowControl/>
      <w:spacing w:before="100" w:beforeAutospacing="1" w:after="100" w:afterAutospacing="1"/>
      <w:jc w:val="left"/>
    </w:pPr>
    <w:rPr>
      <w:rFonts w:ascii="宋体" w:hAnsi="宋体" w:cs="宋体"/>
      <w:kern w:val="0"/>
      <w:sz w:val="24"/>
      <w:szCs w:val="24"/>
    </w:rPr>
  </w:style>
  <w:style w:type="paragraph" w:styleId="aff0">
    <w:name w:val="footer"/>
    <w:basedOn w:val="a2"/>
    <w:link w:val="Charb"/>
    <w:rsid w:val="00A133AA"/>
    <w:pPr>
      <w:tabs>
        <w:tab w:val="center" w:pos="4153"/>
        <w:tab w:val="right" w:pos="8306"/>
      </w:tabs>
      <w:snapToGrid w:val="0"/>
      <w:jc w:val="left"/>
    </w:pPr>
    <w:rPr>
      <w:sz w:val="18"/>
    </w:rPr>
  </w:style>
  <w:style w:type="paragraph" w:styleId="HTML1">
    <w:name w:val="HTML Preformatted"/>
    <w:basedOn w:val="a2"/>
    <w:link w:val="HTMLChar"/>
    <w:rsid w:val="00A13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kern w:val="0"/>
      <w:sz w:val="20"/>
    </w:rPr>
  </w:style>
  <w:style w:type="paragraph" w:styleId="60">
    <w:name w:val="toc 6"/>
    <w:basedOn w:val="a2"/>
    <w:next w:val="a2"/>
    <w:uiPriority w:val="39"/>
    <w:rsid w:val="00A133AA"/>
    <w:pPr>
      <w:spacing w:afterLines="50"/>
      <w:ind w:left="840"/>
      <w:jc w:val="left"/>
    </w:pPr>
    <w:rPr>
      <w:sz w:val="20"/>
    </w:rPr>
  </w:style>
  <w:style w:type="paragraph" w:styleId="aff1">
    <w:name w:val="caption"/>
    <w:basedOn w:val="a2"/>
    <w:next w:val="a2"/>
    <w:qFormat/>
    <w:rsid w:val="00A133AA"/>
    <w:pPr>
      <w:spacing w:afterLines="50"/>
    </w:pPr>
    <w:rPr>
      <w:rFonts w:ascii="Arial" w:eastAsia="黑体" w:hAnsi="Arial" w:cs="Arial"/>
      <w:sz w:val="20"/>
    </w:rPr>
  </w:style>
  <w:style w:type="paragraph" w:styleId="aff2">
    <w:name w:val="Balloon Text"/>
    <w:basedOn w:val="a2"/>
    <w:link w:val="Charc"/>
    <w:rsid w:val="00A133AA"/>
    <w:rPr>
      <w:sz w:val="18"/>
    </w:rPr>
  </w:style>
  <w:style w:type="paragraph" w:styleId="34">
    <w:name w:val="List 3"/>
    <w:basedOn w:val="a2"/>
    <w:rsid w:val="00A133AA"/>
    <w:pPr>
      <w:spacing w:afterLines="50"/>
    </w:pPr>
    <w:rPr>
      <w:szCs w:val="21"/>
    </w:rPr>
  </w:style>
  <w:style w:type="paragraph" w:styleId="ac">
    <w:name w:val="Normal Indent"/>
    <w:aliases w:val="表正文,正文非缩进,Alt+X,mr正文缩进,正文-段前3磅,正文不缩进,特点,Normal Indent（正文缩进）,段1,特点 Char,ALT+Z,水上软件,正文对齐,Normal Indent,正文缩进William,body text,Body Text(ch),bt,ändrad,四号,缩进,正文非缩进 Char Char,正文缩进（首行缩进两字）,正文（首行缩进两字）,Indent 1,±íÕýÎÄ,正文缩进陈"/>
    <w:basedOn w:val="a2"/>
    <w:link w:val="Char0"/>
    <w:rsid w:val="00A133AA"/>
    <w:pPr>
      <w:ind w:firstLineChars="200" w:firstLine="420"/>
    </w:pPr>
  </w:style>
  <w:style w:type="paragraph" w:styleId="af7">
    <w:name w:val="Body Text"/>
    <w:basedOn w:val="a2"/>
    <w:link w:val="Chard"/>
    <w:rsid w:val="00A133AA"/>
    <w:pPr>
      <w:spacing w:after="120"/>
    </w:pPr>
  </w:style>
  <w:style w:type="paragraph" w:styleId="ae">
    <w:name w:val="Plain Text"/>
    <w:basedOn w:val="a2"/>
    <w:link w:val="Char2"/>
    <w:rsid w:val="00A133AA"/>
    <w:pPr>
      <w:spacing w:afterLines="50"/>
    </w:pPr>
    <w:rPr>
      <w:rFonts w:ascii="宋体" w:hAnsi="Courier New"/>
      <w:szCs w:val="21"/>
    </w:rPr>
  </w:style>
  <w:style w:type="paragraph" w:customStyle="1" w:styleId="ParagraphTable">
    <w:name w:val="Paragraph (Table)"/>
    <w:basedOn w:val="a2"/>
    <w:rsid w:val="00A133AA"/>
    <w:pPr>
      <w:keepLines/>
      <w:widowControl/>
      <w:spacing w:after="200"/>
      <w:jc w:val="left"/>
    </w:pPr>
    <w:rPr>
      <w:rFonts w:ascii="Arial" w:eastAsia="Times New Roman" w:hAnsi="Arial"/>
      <w:kern w:val="0"/>
      <w:sz w:val="18"/>
      <w:lang w:val="en-GB" w:eastAsia="en-US"/>
    </w:rPr>
  </w:style>
  <w:style w:type="paragraph" w:customStyle="1" w:styleId="UCSection">
    <w:name w:val="UC Section"/>
    <w:basedOn w:val="1"/>
    <w:next w:val="af7"/>
    <w:rsid w:val="00A133AA"/>
    <w:pPr>
      <w:widowControl/>
      <w:numPr>
        <w:numId w:val="0"/>
      </w:numPr>
      <w:tabs>
        <w:tab w:val="left" w:pos="1152"/>
      </w:tabs>
      <w:spacing w:before="360" w:after="120" w:line="240" w:lineRule="auto"/>
      <w:ind w:left="1152" w:hanging="432"/>
      <w:jc w:val="left"/>
    </w:pPr>
    <w:rPr>
      <w:rFonts w:ascii="Arial Narrow" w:eastAsia="Times New Roman" w:hAnsi="Arial Narrow"/>
      <w:b/>
      <w:color w:val="333399"/>
      <w:kern w:val="0"/>
      <w:sz w:val="32"/>
      <w:lang w:val="en-GB" w:eastAsia="en-US"/>
    </w:rPr>
  </w:style>
  <w:style w:type="paragraph" w:customStyle="1" w:styleId="FuncSpecSubsection">
    <w:name w:val="Func Spec Subsection"/>
    <w:basedOn w:val="21"/>
    <w:next w:val="af7"/>
    <w:rsid w:val="00A133AA"/>
    <w:pPr>
      <w:widowControl/>
      <w:numPr>
        <w:ilvl w:val="0"/>
        <w:numId w:val="0"/>
      </w:numPr>
      <w:tabs>
        <w:tab w:val="left" w:pos="1296"/>
      </w:tabs>
      <w:spacing w:before="360" w:after="240" w:line="240" w:lineRule="auto"/>
      <w:ind w:left="1296" w:hanging="576"/>
      <w:jc w:val="left"/>
    </w:pPr>
    <w:rPr>
      <w:rFonts w:ascii="Arial Narrow" w:eastAsia="Times New Roman" w:hAnsi="Arial Narrow"/>
      <w:color w:val="000000"/>
      <w:kern w:val="0"/>
      <w:sz w:val="36"/>
      <w:lang w:val="en-GB" w:eastAsia="en-US"/>
    </w:rPr>
  </w:style>
  <w:style w:type="paragraph" w:customStyle="1" w:styleId="UCSubsection">
    <w:name w:val="UC Subsection"/>
    <w:basedOn w:val="9"/>
    <w:rsid w:val="00A133AA"/>
    <w:pPr>
      <w:widowControl/>
      <w:tabs>
        <w:tab w:val="clear" w:pos="1584"/>
        <w:tab w:val="left" w:pos="4680"/>
      </w:tabs>
      <w:spacing w:after="240" w:line="240" w:lineRule="auto"/>
      <w:ind w:left="4320" w:hanging="1440"/>
      <w:jc w:val="left"/>
    </w:pPr>
    <w:rPr>
      <w:rFonts w:ascii="Arial Narrow" w:eastAsia="Times New Roman" w:hAnsi="Arial Narrow"/>
      <w:kern w:val="0"/>
      <w:sz w:val="36"/>
      <w:lang w:val="en-GB" w:eastAsia="en-US"/>
    </w:rPr>
  </w:style>
  <w:style w:type="paragraph" w:customStyle="1" w:styleId="ErrorFlowStep">
    <w:name w:val="Error Flow Step"/>
    <w:basedOn w:val="a2"/>
    <w:rsid w:val="00A133AA"/>
    <w:pPr>
      <w:keepLines/>
      <w:widowControl/>
      <w:tabs>
        <w:tab w:val="left" w:pos="1800"/>
      </w:tabs>
      <w:spacing w:after="200"/>
      <w:ind w:left="1512" w:hanging="432"/>
      <w:jc w:val="left"/>
    </w:pPr>
    <w:rPr>
      <w:rFonts w:ascii="Arial" w:eastAsia="Times New Roman" w:hAnsi="Arial"/>
      <w:kern w:val="0"/>
      <w:sz w:val="20"/>
      <w:lang w:val="en-GB" w:eastAsia="en-US"/>
    </w:rPr>
  </w:style>
  <w:style w:type="paragraph" w:customStyle="1" w:styleId="Tabletitle">
    <w:name w:val="Table title"/>
    <w:rsid w:val="00A133AA"/>
    <w:pPr>
      <w:tabs>
        <w:tab w:val="left" w:pos="1080"/>
      </w:tabs>
      <w:ind w:left="1080" w:hanging="900"/>
    </w:pPr>
    <w:rPr>
      <w:rFonts w:ascii="Arial Narrow" w:eastAsia="Times New Roman" w:hAnsi="Arial Narrow"/>
      <w:lang w:eastAsia="en-US"/>
    </w:rPr>
  </w:style>
  <w:style w:type="paragraph" w:customStyle="1" w:styleId="UCExtension">
    <w:name w:val="UC Extension"/>
    <w:basedOn w:val="FuncSpecSubsection"/>
    <w:next w:val="af7"/>
    <w:rsid w:val="00A133AA"/>
    <w:pPr>
      <w:tabs>
        <w:tab w:val="clear" w:pos="1296"/>
      </w:tabs>
      <w:ind w:left="1728" w:hanging="1008"/>
    </w:pPr>
  </w:style>
  <w:style w:type="paragraph" w:customStyle="1" w:styleId="BulletunderUCBizRule">
    <w:name w:val="Bullet under UC Biz Rule"/>
    <w:basedOn w:val="a2"/>
    <w:rsid w:val="00A133AA"/>
    <w:pPr>
      <w:keepLines/>
      <w:widowControl/>
      <w:tabs>
        <w:tab w:val="left" w:pos="4140"/>
      </w:tabs>
      <w:spacing w:after="200"/>
      <w:ind w:left="4140" w:hanging="360"/>
      <w:jc w:val="left"/>
    </w:pPr>
    <w:rPr>
      <w:rFonts w:eastAsia="Times New Roman"/>
      <w:kern w:val="0"/>
      <w:sz w:val="24"/>
      <w:szCs w:val="24"/>
      <w:lang w:val="en-GB" w:eastAsia="en-US"/>
    </w:rPr>
  </w:style>
  <w:style w:type="paragraph" w:customStyle="1" w:styleId="Captionnumbered">
    <w:name w:val="Caption numbered"/>
    <w:basedOn w:val="aff1"/>
    <w:rsid w:val="00A133AA"/>
    <w:pPr>
      <w:tabs>
        <w:tab w:val="left" w:pos="5040"/>
      </w:tabs>
      <w:autoSpaceDE w:val="0"/>
      <w:autoSpaceDN w:val="0"/>
      <w:spacing w:before="120" w:afterLines="0"/>
      <w:ind w:left="3240" w:firstLine="720"/>
      <w:jc w:val="center"/>
    </w:pPr>
    <w:rPr>
      <w:rFonts w:ascii="Arial Narrow" w:eastAsia="Times New Roman" w:hAnsi="Arial Narrow" w:cs="Times New Roman"/>
      <w:bCs/>
      <w:kern w:val="0"/>
      <w:lang w:eastAsia="en-US"/>
    </w:rPr>
  </w:style>
  <w:style w:type="paragraph" w:customStyle="1" w:styleId="ParaCharCharCharCharCharCharCharCharCharCharCharCharCharCharCharChar">
    <w:name w:val="默认段落字体 Para Char Char Char Char Char Char Char Char Char Char Char Char Char Char Char Char"/>
    <w:basedOn w:val="afb"/>
    <w:rsid w:val="00A133AA"/>
    <w:pPr>
      <w:spacing w:line="360" w:lineRule="auto"/>
    </w:pPr>
    <w:rPr>
      <w:rFonts w:ascii="Arial" w:eastAsia="黑体" w:hAnsi="Arial" w:cs="Arial"/>
      <w:snapToGrid w:val="0"/>
      <w:kern w:val="0"/>
      <w:szCs w:val="21"/>
    </w:rPr>
  </w:style>
  <w:style w:type="paragraph" w:customStyle="1" w:styleId="QB1">
    <w:name w:val="QB前言正文"/>
    <w:basedOn w:val="QB0"/>
    <w:rsid w:val="00A133AA"/>
    <w:pPr>
      <w:spacing w:line="360" w:lineRule="auto"/>
    </w:pPr>
    <w:rPr>
      <w:sz w:val="24"/>
      <w:szCs w:val="24"/>
    </w:rPr>
  </w:style>
  <w:style w:type="paragraph" w:customStyle="1" w:styleId="LD">
    <w:name w:val="LD"/>
    <w:rsid w:val="00A133AA"/>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styleId="aff3">
    <w:name w:val="List Paragraph"/>
    <w:basedOn w:val="a2"/>
    <w:uiPriority w:val="34"/>
    <w:qFormat/>
    <w:rsid w:val="00A133AA"/>
    <w:pPr>
      <w:ind w:firstLineChars="200" w:firstLine="420"/>
    </w:pPr>
    <w:rPr>
      <w:rFonts w:ascii="Calibri" w:hAnsi="Calibri"/>
      <w:szCs w:val="22"/>
    </w:rPr>
  </w:style>
  <w:style w:type="paragraph" w:customStyle="1" w:styleId="QB2">
    <w:name w:val="QB表内文字"/>
    <w:basedOn w:val="a2"/>
    <w:rsid w:val="00A133AA"/>
    <w:pPr>
      <w:autoSpaceDE w:val="0"/>
      <w:autoSpaceDN w:val="0"/>
    </w:pPr>
    <w:rPr>
      <w:rFonts w:ascii="宋体"/>
      <w:kern w:val="0"/>
    </w:rPr>
  </w:style>
  <w:style w:type="paragraph" w:customStyle="1" w:styleId="16">
    <w:name w:val="列出段落1"/>
    <w:basedOn w:val="a2"/>
    <w:rsid w:val="00A133AA"/>
    <w:pPr>
      <w:ind w:firstLineChars="200" w:firstLine="420"/>
    </w:pPr>
    <w:rPr>
      <w:rFonts w:ascii="Calibri" w:hAnsi="Calibri"/>
      <w:szCs w:val="22"/>
    </w:rPr>
  </w:style>
  <w:style w:type="paragraph" w:customStyle="1" w:styleId="17">
    <w:name w:val="缺省文本:1"/>
    <w:basedOn w:val="a2"/>
    <w:rsid w:val="00A133AA"/>
    <w:pPr>
      <w:autoSpaceDE w:val="0"/>
      <w:autoSpaceDN w:val="0"/>
      <w:adjustRightInd w:val="0"/>
      <w:jc w:val="left"/>
    </w:pPr>
    <w:rPr>
      <w:kern w:val="0"/>
      <w:sz w:val="24"/>
    </w:rPr>
  </w:style>
  <w:style w:type="paragraph" w:customStyle="1" w:styleId="QB10">
    <w:name w:val="QB标题1"/>
    <w:basedOn w:val="1"/>
    <w:rsid w:val="00A133AA"/>
    <w:pPr>
      <w:ind w:left="425" w:hanging="425"/>
    </w:pPr>
    <w:rPr>
      <w:rFonts w:ascii="黑体"/>
      <w:bCs/>
      <w:sz w:val="32"/>
      <w:szCs w:val="32"/>
    </w:rPr>
  </w:style>
  <w:style w:type="paragraph" w:customStyle="1" w:styleId="PlainText1">
    <w:name w:val="Plain Text1"/>
    <w:basedOn w:val="a2"/>
    <w:rsid w:val="00A133AA"/>
    <w:pPr>
      <w:widowControl/>
      <w:autoSpaceDE w:val="0"/>
      <w:autoSpaceDN w:val="0"/>
      <w:adjustRightInd w:val="0"/>
      <w:jc w:val="left"/>
    </w:pPr>
    <w:rPr>
      <w:rFonts w:ascii="宋体" w:hAnsi="宋体" w:hint="eastAsia"/>
      <w:kern w:val="0"/>
      <w:sz w:val="20"/>
    </w:rPr>
  </w:style>
  <w:style w:type="paragraph" w:customStyle="1" w:styleId="QB100">
    <w:name w:val="样式 QB标题1 + 左侧:  0 厘米 首行缩进:  0 厘米"/>
    <w:basedOn w:val="QB10"/>
    <w:next w:val="a2"/>
    <w:rsid w:val="00A133AA"/>
    <w:pPr>
      <w:numPr>
        <w:numId w:val="5"/>
      </w:numPr>
      <w:tabs>
        <w:tab w:val="left" w:pos="1260"/>
      </w:tabs>
    </w:pPr>
    <w:rPr>
      <w:sz w:val="21"/>
      <w:szCs w:val="21"/>
    </w:rPr>
  </w:style>
  <w:style w:type="paragraph" w:customStyle="1" w:styleId="ParaCharCharCharCharCharCharCharCharCharCharCharCharChar1CharCharCharCharCharCharCharCharCharCharCharCharCharCharCharCharCharChar">
    <w:name w:val="默认段落字体 Para Char Char Char Char Char Char Char Char Char Char Char Char Char1 Char Char Char Char Char Char Char Char Char Char Char Char Char Char Char Char Char Char"/>
    <w:basedOn w:val="a2"/>
    <w:rsid w:val="00A133AA"/>
    <w:rPr>
      <w:rFonts w:ascii="Arial" w:hAnsi="Arial" w:cs="Arial"/>
      <w:szCs w:val="24"/>
    </w:rPr>
  </w:style>
  <w:style w:type="paragraph" w:styleId="aff4">
    <w:name w:val="No Spacing"/>
    <w:qFormat/>
    <w:rsid w:val="00A133AA"/>
    <w:pPr>
      <w:widowControl w:val="0"/>
      <w:jc w:val="both"/>
    </w:pPr>
    <w:rPr>
      <w:kern w:val="2"/>
      <w:sz w:val="21"/>
    </w:rPr>
  </w:style>
  <w:style w:type="paragraph" w:customStyle="1" w:styleId="Picture">
    <w:name w:val="Picture"/>
    <w:basedOn w:val="a2"/>
    <w:rsid w:val="00A133AA"/>
    <w:pPr>
      <w:keepLines/>
      <w:widowControl/>
      <w:spacing w:before="360" w:after="360"/>
      <w:ind w:left="720"/>
      <w:jc w:val="left"/>
    </w:pPr>
    <w:rPr>
      <w:rFonts w:eastAsia="Times New Roman"/>
      <w:kern w:val="0"/>
      <w:sz w:val="24"/>
      <w:lang w:val="en-GB" w:eastAsia="en-US"/>
    </w:rPr>
  </w:style>
  <w:style w:type="paragraph" w:customStyle="1" w:styleId="28">
    <w:name w:val="样式2"/>
    <w:basedOn w:val="51"/>
    <w:rsid w:val="00A133AA"/>
    <w:pPr>
      <w:numPr>
        <w:ilvl w:val="0"/>
        <w:numId w:val="0"/>
      </w:numPr>
      <w:tabs>
        <w:tab w:val="left" w:pos="1008"/>
      </w:tabs>
      <w:spacing w:afterLines="50"/>
    </w:pPr>
    <w:rPr>
      <w:rFonts w:eastAsia="宋体"/>
      <w:b/>
      <w:bCs/>
      <w:sz w:val="28"/>
      <w:szCs w:val="28"/>
    </w:rPr>
  </w:style>
  <w:style w:type="paragraph" w:customStyle="1" w:styleId="405">
    <w:name w:val="样式 标题 4 + 段后: 0.5 行"/>
    <w:basedOn w:val="41"/>
    <w:rsid w:val="00A133AA"/>
    <w:pPr>
      <w:numPr>
        <w:numId w:val="6"/>
      </w:numPr>
      <w:tabs>
        <w:tab w:val="left" w:pos="851"/>
      </w:tabs>
      <w:spacing w:afterLines="50" w:line="240" w:lineRule="auto"/>
    </w:pPr>
    <w:rPr>
      <w:rFonts w:cs="Arial"/>
      <w:b/>
      <w:bCs/>
      <w:szCs w:val="21"/>
    </w:rPr>
  </w:style>
  <w:style w:type="paragraph" w:customStyle="1" w:styleId="aff5">
    <w:name w:val="自定义封面"/>
    <w:basedOn w:val="a2"/>
    <w:rsid w:val="00A133AA"/>
    <w:pPr>
      <w:tabs>
        <w:tab w:val="left" w:pos="6300"/>
      </w:tabs>
    </w:pPr>
    <w:rPr>
      <w:szCs w:val="21"/>
    </w:rPr>
  </w:style>
  <w:style w:type="paragraph" w:customStyle="1" w:styleId="UCStep">
    <w:name w:val="UC Step"/>
    <w:basedOn w:val="UCFlow"/>
    <w:rsid w:val="00A133AA"/>
    <w:pPr>
      <w:numPr>
        <w:numId w:val="0"/>
      </w:numPr>
      <w:tabs>
        <w:tab w:val="clear" w:pos="1800"/>
        <w:tab w:val="left" w:pos="2520"/>
      </w:tabs>
      <w:spacing w:before="100" w:after="160"/>
      <w:ind w:left="2232" w:hanging="432"/>
      <w:outlineLvl w:val="1"/>
    </w:pPr>
    <w:rPr>
      <w:rFonts w:ascii="Times New Roman" w:hAnsi="Times New Roman"/>
      <w:b w:val="0"/>
      <w:sz w:val="24"/>
    </w:rPr>
  </w:style>
  <w:style w:type="paragraph" w:customStyle="1" w:styleId="10">
    <w:name w:val="自定义项目符号1"/>
    <w:basedOn w:val="a2"/>
    <w:rsid w:val="00A133AA"/>
    <w:pPr>
      <w:numPr>
        <w:numId w:val="7"/>
      </w:numPr>
      <w:tabs>
        <w:tab w:val="left" w:pos="420"/>
      </w:tabs>
      <w:spacing w:afterLines="50"/>
    </w:pPr>
    <w:rPr>
      <w:szCs w:val="21"/>
    </w:rPr>
  </w:style>
  <w:style w:type="paragraph" w:customStyle="1" w:styleId="11">
    <w:name w:val="自定义项目编号1"/>
    <w:basedOn w:val="a2"/>
    <w:rsid w:val="00A133AA"/>
    <w:pPr>
      <w:numPr>
        <w:numId w:val="8"/>
      </w:numPr>
      <w:tabs>
        <w:tab w:val="left" w:pos="420"/>
      </w:tabs>
      <w:spacing w:afterLines="50"/>
    </w:pPr>
    <w:rPr>
      <w:szCs w:val="21"/>
    </w:rPr>
  </w:style>
  <w:style w:type="paragraph" w:customStyle="1" w:styleId="CharCharCharCharCharCharCharCharCharCharCharCharCharCharChar">
    <w:name w:val="Char Char Char Char Char Char Char Char Char Char Char Char Char Char Char"/>
    <w:next w:val="a2"/>
    <w:rsid w:val="00A133AA"/>
    <w:pPr>
      <w:keepNext/>
      <w:keepLines/>
      <w:spacing w:before="240" w:after="240"/>
      <w:ind w:hanging="624"/>
      <w:outlineLvl w:val="7"/>
    </w:pPr>
    <w:rPr>
      <w:rFonts w:ascii="Arial" w:eastAsia="黑体" w:hAnsi="Arial" w:cs="Arial"/>
      <w:sz w:val="21"/>
      <w:szCs w:val="21"/>
    </w:rPr>
  </w:style>
  <w:style w:type="paragraph" w:customStyle="1" w:styleId="MMTopic5">
    <w:name w:val="MM Topic 5"/>
    <w:basedOn w:val="51"/>
    <w:rsid w:val="00A133AA"/>
    <w:pPr>
      <w:numPr>
        <w:ilvl w:val="0"/>
        <w:numId w:val="0"/>
      </w:numPr>
      <w:tabs>
        <w:tab w:val="left" w:pos="1008"/>
      </w:tabs>
    </w:pPr>
    <w:rPr>
      <w:rFonts w:eastAsia="宋体"/>
      <w:b/>
      <w:bCs/>
      <w:sz w:val="28"/>
      <w:szCs w:val="28"/>
    </w:rPr>
  </w:style>
  <w:style w:type="paragraph" w:customStyle="1" w:styleId="UCFlow">
    <w:name w:val="UC Flow"/>
    <w:basedOn w:val="a2"/>
    <w:next w:val="af7"/>
    <w:rsid w:val="00A133AA"/>
    <w:pPr>
      <w:widowControl/>
      <w:numPr>
        <w:numId w:val="9"/>
      </w:numPr>
      <w:tabs>
        <w:tab w:val="clear" w:pos="720"/>
        <w:tab w:val="left" w:pos="1800"/>
      </w:tabs>
      <w:spacing w:before="360" w:after="120"/>
      <w:jc w:val="left"/>
      <w:outlineLvl w:val="0"/>
    </w:pPr>
    <w:rPr>
      <w:rFonts w:ascii="Arial Narrow" w:eastAsia="Times New Roman" w:hAnsi="Arial Narrow"/>
      <w:b/>
      <w:kern w:val="0"/>
      <w:sz w:val="32"/>
      <w:szCs w:val="36"/>
      <w:lang w:val="en-GB" w:eastAsia="en-US"/>
    </w:rPr>
  </w:style>
  <w:style w:type="paragraph" w:customStyle="1" w:styleId="UCResponse">
    <w:name w:val="UC Response"/>
    <w:basedOn w:val="a2"/>
    <w:rsid w:val="00A133AA"/>
    <w:pPr>
      <w:widowControl/>
      <w:tabs>
        <w:tab w:val="left" w:pos="360"/>
        <w:tab w:val="left" w:pos="1080"/>
        <w:tab w:val="left" w:pos="3672"/>
      </w:tabs>
      <w:spacing w:before="120" w:after="120"/>
      <w:ind w:left="2088" w:firstLine="504"/>
      <w:jc w:val="left"/>
      <w:outlineLvl w:val="2"/>
    </w:pPr>
    <w:rPr>
      <w:rFonts w:ascii="Arial" w:eastAsia="Times New Roman" w:hAnsi="Arial"/>
      <w:kern w:val="0"/>
      <w:sz w:val="24"/>
      <w:szCs w:val="36"/>
      <w:lang w:val="en-GB" w:eastAsia="en-US"/>
    </w:rPr>
  </w:style>
  <w:style w:type="paragraph" w:customStyle="1" w:styleId="UCBizRule1">
    <w:name w:val="UC Biz Rule 1"/>
    <w:basedOn w:val="UCResponse"/>
    <w:rsid w:val="00A133AA"/>
    <w:pPr>
      <w:tabs>
        <w:tab w:val="clear" w:pos="360"/>
        <w:tab w:val="clear" w:pos="1080"/>
        <w:tab w:val="clear" w:pos="3672"/>
        <w:tab w:val="left" w:pos="3240"/>
        <w:tab w:val="left" w:pos="3780"/>
      </w:tabs>
      <w:ind w:left="2448" w:hanging="648"/>
      <w:outlineLvl w:val="3"/>
    </w:pPr>
  </w:style>
  <w:style w:type="paragraph" w:customStyle="1" w:styleId="UCBizRule2">
    <w:name w:val="UC Biz Rule 2"/>
    <w:basedOn w:val="UCBizRule1"/>
    <w:rsid w:val="00A133AA"/>
    <w:pPr>
      <w:tabs>
        <w:tab w:val="clear" w:pos="3240"/>
        <w:tab w:val="clear" w:pos="3780"/>
        <w:tab w:val="left" w:pos="3960"/>
        <w:tab w:val="left" w:pos="4140"/>
      </w:tabs>
      <w:ind w:left="2952" w:hanging="792"/>
      <w:outlineLvl w:val="4"/>
    </w:pPr>
  </w:style>
  <w:style w:type="paragraph" w:customStyle="1" w:styleId="NumberedHeading4">
    <w:name w:val="Numbered Heading 4"/>
    <w:basedOn w:val="41"/>
    <w:next w:val="af7"/>
    <w:rsid w:val="00A133AA"/>
    <w:pPr>
      <w:widowControl/>
      <w:numPr>
        <w:ilvl w:val="0"/>
        <w:numId w:val="0"/>
      </w:numPr>
      <w:tabs>
        <w:tab w:val="left" w:pos="864"/>
      </w:tabs>
      <w:spacing w:before="120" w:after="200" w:line="240" w:lineRule="auto"/>
      <w:jc w:val="left"/>
    </w:pPr>
    <w:rPr>
      <w:rFonts w:ascii="Arial Narrow" w:eastAsia="Times New Roman" w:hAnsi="Arial Narrow"/>
      <w:bCs/>
      <w:color w:val="000080"/>
      <w:kern w:val="0"/>
      <w:sz w:val="24"/>
      <w:lang w:val="en-GB" w:eastAsia="en-US"/>
    </w:rPr>
  </w:style>
  <w:style w:type="paragraph" w:customStyle="1" w:styleId="Text">
    <w:name w:val="Text"/>
    <w:basedOn w:val="a2"/>
    <w:rsid w:val="00A133AA"/>
    <w:pPr>
      <w:keepLines/>
      <w:widowControl/>
      <w:spacing w:before="120" w:after="120"/>
      <w:jc w:val="left"/>
    </w:pPr>
    <w:rPr>
      <w:rFonts w:eastAsia="Times New Roman"/>
      <w:b/>
      <w:kern w:val="0"/>
      <w:sz w:val="24"/>
      <w:lang w:val="en-GB" w:eastAsia="en-US"/>
    </w:rPr>
  </w:style>
  <w:style w:type="paragraph" w:customStyle="1" w:styleId="BulletunderUCStep">
    <w:name w:val="Bullet under UC Step"/>
    <w:basedOn w:val="af7"/>
    <w:rsid w:val="00A133AA"/>
    <w:pPr>
      <w:keepLines/>
      <w:widowControl/>
      <w:numPr>
        <w:numId w:val="10"/>
      </w:numPr>
      <w:tabs>
        <w:tab w:val="left" w:pos="2160"/>
      </w:tabs>
      <w:spacing w:after="0"/>
      <w:jc w:val="left"/>
    </w:pPr>
    <w:rPr>
      <w:rFonts w:eastAsia="Times New Roman"/>
      <w:kern w:val="0"/>
      <w:sz w:val="24"/>
      <w:lang w:val="en-GB" w:eastAsia="en-US"/>
    </w:rPr>
  </w:style>
  <w:style w:type="paragraph" w:customStyle="1" w:styleId="Bulletindent1">
    <w:name w:val="Bullet indent 1"/>
    <w:basedOn w:val="a2"/>
    <w:rsid w:val="00A133AA"/>
    <w:pPr>
      <w:keepLines/>
      <w:widowControl/>
      <w:tabs>
        <w:tab w:val="left" w:pos="2280"/>
      </w:tabs>
      <w:spacing w:before="60" w:after="60"/>
      <w:ind w:left="2280" w:hanging="360"/>
      <w:jc w:val="left"/>
    </w:pPr>
    <w:rPr>
      <w:rFonts w:eastAsia="Times New Roman" w:cs="Arial"/>
      <w:kern w:val="0"/>
      <w:sz w:val="22"/>
      <w:lang w:val="en-GB" w:eastAsia="en-US"/>
    </w:rPr>
  </w:style>
  <w:style w:type="paragraph" w:customStyle="1" w:styleId="Tabletext">
    <w:name w:val="Table text"/>
    <w:basedOn w:val="a2"/>
    <w:rsid w:val="00A133AA"/>
    <w:pPr>
      <w:widowControl/>
      <w:spacing w:before="120" w:after="120"/>
      <w:ind w:left="72"/>
      <w:jc w:val="left"/>
    </w:pPr>
    <w:rPr>
      <w:rFonts w:ascii="Arial" w:eastAsia="Times New Roman" w:hAnsi="Arial" w:cs="Arial"/>
      <w:kern w:val="0"/>
      <w:sz w:val="18"/>
      <w:szCs w:val="18"/>
      <w:lang w:val="en-GB" w:eastAsia="en-US"/>
    </w:rPr>
  </w:style>
  <w:style w:type="paragraph" w:customStyle="1" w:styleId="ProcedureSteps">
    <w:name w:val="ProcedureSteps"/>
    <w:basedOn w:val="af7"/>
    <w:rsid w:val="00A133AA"/>
    <w:pPr>
      <w:keepLines/>
      <w:widowControl/>
      <w:tabs>
        <w:tab w:val="left" w:pos="1800"/>
      </w:tabs>
      <w:spacing w:before="60" w:after="60"/>
      <w:ind w:left="1800" w:hanging="360"/>
      <w:jc w:val="left"/>
    </w:pPr>
    <w:rPr>
      <w:rFonts w:eastAsia="Times New Roman"/>
      <w:kern w:val="0"/>
      <w:sz w:val="22"/>
      <w:szCs w:val="22"/>
      <w:lang w:val="en-GB" w:eastAsia="en-US"/>
    </w:rPr>
  </w:style>
  <w:style w:type="paragraph" w:customStyle="1" w:styleId="Tabletextbullet">
    <w:name w:val="Table text bullet"/>
    <w:basedOn w:val="Tabletext"/>
    <w:rsid w:val="00A133AA"/>
    <w:pPr>
      <w:tabs>
        <w:tab w:val="left" w:pos="280"/>
        <w:tab w:val="left" w:pos="360"/>
      </w:tabs>
      <w:spacing w:after="60"/>
      <w:ind w:left="360" w:hanging="360"/>
    </w:pPr>
  </w:style>
  <w:style w:type="paragraph" w:customStyle="1" w:styleId="AppendixNumber">
    <w:name w:val="AppendixNumber"/>
    <w:next w:val="af7"/>
    <w:rsid w:val="00A133AA"/>
    <w:pPr>
      <w:keepNext/>
      <w:keepLines/>
      <w:pageBreakBefore/>
      <w:widowControl w:val="0"/>
      <w:tabs>
        <w:tab w:val="left" w:pos="1800"/>
      </w:tabs>
      <w:spacing w:after="60"/>
      <w:jc w:val="right"/>
    </w:pPr>
    <w:rPr>
      <w:rFonts w:ascii="Arial Narrow" w:eastAsia="Times New Roman" w:hAnsi="Arial Narrow"/>
      <w:color w:val="999999"/>
      <w:sz w:val="40"/>
      <w:lang w:eastAsia="en-US"/>
    </w:rPr>
  </w:style>
  <w:style w:type="paragraph" w:customStyle="1" w:styleId="ChapterName">
    <w:name w:val="Chapter Name"/>
    <w:basedOn w:val="a2"/>
    <w:next w:val="af7"/>
    <w:rsid w:val="00A133AA"/>
    <w:pPr>
      <w:keepNext/>
      <w:keepLines/>
      <w:widowControl/>
      <w:spacing w:after="720"/>
      <w:jc w:val="right"/>
      <w:outlineLvl w:val="0"/>
    </w:pPr>
    <w:rPr>
      <w:rFonts w:ascii="Arial Narrow" w:eastAsia="Times New Roman" w:hAnsi="Arial Narrow"/>
      <w:color w:val="000080"/>
      <w:spacing w:val="20"/>
      <w:kern w:val="0"/>
      <w:sz w:val="64"/>
      <w:szCs w:val="64"/>
      <w:lang w:val="en-GB" w:eastAsia="en-US"/>
    </w:rPr>
  </w:style>
  <w:style w:type="paragraph" w:customStyle="1" w:styleId="TOC1">
    <w:name w:val="TOC 标题1"/>
    <w:basedOn w:val="1"/>
    <w:next w:val="af7"/>
    <w:rsid w:val="00A133AA"/>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PropertyBullet">
    <w:name w:val="PropertyBullet"/>
    <w:rsid w:val="00A133AA"/>
    <w:pPr>
      <w:tabs>
        <w:tab w:val="left" w:pos="2448"/>
      </w:tabs>
      <w:spacing w:after="60"/>
      <w:ind w:left="2376" w:hanging="288"/>
    </w:pPr>
    <w:rPr>
      <w:rFonts w:eastAsia="Times New Roman"/>
      <w:sz w:val="22"/>
      <w:lang w:eastAsia="en-US"/>
    </w:rPr>
  </w:style>
  <w:style w:type="paragraph" w:customStyle="1" w:styleId="CheckListBullet">
    <w:name w:val="CheckListBullet"/>
    <w:basedOn w:val="Tabletextbullet"/>
    <w:rsid w:val="00A133AA"/>
    <w:pPr>
      <w:tabs>
        <w:tab w:val="clear" w:pos="280"/>
        <w:tab w:val="clear" w:pos="360"/>
        <w:tab w:val="left" w:pos="504"/>
      </w:tabs>
      <w:ind w:left="504" w:hanging="432"/>
    </w:pPr>
  </w:style>
  <w:style w:type="paragraph" w:customStyle="1" w:styleId="PropertyBullet2">
    <w:name w:val="PropertyBullet2"/>
    <w:rsid w:val="00A133AA"/>
    <w:pPr>
      <w:tabs>
        <w:tab w:val="left" w:pos="2880"/>
      </w:tabs>
      <w:spacing w:before="120" w:after="120"/>
      <w:ind w:left="2664" w:hanging="144"/>
    </w:pPr>
    <w:rPr>
      <w:rFonts w:eastAsia="Times New Roman"/>
      <w:sz w:val="22"/>
      <w:lang w:eastAsia="en-US"/>
    </w:rPr>
  </w:style>
  <w:style w:type="paragraph" w:customStyle="1" w:styleId="ChapterNumber">
    <w:name w:val="ChapterNumber"/>
    <w:next w:val="ChapterName"/>
    <w:rsid w:val="00A133AA"/>
    <w:pPr>
      <w:pageBreakBefore/>
      <w:tabs>
        <w:tab w:val="left" w:pos="1440"/>
      </w:tabs>
      <w:spacing w:after="60"/>
      <w:jc w:val="right"/>
    </w:pPr>
    <w:rPr>
      <w:rFonts w:ascii="Arial Narrow" w:eastAsia="Times New Roman" w:hAnsi="Arial Narrow"/>
      <w:color w:val="999999"/>
      <w:sz w:val="40"/>
      <w:lang w:eastAsia="en-US"/>
    </w:rPr>
  </w:style>
  <w:style w:type="paragraph" w:customStyle="1" w:styleId="Tableheading">
    <w:name w:val="Table heading"/>
    <w:basedOn w:val="a2"/>
    <w:rsid w:val="00A133AA"/>
    <w:pPr>
      <w:keepNext/>
      <w:autoSpaceDE w:val="0"/>
      <w:autoSpaceDN w:val="0"/>
      <w:spacing w:before="40" w:after="120"/>
      <w:jc w:val="left"/>
    </w:pPr>
    <w:rPr>
      <w:rFonts w:ascii="Helvetica" w:eastAsia="Times New Roman" w:hAnsi="Helvetica"/>
      <w:b/>
      <w:bCs/>
      <w:color w:val="FFFFFF"/>
      <w:kern w:val="0"/>
      <w:sz w:val="18"/>
      <w:szCs w:val="18"/>
      <w:lang w:eastAsia="en-US"/>
    </w:rPr>
  </w:style>
  <w:style w:type="paragraph" w:customStyle="1" w:styleId="TableHeading0">
    <w:name w:val="TableHeading"/>
    <w:rsid w:val="00A133AA"/>
    <w:pPr>
      <w:jc w:val="center"/>
    </w:pPr>
    <w:rPr>
      <w:rFonts w:ascii="Arial" w:eastAsia="Times New Roman" w:hAnsi="Arial"/>
      <w:b/>
      <w:color w:val="FFFFFF"/>
      <w:sz w:val="18"/>
      <w:lang w:eastAsia="en-US"/>
    </w:rPr>
  </w:style>
  <w:style w:type="paragraph" w:customStyle="1" w:styleId="Bullet">
    <w:name w:val="Bullet"/>
    <w:rsid w:val="00A133AA"/>
    <w:pPr>
      <w:keepLines/>
      <w:tabs>
        <w:tab w:val="left" w:pos="2525"/>
      </w:tabs>
      <w:spacing w:before="180" w:after="60"/>
      <w:ind w:left="2525" w:hanging="425"/>
    </w:pPr>
    <w:rPr>
      <w:rFonts w:eastAsia="Times New Roman"/>
      <w:sz w:val="22"/>
      <w:szCs w:val="22"/>
      <w:lang w:val="en-GB" w:eastAsia="en-US"/>
    </w:rPr>
  </w:style>
  <w:style w:type="paragraph" w:customStyle="1" w:styleId="CharChar3CharCharChar">
    <w:name w:val="Char Char3 Char Char Char"/>
    <w:basedOn w:val="a2"/>
    <w:rsid w:val="00A133AA"/>
    <w:rPr>
      <w:rFonts w:ascii="Arial" w:hAnsi="Arial" w:cs="Arial"/>
      <w:szCs w:val="24"/>
    </w:rPr>
  </w:style>
  <w:style w:type="paragraph" w:customStyle="1" w:styleId="af4">
    <w:name w:val="一级条标题"/>
    <w:basedOn w:val="aff6"/>
    <w:next w:val="af3"/>
    <w:rsid w:val="00A133AA"/>
    <w:pPr>
      <w:spacing w:before="0" w:after="0"/>
    </w:pPr>
  </w:style>
  <w:style w:type="paragraph" w:customStyle="1" w:styleId="aff6">
    <w:name w:val="章标题"/>
    <w:next w:val="af3"/>
    <w:rsid w:val="00A133AA"/>
    <w:pPr>
      <w:spacing w:before="50" w:after="50"/>
      <w:jc w:val="both"/>
    </w:pPr>
    <w:rPr>
      <w:rFonts w:ascii="黑体" w:eastAsia="黑体"/>
      <w:sz w:val="21"/>
    </w:rPr>
  </w:style>
  <w:style w:type="paragraph" w:customStyle="1" w:styleId="StyleHeading2Left025Hanging05">
    <w:name w:val="Style Heading 2 + Left:  0.25&quot; Hanging:  0.5&quot;"/>
    <w:basedOn w:val="a2"/>
    <w:rsid w:val="00A133AA"/>
    <w:pPr>
      <w:tabs>
        <w:tab w:val="left" w:pos="576"/>
      </w:tabs>
      <w:ind w:left="576" w:hanging="576"/>
    </w:pPr>
  </w:style>
  <w:style w:type="paragraph" w:customStyle="1" w:styleId="aff7">
    <w:name w:val="正文图标题"/>
    <w:next w:val="af3"/>
    <w:rsid w:val="00A133AA"/>
    <w:pPr>
      <w:jc w:val="center"/>
    </w:pPr>
    <w:rPr>
      <w:rFonts w:ascii="黑体" w:eastAsia="黑体"/>
      <w:sz w:val="21"/>
    </w:rPr>
  </w:style>
  <w:style w:type="paragraph" w:customStyle="1" w:styleId="af3">
    <w:name w:val="段"/>
    <w:rsid w:val="00A133AA"/>
    <w:pPr>
      <w:autoSpaceDE w:val="0"/>
      <w:autoSpaceDN w:val="0"/>
      <w:ind w:firstLineChars="200" w:firstLine="420"/>
      <w:jc w:val="both"/>
    </w:pPr>
    <w:rPr>
      <w:sz w:val="21"/>
    </w:rPr>
  </w:style>
  <w:style w:type="paragraph" w:customStyle="1" w:styleId="CharCharCharCharCharCharCharCharCharCharCharCharCharCharCharCharCharChar">
    <w:name w:val="Char Char Char Char Char Char Char Char Char Char Char Char Char Char Char Char Char Char"/>
    <w:basedOn w:val="a2"/>
    <w:rsid w:val="00A133AA"/>
    <w:pPr>
      <w:keepNext/>
      <w:tabs>
        <w:tab w:val="left" w:pos="2940"/>
      </w:tabs>
      <w:autoSpaceDE w:val="0"/>
      <w:autoSpaceDN w:val="0"/>
      <w:adjustRightInd w:val="0"/>
      <w:ind w:hanging="420"/>
      <w:jc w:val="left"/>
    </w:pPr>
    <w:rPr>
      <w:sz w:val="20"/>
    </w:rPr>
  </w:style>
  <w:style w:type="paragraph" w:customStyle="1" w:styleId="ParaCharCharCharCharCharCharCharCharChar1CharCharCharChar">
    <w:name w:val="默认段落字体 Para Char Char Char Char Char Char Char Char Char1 Char Char Char Char"/>
    <w:basedOn w:val="a2"/>
    <w:rsid w:val="00A133AA"/>
    <w:rPr>
      <w:rFonts w:ascii="Tahoma" w:hAnsi="Tahoma"/>
      <w:szCs w:val="21"/>
    </w:rPr>
  </w:style>
  <w:style w:type="paragraph" w:customStyle="1" w:styleId="3h3H3level3PIM3Level3HeadHeading3-oldsect122">
    <w:name w:val="样式 标题 3h3H3level_3PIM 3Level 3 HeadHeading 3 - oldsect1.2...2"/>
    <w:basedOn w:val="30"/>
    <w:rsid w:val="00A133AA"/>
    <w:pPr>
      <w:spacing w:before="120" w:after="120" w:line="360" w:lineRule="auto"/>
    </w:pPr>
    <w:rPr>
      <w:rFonts w:cs="宋体"/>
      <w:b/>
      <w:bCs/>
    </w:rPr>
  </w:style>
  <w:style w:type="paragraph" w:customStyle="1" w:styleId="3h3H3level3PIM3Level3HeadHeading3-oldsect123">
    <w:name w:val="样式 标题 3h3H3level_3PIM 3Level 3 HeadHeading 3 - oldsect1.2...3"/>
    <w:basedOn w:val="30"/>
    <w:rsid w:val="00A133AA"/>
    <w:pPr>
      <w:spacing w:line="360" w:lineRule="auto"/>
    </w:pPr>
    <w:rPr>
      <w:rFonts w:cs="宋体"/>
      <w:b/>
      <w:bCs/>
    </w:rPr>
  </w:style>
  <w:style w:type="paragraph" w:customStyle="1" w:styleId="CharCharCharCharCharCharCharCharCharCharCharCharCharCharCharCharCharChar0">
    <w:name w:val="Char Char Char Char Char Char Char Char Char Char Char Char Char Char Char Char Char Char"/>
    <w:basedOn w:val="a2"/>
    <w:rsid w:val="00A133AA"/>
    <w:pPr>
      <w:keepNext/>
      <w:tabs>
        <w:tab w:val="left" w:pos="2940"/>
      </w:tabs>
      <w:autoSpaceDE w:val="0"/>
      <w:autoSpaceDN w:val="0"/>
      <w:adjustRightInd w:val="0"/>
      <w:ind w:hanging="420"/>
      <w:jc w:val="left"/>
    </w:pPr>
    <w:rPr>
      <w:sz w:val="20"/>
    </w:rPr>
  </w:style>
  <w:style w:type="paragraph" w:customStyle="1" w:styleId="TAH">
    <w:name w:val="TAH"/>
    <w:basedOn w:val="a2"/>
    <w:rsid w:val="00A133AA"/>
    <w:pPr>
      <w:keepNext/>
      <w:keepLines/>
      <w:widowControl/>
      <w:overflowPunct w:val="0"/>
      <w:autoSpaceDE w:val="0"/>
      <w:autoSpaceDN w:val="0"/>
      <w:adjustRightInd w:val="0"/>
      <w:jc w:val="center"/>
      <w:textAlignment w:val="baseline"/>
    </w:pPr>
    <w:rPr>
      <w:rFonts w:ascii="Arial" w:hAnsi="Arial"/>
      <w:b/>
      <w:kern w:val="0"/>
      <w:sz w:val="18"/>
      <w:lang w:val="en-GB" w:eastAsia="en-US"/>
    </w:rPr>
  </w:style>
  <w:style w:type="paragraph" w:customStyle="1" w:styleId="paragraph2">
    <w:name w:val="paragraph2"/>
    <w:basedOn w:val="a2"/>
    <w:rsid w:val="00A133AA"/>
    <w:pPr>
      <w:widowControl/>
      <w:spacing w:before="80" w:line="240" w:lineRule="atLeast"/>
      <w:ind w:left="720"/>
    </w:pPr>
    <w:rPr>
      <w:color w:val="000000"/>
      <w:kern w:val="0"/>
      <w:sz w:val="20"/>
    </w:rPr>
  </w:style>
  <w:style w:type="paragraph" w:customStyle="1" w:styleId="aff8">
    <w:name w:val="图文框正文"/>
    <w:basedOn w:val="a2"/>
    <w:rsid w:val="00A133AA"/>
    <w:pPr>
      <w:jc w:val="center"/>
    </w:pPr>
    <w:rPr>
      <w:sz w:val="24"/>
    </w:rPr>
  </w:style>
  <w:style w:type="paragraph" w:customStyle="1" w:styleId="ab">
    <w:name w:val="规范正文"/>
    <w:basedOn w:val="a2"/>
    <w:link w:val="Char"/>
    <w:rsid w:val="00A133AA"/>
    <w:pPr>
      <w:autoSpaceDE w:val="0"/>
      <w:autoSpaceDN w:val="0"/>
      <w:adjustRightInd w:val="0"/>
      <w:ind w:firstLine="420"/>
    </w:pPr>
    <w:rPr>
      <w:rFonts w:ascii="宋体" w:hAnsi="宋体"/>
      <w:szCs w:val="21"/>
    </w:rPr>
  </w:style>
  <w:style w:type="paragraph" w:customStyle="1" w:styleId="QB20">
    <w:name w:val="QB标题2"/>
    <w:basedOn w:val="21"/>
    <w:link w:val="QB2Char"/>
    <w:rsid w:val="00A133AA"/>
    <w:pPr>
      <w:numPr>
        <w:ilvl w:val="0"/>
        <w:numId w:val="0"/>
      </w:numPr>
      <w:tabs>
        <w:tab w:val="left" w:pos="567"/>
      </w:tabs>
      <w:autoSpaceDE w:val="0"/>
      <w:autoSpaceDN w:val="0"/>
      <w:adjustRightInd w:val="0"/>
      <w:ind w:left="567" w:hanging="567"/>
    </w:pPr>
    <w:rPr>
      <w:bCs/>
      <w:szCs w:val="21"/>
    </w:rPr>
  </w:style>
  <w:style w:type="paragraph" w:customStyle="1" w:styleId="QB3">
    <w:name w:val="QB图"/>
    <w:basedOn w:val="a2"/>
    <w:next w:val="a2"/>
    <w:rsid w:val="00A133AA"/>
    <w:pPr>
      <w:widowControl/>
      <w:autoSpaceDE w:val="0"/>
      <w:autoSpaceDN w:val="0"/>
      <w:ind w:left="1276" w:hanging="1276"/>
      <w:jc w:val="center"/>
    </w:pPr>
    <w:rPr>
      <w:rFonts w:ascii="宋体"/>
      <w:kern w:val="0"/>
    </w:rPr>
  </w:style>
  <w:style w:type="paragraph" w:customStyle="1" w:styleId="QB4">
    <w:name w:val="QB表"/>
    <w:basedOn w:val="a2"/>
    <w:next w:val="a2"/>
    <w:rsid w:val="00A133AA"/>
    <w:pPr>
      <w:widowControl/>
      <w:autoSpaceDE w:val="0"/>
      <w:autoSpaceDN w:val="0"/>
      <w:ind w:left="1276" w:hanging="1276"/>
      <w:jc w:val="center"/>
    </w:pPr>
    <w:rPr>
      <w:rFonts w:ascii="宋体"/>
      <w:kern w:val="0"/>
    </w:rPr>
  </w:style>
  <w:style w:type="paragraph" w:customStyle="1" w:styleId="QB30">
    <w:name w:val="QB标题3"/>
    <w:basedOn w:val="QB20"/>
    <w:link w:val="QB3Char"/>
    <w:rsid w:val="00A133AA"/>
    <w:pPr>
      <w:tabs>
        <w:tab w:val="clear" w:pos="567"/>
        <w:tab w:val="left" w:pos="709"/>
      </w:tabs>
      <w:ind w:left="709" w:hanging="709"/>
    </w:pPr>
  </w:style>
  <w:style w:type="paragraph" w:customStyle="1" w:styleId="QB40">
    <w:name w:val="QB标题4"/>
    <w:basedOn w:val="QB20"/>
    <w:rsid w:val="00A133AA"/>
    <w:pPr>
      <w:tabs>
        <w:tab w:val="clear" w:pos="567"/>
        <w:tab w:val="left" w:pos="851"/>
      </w:tabs>
      <w:ind w:left="851" w:hanging="851"/>
    </w:pPr>
  </w:style>
  <w:style w:type="paragraph" w:customStyle="1" w:styleId="QB5">
    <w:name w:val="QB标题5"/>
    <w:basedOn w:val="QB40"/>
    <w:rsid w:val="00A133AA"/>
    <w:pPr>
      <w:tabs>
        <w:tab w:val="clear" w:pos="851"/>
        <w:tab w:val="left" w:pos="992"/>
      </w:tabs>
      <w:ind w:left="992" w:hanging="992"/>
    </w:pPr>
  </w:style>
  <w:style w:type="paragraph" w:customStyle="1" w:styleId="QB6">
    <w:name w:val="QB标题6"/>
    <w:basedOn w:val="QB5"/>
    <w:rsid w:val="00A133AA"/>
    <w:pPr>
      <w:tabs>
        <w:tab w:val="clear" w:pos="992"/>
        <w:tab w:val="left" w:pos="1134"/>
      </w:tabs>
      <w:ind w:left="1134" w:hanging="1134"/>
    </w:pPr>
  </w:style>
  <w:style w:type="paragraph" w:customStyle="1" w:styleId="TableRow">
    <w:name w:val="Table Row"/>
    <w:basedOn w:val="a2"/>
    <w:rsid w:val="00A133AA"/>
    <w:pPr>
      <w:widowControl/>
      <w:autoSpaceDE w:val="0"/>
      <w:autoSpaceDN w:val="0"/>
      <w:adjustRightInd w:val="0"/>
      <w:spacing w:before="20" w:after="20"/>
      <w:jc w:val="left"/>
    </w:pPr>
    <w:rPr>
      <w:rFonts w:eastAsia="Batang"/>
      <w:kern w:val="0"/>
      <w:sz w:val="20"/>
      <w:lang w:val="en-GB" w:eastAsia="en-US"/>
    </w:rPr>
  </w:style>
  <w:style w:type="paragraph" w:customStyle="1" w:styleId="QB0">
    <w:name w:val="QB正文"/>
    <w:basedOn w:val="af3"/>
    <w:link w:val="QBChar"/>
    <w:rsid w:val="00A133AA"/>
    <w:pPr>
      <w:ind w:firstLine="200"/>
    </w:pPr>
    <w:rPr>
      <w:rFonts w:ascii="宋体"/>
    </w:rPr>
  </w:style>
  <w:style w:type="paragraph" w:customStyle="1" w:styleId="CharCharChar1CharCharCharCharCharChar">
    <w:name w:val="Char Char Char1 Char Char Char Char Char Char"/>
    <w:basedOn w:val="a2"/>
    <w:rsid w:val="00A133AA"/>
    <w:rPr>
      <w:rFonts w:ascii="Arial" w:hAnsi="Arial" w:cs="Arial"/>
      <w:szCs w:val="24"/>
    </w:rPr>
  </w:style>
  <w:style w:type="paragraph" w:customStyle="1" w:styleId="MMTitle">
    <w:name w:val="MM Title"/>
    <w:basedOn w:val="afd"/>
    <w:rsid w:val="00A133AA"/>
  </w:style>
  <w:style w:type="paragraph" w:customStyle="1" w:styleId="aff9">
    <w:name w:val="表格文本"/>
    <w:rsid w:val="00A133AA"/>
    <w:pPr>
      <w:tabs>
        <w:tab w:val="decimal" w:pos="0"/>
      </w:tabs>
    </w:pPr>
    <w:rPr>
      <w:rFonts w:ascii="Arial" w:hAnsi="Arial"/>
      <w:sz w:val="21"/>
      <w:szCs w:val="21"/>
    </w:rPr>
  </w:style>
  <w:style w:type="paragraph" w:customStyle="1" w:styleId="MMTopic1">
    <w:name w:val="MM Topic 1"/>
    <w:basedOn w:val="1"/>
    <w:rsid w:val="00A133AA"/>
    <w:pPr>
      <w:numPr>
        <w:numId w:val="11"/>
      </w:numPr>
      <w:tabs>
        <w:tab w:val="left" w:pos="425"/>
      </w:tabs>
    </w:pPr>
    <w:rPr>
      <w:rFonts w:eastAsia="宋体"/>
      <w:b/>
      <w:bCs/>
      <w:sz w:val="44"/>
      <w:szCs w:val="44"/>
    </w:rPr>
  </w:style>
  <w:style w:type="paragraph" w:customStyle="1" w:styleId="MMTopic2">
    <w:name w:val="MM Topic 2"/>
    <w:basedOn w:val="21"/>
    <w:rsid w:val="00A133AA"/>
    <w:pPr>
      <w:numPr>
        <w:numId w:val="11"/>
      </w:numPr>
      <w:tabs>
        <w:tab w:val="left" w:pos="992"/>
      </w:tabs>
    </w:pPr>
    <w:rPr>
      <w:b/>
      <w:bCs/>
      <w:sz w:val="32"/>
      <w:szCs w:val="32"/>
    </w:rPr>
  </w:style>
  <w:style w:type="paragraph" w:customStyle="1" w:styleId="MMTopic3">
    <w:name w:val="MM Topic 3"/>
    <w:basedOn w:val="30"/>
    <w:rsid w:val="00A133AA"/>
    <w:pPr>
      <w:numPr>
        <w:numId w:val="11"/>
      </w:numPr>
      <w:tabs>
        <w:tab w:val="left" w:pos="1418"/>
      </w:tabs>
    </w:pPr>
    <w:rPr>
      <w:rFonts w:eastAsia="宋体"/>
      <w:b/>
      <w:bCs/>
      <w:sz w:val="32"/>
      <w:szCs w:val="32"/>
    </w:rPr>
  </w:style>
  <w:style w:type="paragraph" w:customStyle="1" w:styleId="affa">
    <w:name w:val="表格列标题"/>
    <w:basedOn w:val="a2"/>
    <w:rsid w:val="00A133AA"/>
    <w:pPr>
      <w:keepNext/>
      <w:autoSpaceDE w:val="0"/>
      <w:autoSpaceDN w:val="0"/>
      <w:adjustRightInd w:val="0"/>
      <w:jc w:val="center"/>
    </w:pPr>
    <w:rPr>
      <w:b/>
      <w:kern w:val="0"/>
    </w:rPr>
  </w:style>
  <w:style w:type="paragraph" w:customStyle="1" w:styleId="MMTopic4">
    <w:name w:val="MM Topic 4"/>
    <w:basedOn w:val="41"/>
    <w:rsid w:val="00A133AA"/>
    <w:pPr>
      <w:numPr>
        <w:ilvl w:val="0"/>
        <w:numId w:val="0"/>
      </w:numPr>
      <w:tabs>
        <w:tab w:val="left" w:pos="864"/>
      </w:tabs>
    </w:pPr>
    <w:rPr>
      <w:b/>
      <w:bCs/>
      <w:sz w:val="28"/>
      <w:szCs w:val="28"/>
    </w:rPr>
  </w:style>
  <w:style w:type="paragraph" w:customStyle="1" w:styleId="PropertyDescription">
    <w:name w:val="PropertyDescription"/>
    <w:next w:val="PropertyDescriptionText"/>
    <w:rsid w:val="00A133AA"/>
    <w:pPr>
      <w:keepNext/>
      <w:spacing w:before="120" w:after="120"/>
      <w:ind w:left="1728"/>
    </w:pPr>
    <w:rPr>
      <w:rFonts w:ascii="Arial" w:eastAsia="Times New Roman" w:hAnsi="Arial"/>
      <w:sz w:val="18"/>
      <w:lang w:eastAsia="en-US"/>
    </w:rPr>
  </w:style>
  <w:style w:type="paragraph" w:customStyle="1" w:styleId="CharCharCharCharCharCharChar">
    <w:name w:val="Char Char Char Char Char Char Char"/>
    <w:basedOn w:val="a2"/>
    <w:rsid w:val="00A133AA"/>
    <w:pPr>
      <w:spacing w:line="360" w:lineRule="auto"/>
      <w:ind w:left="420"/>
      <w:textAlignment w:val="baseline"/>
    </w:pPr>
    <w:rPr>
      <w:szCs w:val="24"/>
    </w:rPr>
  </w:style>
  <w:style w:type="paragraph" w:customStyle="1" w:styleId="TableTextBold">
    <w:name w:val="Table Text Bold"/>
    <w:basedOn w:val="a2"/>
    <w:rsid w:val="00A133AA"/>
    <w:pPr>
      <w:autoSpaceDE w:val="0"/>
      <w:autoSpaceDN w:val="0"/>
      <w:spacing w:before="40" w:after="40"/>
      <w:jc w:val="left"/>
    </w:pPr>
    <w:rPr>
      <w:rFonts w:eastAsia="Times New Roman" w:cs="Arial"/>
      <w:b/>
      <w:bCs/>
      <w:kern w:val="0"/>
      <w:sz w:val="18"/>
      <w:szCs w:val="18"/>
      <w:lang w:eastAsia="en-US"/>
    </w:rPr>
  </w:style>
  <w:style w:type="paragraph" w:customStyle="1" w:styleId="PropertyDescriptionText">
    <w:name w:val="PropertyDescriptionText"/>
    <w:next w:val="PropertyDescription"/>
    <w:rsid w:val="00A133AA"/>
    <w:pPr>
      <w:spacing w:after="120"/>
      <w:ind w:left="2088"/>
    </w:pPr>
    <w:rPr>
      <w:rFonts w:eastAsia="Times New Roman"/>
      <w:iCs/>
      <w:sz w:val="22"/>
      <w:lang w:eastAsia="en-US"/>
    </w:rPr>
  </w:style>
  <w:style w:type="paragraph" w:customStyle="1" w:styleId="TellUsHeading">
    <w:name w:val="Tell Us Heading"/>
    <w:basedOn w:val="a2"/>
    <w:rsid w:val="00A133AA"/>
    <w:pPr>
      <w:keepLines/>
      <w:widowControl/>
      <w:spacing w:after="160"/>
      <w:ind w:right="4536"/>
    </w:pPr>
    <w:rPr>
      <w:rFonts w:ascii="Arial Narrow" w:eastAsia="Times New Roman" w:hAnsi="Arial Narrow"/>
      <w:b/>
      <w:bCs/>
      <w:kern w:val="0"/>
      <w:sz w:val="18"/>
      <w:szCs w:val="18"/>
      <w:lang w:val="en-GB" w:eastAsia="en-US"/>
    </w:rPr>
  </w:style>
  <w:style w:type="paragraph" w:customStyle="1" w:styleId="29">
    <w:name w:val="封面2"/>
    <w:basedOn w:val="a2"/>
    <w:rsid w:val="00A133AA"/>
    <w:pPr>
      <w:autoSpaceDE w:val="0"/>
      <w:autoSpaceDN w:val="0"/>
      <w:adjustRightInd w:val="0"/>
      <w:spacing w:line="360" w:lineRule="auto"/>
      <w:jc w:val="center"/>
    </w:pPr>
    <w:rPr>
      <w:rFonts w:ascii="黑体" w:eastAsia="黑体"/>
      <w:b/>
      <w:kern w:val="0"/>
      <w:sz w:val="32"/>
    </w:rPr>
  </w:style>
  <w:style w:type="paragraph" w:customStyle="1" w:styleId="Style10">
    <w:name w:val="_Style 10"/>
    <w:basedOn w:val="a2"/>
    <w:next w:val="ac"/>
    <w:rsid w:val="00A133AA"/>
    <w:pPr>
      <w:spacing w:line="360" w:lineRule="auto"/>
      <w:ind w:firstLineChars="200" w:firstLine="420"/>
    </w:pPr>
    <w:rPr>
      <w:sz w:val="24"/>
    </w:rPr>
  </w:style>
  <w:style w:type="paragraph" w:customStyle="1" w:styleId="affb">
    <w:name w:val="前言、引言标题"/>
    <w:next w:val="a2"/>
    <w:rsid w:val="00A133AA"/>
    <w:pPr>
      <w:shd w:val="clear" w:color="FFFFFF" w:fill="FFFFFF"/>
      <w:spacing w:before="640" w:after="560"/>
      <w:jc w:val="center"/>
    </w:pPr>
    <w:rPr>
      <w:rFonts w:ascii="黑体" w:eastAsia="黑体"/>
      <w:sz w:val="32"/>
    </w:rPr>
  </w:style>
  <w:style w:type="paragraph" w:customStyle="1" w:styleId="affc">
    <w:name w:val="文献分类号"/>
    <w:rsid w:val="00A133AA"/>
    <w:pPr>
      <w:widowControl w:val="0"/>
      <w:textAlignment w:val="center"/>
    </w:pPr>
    <w:rPr>
      <w:rFonts w:eastAsia="黑体"/>
      <w:sz w:val="21"/>
    </w:rPr>
  </w:style>
  <w:style w:type="paragraph" w:customStyle="1" w:styleId="affd">
    <w:name w:val="首行缩进"/>
    <w:basedOn w:val="a2"/>
    <w:rsid w:val="00A133AA"/>
    <w:pPr>
      <w:autoSpaceDE w:val="0"/>
      <w:autoSpaceDN w:val="0"/>
      <w:adjustRightInd w:val="0"/>
      <w:ind w:firstLine="720"/>
      <w:jc w:val="left"/>
    </w:pPr>
    <w:rPr>
      <w:kern w:val="0"/>
      <w:sz w:val="24"/>
    </w:rPr>
  </w:style>
  <w:style w:type="paragraph" w:customStyle="1" w:styleId="Chare">
    <w:name w:val="Char"/>
    <w:basedOn w:val="a2"/>
    <w:rsid w:val="00A133AA"/>
    <w:rPr>
      <w:rFonts w:ascii="Arial" w:hAnsi="Arial" w:cs="Arial"/>
      <w:szCs w:val="24"/>
    </w:rPr>
  </w:style>
  <w:style w:type="paragraph" w:customStyle="1" w:styleId="affe">
    <w:name w:val="表格"/>
    <w:rsid w:val="00A133AA"/>
    <w:pPr>
      <w:tabs>
        <w:tab w:val="left" w:pos="725"/>
      </w:tabs>
      <w:adjustRightInd w:val="0"/>
    </w:pPr>
    <w:rPr>
      <w:color w:val="000000"/>
      <w:sz w:val="21"/>
    </w:rPr>
  </w:style>
  <w:style w:type="paragraph" w:customStyle="1" w:styleId="TAL">
    <w:name w:val="TAL"/>
    <w:basedOn w:val="a2"/>
    <w:rsid w:val="00A133AA"/>
    <w:pPr>
      <w:keepNext/>
      <w:keepLines/>
      <w:widowControl/>
      <w:overflowPunct w:val="0"/>
      <w:autoSpaceDE w:val="0"/>
      <w:autoSpaceDN w:val="0"/>
      <w:adjustRightInd w:val="0"/>
      <w:jc w:val="left"/>
      <w:textAlignment w:val="baseline"/>
    </w:pPr>
    <w:rPr>
      <w:rFonts w:ascii="Arial" w:hAnsi="Arial"/>
      <w:kern w:val="0"/>
      <w:sz w:val="18"/>
      <w:lang w:val="en-GB" w:eastAsia="en-US"/>
    </w:rPr>
  </w:style>
  <w:style w:type="paragraph" w:customStyle="1" w:styleId="afff">
    <w:name w:val="小标题"/>
    <w:basedOn w:val="a2"/>
    <w:rsid w:val="00A133AA"/>
    <w:pPr>
      <w:spacing w:line="360" w:lineRule="auto"/>
      <w:jc w:val="center"/>
    </w:pPr>
    <w:rPr>
      <w:rFonts w:ascii="隶书" w:eastAsia="隶书"/>
      <w:b/>
      <w:sz w:val="30"/>
    </w:rPr>
  </w:style>
  <w:style w:type="paragraph" w:customStyle="1" w:styleId="CharCharChar">
    <w:name w:val="Char Char Char"/>
    <w:basedOn w:val="a2"/>
    <w:rsid w:val="00A133AA"/>
    <w:rPr>
      <w:rFonts w:ascii="Arial" w:hAnsi="Arial" w:cs="Arial"/>
      <w:szCs w:val="24"/>
    </w:rPr>
  </w:style>
  <w:style w:type="paragraph" w:customStyle="1" w:styleId="18">
    <w:name w:val="1"/>
    <w:basedOn w:val="a2"/>
    <w:rsid w:val="00A133AA"/>
    <w:rPr>
      <w:rFonts w:ascii="Arial" w:hAnsi="Arial" w:cs="Arial"/>
      <w:szCs w:val="24"/>
    </w:rPr>
  </w:style>
  <w:style w:type="paragraph" w:customStyle="1" w:styleId="CharChar3CharCharCharChar">
    <w:name w:val="Char Char3 Char Char Char Char"/>
    <w:basedOn w:val="a2"/>
    <w:rsid w:val="00A133AA"/>
    <w:rPr>
      <w:rFonts w:ascii="Arial" w:hAnsi="Arial" w:cs="Arial"/>
      <w:szCs w:val="24"/>
    </w:rPr>
  </w:style>
  <w:style w:type="paragraph" w:customStyle="1" w:styleId="CharCharCharChar">
    <w:name w:val="Char Char Char Char"/>
    <w:basedOn w:val="a2"/>
    <w:rsid w:val="00A133AA"/>
    <w:rPr>
      <w:rFonts w:ascii="Arial" w:hAnsi="Arial" w:cs="Arial"/>
      <w:szCs w:val="24"/>
    </w:rPr>
  </w:style>
  <w:style w:type="paragraph" w:customStyle="1" w:styleId="CharCharCharCharCharChar">
    <w:name w:val="Char Char Char Char Char Char"/>
    <w:basedOn w:val="a2"/>
    <w:rsid w:val="00A133AA"/>
    <w:rPr>
      <w:rFonts w:ascii="Arial" w:hAnsi="Arial" w:cs="Arial"/>
      <w:szCs w:val="24"/>
    </w:rPr>
  </w:style>
  <w:style w:type="paragraph" w:customStyle="1" w:styleId="TableItem5">
    <w:name w:val="TableItem5"/>
    <w:basedOn w:val="a2"/>
    <w:rsid w:val="00A133AA"/>
    <w:pPr>
      <w:spacing w:before="20" w:after="20" w:line="320" w:lineRule="atLeast"/>
      <w:jc w:val="left"/>
    </w:pPr>
    <w:rPr>
      <w:rFonts w:ascii="Arial" w:hAnsi="Arial"/>
    </w:rPr>
  </w:style>
  <w:style w:type="paragraph" w:customStyle="1" w:styleId="2PIM2H2Heading2HiddenHeading2CCBSheading2Titre32">
    <w:name w:val="样式 标题 2PIM2H2Heading 2 HiddenHeading 2 CCBSheading 2Titre3...2"/>
    <w:basedOn w:val="21"/>
    <w:rsid w:val="00A133AA"/>
    <w:pPr>
      <w:spacing w:line="300" w:lineRule="auto"/>
    </w:pPr>
    <w:rPr>
      <w:rFonts w:cs="宋体"/>
      <w:bCs/>
    </w:rPr>
  </w:style>
  <w:style w:type="paragraph" w:customStyle="1" w:styleId="ParaCharCharCharCharCharCharCharCharCharCharCharCharChar1CharCharCharCharCharCharCharCharCharCharCharCharCharCharCharCharChar">
    <w:name w:val="默认段落字体 Para Char Char Char Char Char Char Char Char Char Char Char Char Char1 Char Char Char Char Char Char Char Char Char Char Char Char Char Char Char Char Char"/>
    <w:basedOn w:val="a2"/>
    <w:rsid w:val="00A133AA"/>
    <w:rPr>
      <w:rFonts w:ascii="Arial" w:hAnsi="Arial" w:cs="Arial"/>
      <w:szCs w:val="24"/>
    </w:rPr>
  </w:style>
  <w:style w:type="paragraph" w:customStyle="1" w:styleId="CharChar1CharCharCharCharCharCharChar">
    <w:name w:val="Char Char1 Char Char Char Char Char Char Char"/>
    <w:basedOn w:val="a2"/>
    <w:rsid w:val="00A133AA"/>
    <w:rPr>
      <w:rFonts w:ascii="Arial" w:eastAsia="黑体" w:hAnsi="Arial" w:cs="Arial"/>
      <w:snapToGrid w:val="0"/>
      <w:kern w:val="0"/>
      <w:szCs w:val="21"/>
    </w:rPr>
  </w:style>
  <w:style w:type="paragraph" w:customStyle="1" w:styleId="ParaCharCharCharCharCharCharCharCharCharCharCharCharChar1CharCharCharCharCharCharCharCharCharCharCharCharCharCharCharCharCharCharChar">
    <w:name w:val="默认段落字体 Para Char Char Char Char Char Char Char Char Char Char Char Char Char1 Char Char Char Char Char Char Char Char Char Char Char Char Char Char Char Char Char Char Char"/>
    <w:basedOn w:val="a2"/>
    <w:rsid w:val="00A133AA"/>
    <w:rPr>
      <w:rFonts w:ascii="Arial" w:hAnsi="Arial" w:cs="Arial"/>
      <w:szCs w:val="24"/>
    </w:rPr>
  </w:style>
  <w:style w:type="paragraph" w:customStyle="1" w:styleId="b2">
    <w:name w:val="b2"/>
    <w:basedOn w:val="a2"/>
    <w:rsid w:val="00A133AA"/>
    <w:pPr>
      <w:numPr>
        <w:numId w:val="12"/>
      </w:numPr>
      <w:tabs>
        <w:tab w:val="left" w:pos="397"/>
      </w:tabs>
      <w:spacing w:line="360" w:lineRule="auto"/>
    </w:pPr>
    <w:rPr>
      <w:rFonts w:ascii="宋体" w:hAnsi="宋体"/>
      <w:sz w:val="24"/>
    </w:rPr>
  </w:style>
  <w:style w:type="paragraph" w:customStyle="1" w:styleId="afff0">
    <w:name w:val="封面抬头标题"/>
    <w:basedOn w:val="26"/>
    <w:rsid w:val="00A133AA"/>
    <w:pPr>
      <w:spacing w:after="0" w:line="240" w:lineRule="auto"/>
    </w:pPr>
    <w:rPr>
      <w:rFonts w:eastAsia="黑体"/>
      <w:b/>
      <w:bCs/>
      <w:spacing w:val="160"/>
      <w:sz w:val="52"/>
      <w:szCs w:val="24"/>
    </w:rPr>
  </w:style>
  <w:style w:type="paragraph" w:customStyle="1" w:styleId="afff1">
    <w:name w:val="标准编号"/>
    <w:basedOn w:val="a2"/>
    <w:rsid w:val="00A133AA"/>
    <w:pPr>
      <w:jc w:val="center"/>
    </w:pPr>
    <w:rPr>
      <w:rFonts w:ascii="黑体" w:eastAsia="黑体"/>
      <w:b/>
      <w:bCs/>
      <w:sz w:val="30"/>
      <w:szCs w:val="24"/>
    </w:rPr>
  </w:style>
  <w:style w:type="paragraph" w:customStyle="1" w:styleId="afff2">
    <w:name w:val="封面中文名称"/>
    <w:basedOn w:val="af7"/>
    <w:rsid w:val="00A133AA"/>
    <w:pPr>
      <w:jc w:val="center"/>
    </w:pPr>
    <w:rPr>
      <w:rFonts w:ascii="黑体" w:eastAsia="黑体"/>
      <w:b/>
      <w:spacing w:val="80"/>
      <w:sz w:val="44"/>
      <w:szCs w:val="24"/>
    </w:rPr>
  </w:style>
  <w:style w:type="paragraph" w:customStyle="1" w:styleId="afff3">
    <w:name w:val="封面英文名称"/>
    <w:basedOn w:val="af7"/>
    <w:rsid w:val="00A133AA"/>
    <w:pPr>
      <w:jc w:val="center"/>
    </w:pPr>
    <w:rPr>
      <w:rFonts w:ascii="黑体"/>
      <w:b/>
      <w:spacing w:val="60"/>
      <w:sz w:val="28"/>
      <w:szCs w:val="24"/>
    </w:rPr>
  </w:style>
  <w:style w:type="paragraph" w:customStyle="1" w:styleId="afff4">
    <w:name w:val="发布实施"/>
    <w:basedOn w:val="afff5"/>
    <w:rsid w:val="00A133AA"/>
  </w:style>
  <w:style w:type="paragraph" w:customStyle="1" w:styleId="afff6">
    <w:name w:val="封面公司名称"/>
    <w:basedOn w:val="a2"/>
    <w:rsid w:val="00A133AA"/>
    <w:rPr>
      <w:rFonts w:ascii="黑体" w:eastAsia="黑体"/>
      <w:b/>
      <w:bCs/>
      <w:sz w:val="36"/>
      <w:szCs w:val="24"/>
    </w:rPr>
  </w:style>
  <w:style w:type="paragraph" w:customStyle="1" w:styleId="afff5">
    <w:name w:val="封面版本号"/>
    <w:basedOn w:val="26"/>
    <w:rsid w:val="00A133AA"/>
    <w:pPr>
      <w:spacing w:after="0" w:line="240" w:lineRule="auto"/>
      <w:jc w:val="center"/>
    </w:pPr>
    <w:rPr>
      <w:rFonts w:ascii="黑体" w:eastAsia="黑体"/>
      <w:b/>
      <w:spacing w:val="40"/>
      <w:sz w:val="24"/>
      <w:szCs w:val="24"/>
    </w:rPr>
  </w:style>
  <w:style w:type="paragraph" w:customStyle="1" w:styleId="1H1PIM1h11Level1TopicHeadingNormalFontHelv">
    <w:name w:val="样式 标题 1H1PIM 1h11.Level 1 Topic HeadingNormal + Font: Helv..."/>
    <w:basedOn w:val="1"/>
    <w:rsid w:val="00A133AA"/>
    <w:rPr>
      <w:rFonts w:cs="宋体"/>
      <w:bCs/>
    </w:rPr>
  </w:style>
  <w:style w:type="paragraph" w:customStyle="1" w:styleId="1H1PIM1h11Level1TopicHeadingNormalFontHelv1">
    <w:name w:val="样式 标题 1H1PIM 1h11.Level 1 Topic HeadingNormal + Font: Helv...1"/>
    <w:basedOn w:val="1"/>
    <w:rsid w:val="00A133AA"/>
    <w:rPr>
      <w:rFonts w:ascii="宋体" w:hAnsi="宋体"/>
      <w:b/>
      <w:bCs/>
    </w:rPr>
  </w:style>
  <w:style w:type="paragraph" w:customStyle="1" w:styleId="afff7">
    <w:name w:val="标准正文"/>
    <w:rsid w:val="00A133AA"/>
    <w:pPr>
      <w:widowControl w:val="0"/>
      <w:ind w:firstLineChars="200" w:firstLine="420"/>
      <w:jc w:val="both"/>
    </w:pPr>
    <w:rPr>
      <w:snapToGrid w:val="0"/>
      <w:sz w:val="21"/>
      <w:szCs w:val="21"/>
    </w:rPr>
  </w:style>
  <w:style w:type="paragraph" w:customStyle="1" w:styleId="3h3H3level3PIM3Level3HeadHeading3-oldsect12">
    <w:name w:val="样式 标题 3h3H3level_3PIM 3Level 3 HeadHeading 3 - oldsect1.2..."/>
    <w:basedOn w:val="30"/>
    <w:rsid w:val="00A133AA"/>
    <w:rPr>
      <w:rFonts w:cs="宋体"/>
      <w:b/>
      <w:bCs/>
    </w:rPr>
  </w:style>
  <w:style w:type="paragraph" w:customStyle="1" w:styleId="3h3H3level3PIM3Level3HeadHeading3-oldsect121">
    <w:name w:val="样式 标题 3h3H3level_3PIM 3Level 3 HeadHeading 3 - oldsect1.2...1"/>
    <w:basedOn w:val="30"/>
    <w:rsid w:val="00A133AA"/>
    <w:rPr>
      <w:b/>
      <w:bCs/>
      <w:color w:val="0000FF"/>
    </w:rPr>
  </w:style>
  <w:style w:type="paragraph" w:customStyle="1" w:styleId="QB">
    <w:name w:val="QB附录"/>
    <w:basedOn w:val="1"/>
    <w:autoRedefine/>
    <w:rsid w:val="00BA46B3"/>
    <w:pPr>
      <w:numPr>
        <w:numId w:val="13"/>
      </w:numPr>
      <w:autoSpaceDE w:val="0"/>
      <w:autoSpaceDN w:val="0"/>
      <w:adjustRightInd w:val="0"/>
      <w:spacing w:line="578" w:lineRule="auto"/>
      <w:ind w:rightChars="100" w:right="240"/>
      <w:textAlignment w:val="baseline"/>
    </w:pPr>
    <w:rPr>
      <w:rFonts w:ascii="黑体" w:hAnsi="黑体"/>
      <w:bCs/>
      <w:szCs w:val="44"/>
    </w:rPr>
  </w:style>
  <w:style w:type="paragraph" w:customStyle="1" w:styleId="22">
    <w:name w:val="附录标题2级"/>
    <w:basedOn w:val="QB20"/>
    <w:qFormat/>
    <w:rsid w:val="00BA46B3"/>
    <w:pPr>
      <w:numPr>
        <w:ilvl w:val="1"/>
        <w:numId w:val="13"/>
      </w:numPr>
      <w:autoSpaceDE/>
      <w:autoSpaceDN/>
      <w:adjustRightInd/>
      <w:spacing w:line="415" w:lineRule="auto"/>
    </w:pPr>
    <w:rPr>
      <w:rFonts w:ascii="黑体" w:hAnsi="黑体"/>
    </w:rPr>
  </w:style>
  <w:style w:type="paragraph" w:customStyle="1" w:styleId="31">
    <w:name w:val="附录标题3级"/>
    <w:basedOn w:val="QB30"/>
    <w:qFormat/>
    <w:rsid w:val="00BA46B3"/>
    <w:pPr>
      <w:numPr>
        <w:ilvl w:val="2"/>
        <w:numId w:val="13"/>
      </w:numPr>
      <w:autoSpaceDE/>
      <w:autoSpaceDN/>
      <w:adjustRightInd/>
      <w:spacing w:line="415" w:lineRule="auto"/>
      <w:outlineLvl w:val="2"/>
    </w:pPr>
    <w:rPr>
      <w:rFonts w:ascii="黑体" w:hAnsi="黑体"/>
    </w:rPr>
  </w:style>
  <w:style w:type="paragraph" w:customStyle="1" w:styleId="TableText0">
    <w:name w:val="Table Text"/>
    <w:link w:val="TableTextChar2"/>
    <w:rsid w:val="00AE5098"/>
    <w:pPr>
      <w:snapToGrid w:val="0"/>
      <w:spacing w:before="80" w:after="80"/>
    </w:pPr>
    <w:rPr>
      <w:rFonts w:ascii="Arial" w:hAnsi="Arial"/>
      <w:sz w:val="18"/>
      <w:szCs w:val="22"/>
    </w:rPr>
  </w:style>
  <w:style w:type="character" w:customStyle="1" w:styleId="TableTextChar2">
    <w:name w:val="Table Text Char2"/>
    <w:link w:val="TableText0"/>
    <w:rsid w:val="00AE5098"/>
    <w:rPr>
      <w:rFonts w:ascii="Arial" w:hAnsi="Arial"/>
      <w:sz w:val="18"/>
      <w:szCs w:val="22"/>
      <w:lang w:bidi="ar-SA"/>
    </w:rPr>
  </w:style>
  <w:style w:type="paragraph" w:customStyle="1" w:styleId="afff8">
    <w:name w:val="封面文档标题"/>
    <w:basedOn w:val="a2"/>
    <w:rsid w:val="00FC448C"/>
    <w:pPr>
      <w:autoSpaceDE w:val="0"/>
      <w:autoSpaceDN w:val="0"/>
      <w:adjustRightInd w:val="0"/>
      <w:spacing w:line="360" w:lineRule="auto"/>
      <w:jc w:val="center"/>
    </w:pPr>
    <w:rPr>
      <w:rFonts w:ascii="隶书" w:eastAsia="隶书"/>
      <w:b/>
      <w:kern w:val="0"/>
      <w:sz w:val="72"/>
    </w:rPr>
  </w:style>
  <w:style w:type="paragraph" w:customStyle="1" w:styleId="Style13">
    <w:name w:val="_Style 13"/>
    <w:basedOn w:val="a2"/>
    <w:next w:val="ac"/>
    <w:rsid w:val="00FC448C"/>
    <w:pPr>
      <w:ind w:firstLine="420"/>
    </w:pPr>
  </w:style>
  <w:style w:type="paragraph" w:customStyle="1" w:styleId="Style20">
    <w:name w:val="_Style 20"/>
    <w:basedOn w:val="a2"/>
    <w:next w:val="ac"/>
    <w:rsid w:val="00FC448C"/>
    <w:pPr>
      <w:ind w:firstLine="420"/>
    </w:pPr>
  </w:style>
  <w:style w:type="paragraph" w:customStyle="1" w:styleId="CharCharCharCharCharChar0">
    <w:name w:val="Char Char Char Char Char Char"/>
    <w:basedOn w:val="a2"/>
    <w:rsid w:val="00FC448C"/>
    <w:rPr>
      <w:rFonts w:ascii="Arial" w:hAnsi="Arial" w:cs="Arial"/>
      <w:szCs w:val="24"/>
    </w:rPr>
  </w:style>
  <w:style w:type="character" w:customStyle="1" w:styleId="CharChar0">
    <w:name w:val="Char Char"/>
    <w:rsid w:val="00FC448C"/>
    <w:rPr>
      <w:rFonts w:eastAsia="宋体"/>
      <w:b/>
      <w:kern w:val="2"/>
      <w:sz w:val="28"/>
      <w:lang w:val="en-US" w:eastAsia="zh-CN"/>
    </w:rPr>
  </w:style>
  <w:style w:type="character" w:customStyle="1" w:styleId="CharChar10">
    <w:name w:val="Char Char1"/>
    <w:rsid w:val="00FC448C"/>
    <w:rPr>
      <w:rFonts w:ascii="Arial" w:eastAsia="黑体" w:hAnsi="Arial"/>
      <w:b/>
      <w:kern w:val="2"/>
      <w:sz w:val="28"/>
      <w:lang w:val="en-US" w:eastAsia="zh-CN"/>
    </w:rPr>
  </w:style>
  <w:style w:type="character" w:customStyle="1" w:styleId="CharChar20">
    <w:name w:val="Char Char2"/>
    <w:rsid w:val="00FC448C"/>
    <w:rPr>
      <w:rFonts w:eastAsia="宋体"/>
      <w:b/>
      <w:kern w:val="2"/>
      <w:sz w:val="32"/>
      <w:lang w:val="en-US" w:eastAsia="zh-CN"/>
    </w:rPr>
  </w:style>
  <w:style w:type="paragraph" w:customStyle="1" w:styleId="CharChar3">
    <w:name w:val="Char Char3"/>
    <w:basedOn w:val="a2"/>
    <w:rsid w:val="00FC448C"/>
    <w:rPr>
      <w:rFonts w:ascii="Arial" w:hAnsi="Arial" w:cs="Arial"/>
      <w:szCs w:val="24"/>
    </w:rPr>
  </w:style>
  <w:style w:type="paragraph" w:styleId="afff9">
    <w:name w:val="footnote text"/>
    <w:basedOn w:val="a2"/>
    <w:link w:val="Charf"/>
    <w:semiHidden/>
    <w:rsid w:val="00FC448C"/>
    <w:pPr>
      <w:snapToGrid w:val="0"/>
      <w:jc w:val="left"/>
    </w:pPr>
    <w:rPr>
      <w:sz w:val="18"/>
      <w:szCs w:val="18"/>
    </w:rPr>
  </w:style>
  <w:style w:type="character" w:customStyle="1" w:styleId="Charf">
    <w:name w:val="脚注文本 Char"/>
    <w:link w:val="afff9"/>
    <w:semiHidden/>
    <w:rsid w:val="00FC448C"/>
    <w:rPr>
      <w:kern w:val="2"/>
      <w:sz w:val="18"/>
      <w:szCs w:val="18"/>
    </w:rPr>
  </w:style>
  <w:style w:type="character" w:styleId="afffa">
    <w:name w:val="footnote reference"/>
    <w:semiHidden/>
    <w:rsid w:val="00FC448C"/>
    <w:rPr>
      <w:vertAlign w:val="superscript"/>
    </w:rPr>
  </w:style>
  <w:style w:type="paragraph" w:customStyle="1" w:styleId="CharCharCharCharCharCharChar0">
    <w:name w:val="Char Char Char Char Char Char Char"/>
    <w:basedOn w:val="a2"/>
    <w:rsid w:val="00FC448C"/>
    <w:rPr>
      <w:rFonts w:ascii="Arial" w:hAnsi="Arial" w:cs="Arial"/>
      <w:szCs w:val="24"/>
    </w:rPr>
  </w:style>
  <w:style w:type="paragraph" w:customStyle="1" w:styleId="ItemListText">
    <w:name w:val="Item List Text"/>
    <w:rsid w:val="00FC448C"/>
    <w:pPr>
      <w:adjustRightInd w:val="0"/>
      <w:snapToGrid w:val="0"/>
      <w:spacing w:before="80" w:after="80" w:line="240" w:lineRule="atLeast"/>
      <w:ind w:left="2126"/>
    </w:pPr>
    <w:rPr>
      <w:kern w:val="2"/>
      <w:sz w:val="21"/>
      <w:szCs w:val="21"/>
    </w:rPr>
  </w:style>
  <w:style w:type="paragraph" w:customStyle="1" w:styleId="CharChar1CharCharCharCharCharCharChar0">
    <w:name w:val="Char Char1 Char Char Char Char Char Char Char"/>
    <w:basedOn w:val="a2"/>
    <w:rsid w:val="00FC448C"/>
    <w:rPr>
      <w:rFonts w:ascii="Arial" w:eastAsia="黑体" w:hAnsi="Arial" w:cs="Arial"/>
      <w:snapToGrid w:val="0"/>
      <w:kern w:val="0"/>
      <w:szCs w:val="21"/>
    </w:rPr>
  </w:style>
  <w:style w:type="paragraph" w:customStyle="1" w:styleId="Figure">
    <w:name w:val="Figure"/>
    <w:basedOn w:val="a2"/>
    <w:next w:val="a2"/>
    <w:rsid w:val="00FC448C"/>
    <w:pPr>
      <w:keepNext/>
      <w:widowControl/>
      <w:topLinePunct/>
      <w:adjustRightInd w:val="0"/>
      <w:snapToGrid w:val="0"/>
      <w:spacing w:before="160" w:after="160" w:line="240" w:lineRule="atLeast"/>
      <w:ind w:left="1701"/>
      <w:jc w:val="left"/>
    </w:pPr>
    <w:rPr>
      <w:rFonts w:cs="Arial"/>
      <w:szCs w:val="21"/>
    </w:rPr>
  </w:style>
  <w:style w:type="character" w:customStyle="1" w:styleId="Heading2CharCharCharChar">
    <w:name w:val="Heading 2 Char Char Char Char"/>
    <w:rsid w:val="00FC448C"/>
    <w:rPr>
      <w:rFonts w:ascii="Arial" w:eastAsia="宋体" w:hAnsi="Arial"/>
      <w:snapToGrid/>
      <w:sz w:val="24"/>
      <w:lang w:val="en-US" w:eastAsia="en-US" w:bidi="ar-SA"/>
    </w:rPr>
  </w:style>
  <w:style w:type="table" w:styleId="afffb">
    <w:name w:val="Table Grid"/>
    <w:aliases w:val="Gridding"/>
    <w:basedOn w:val="a4"/>
    <w:rsid w:val="00FC448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a">
    <w:name w:val="样式 标题 2 + 加粗 红色"/>
    <w:basedOn w:val="21"/>
    <w:link w:val="2Char3"/>
    <w:rsid w:val="00FC448C"/>
    <w:pPr>
      <w:tabs>
        <w:tab w:val="clear" w:pos="576"/>
        <w:tab w:val="num" w:pos="1002"/>
      </w:tabs>
      <w:ind w:left="1002"/>
    </w:pPr>
    <w:rPr>
      <w:rFonts w:ascii="宋体" w:hAnsi="宋体"/>
      <w:bCs/>
      <w:color w:val="FF0000"/>
    </w:rPr>
  </w:style>
  <w:style w:type="character" w:customStyle="1" w:styleId="2Char3">
    <w:name w:val="样式 标题 2 + 加粗 红色 Char"/>
    <w:link w:val="2a"/>
    <w:rsid w:val="00FC448C"/>
    <w:rPr>
      <w:rFonts w:ascii="宋体" w:eastAsia="黑体" w:hAnsi="宋体"/>
      <w:bCs/>
      <w:color w:val="FF0000"/>
      <w:kern w:val="2"/>
      <w:sz w:val="21"/>
    </w:rPr>
  </w:style>
  <w:style w:type="paragraph" w:customStyle="1" w:styleId="Charf0">
    <w:name w:val="Char"/>
    <w:basedOn w:val="a2"/>
    <w:rsid w:val="00FC448C"/>
    <w:pPr>
      <w:ind w:left="420"/>
      <w:textAlignment w:val="baseline"/>
    </w:pPr>
    <w:rPr>
      <w:szCs w:val="24"/>
    </w:rPr>
  </w:style>
  <w:style w:type="paragraph" w:customStyle="1" w:styleId="ParaCharCharCharCharCharCharCharCharCharChar">
    <w:name w:val="默认段落字体 Para Char Char Char Char Char Char Char Char Char Char"/>
    <w:basedOn w:val="afb"/>
    <w:autoRedefine/>
    <w:rsid w:val="00FC448C"/>
    <w:rPr>
      <w:rFonts w:ascii="Tahoma" w:hAnsi="Tahoma"/>
      <w:sz w:val="24"/>
      <w:szCs w:val="24"/>
    </w:rPr>
  </w:style>
  <w:style w:type="paragraph" w:customStyle="1" w:styleId="30015">
    <w:name w:val="样式 样式 样式3 + 四号 + 段前: 0 磅 段后: 0 磅 行距: 1.5 倍行距"/>
    <w:basedOn w:val="a2"/>
    <w:rsid w:val="00FC448C"/>
    <w:pPr>
      <w:tabs>
        <w:tab w:val="num" w:pos="420"/>
      </w:tabs>
      <w:ind w:left="420" w:hanging="420"/>
      <w:jc w:val="left"/>
      <w:outlineLvl w:val="0"/>
    </w:pPr>
    <w:rPr>
      <w:kern w:val="44"/>
      <w:sz w:val="28"/>
    </w:rPr>
  </w:style>
  <w:style w:type="paragraph" w:styleId="afffc">
    <w:name w:val="Revision"/>
    <w:hidden/>
    <w:uiPriority w:val="99"/>
    <w:semiHidden/>
    <w:rsid w:val="00FC448C"/>
    <w:rPr>
      <w:kern w:val="2"/>
      <w:sz w:val="21"/>
    </w:rPr>
  </w:style>
  <w:style w:type="numbering" w:customStyle="1" w:styleId="12">
    <w:name w:val="样式1"/>
    <w:basedOn w:val="a5"/>
    <w:rsid w:val="00FC448C"/>
    <w:pPr>
      <w:numPr>
        <w:numId w:val="14"/>
      </w:numPr>
    </w:pPr>
  </w:style>
  <w:style w:type="paragraph" w:customStyle="1" w:styleId="QB7">
    <w:name w:val="QB目录前言"/>
    <w:basedOn w:val="QB0"/>
    <w:rsid w:val="00FC448C"/>
    <w:pPr>
      <w:ind w:firstLineChars="62" w:firstLine="198"/>
      <w:jc w:val="center"/>
    </w:pPr>
    <w:rPr>
      <w:rFonts w:ascii="黑体" w:eastAsia="黑体"/>
      <w:noProof/>
      <w:sz w:val="32"/>
      <w:szCs w:val="32"/>
    </w:rPr>
  </w:style>
  <w:style w:type="character" w:customStyle="1" w:styleId="QB2Char">
    <w:name w:val="QB标题2 Char"/>
    <w:link w:val="QB20"/>
    <w:rsid w:val="00FC448C"/>
    <w:rPr>
      <w:rFonts w:ascii="Arial" w:eastAsia="黑体" w:hAnsi="Arial"/>
      <w:bCs/>
      <w:kern w:val="2"/>
      <w:sz w:val="21"/>
      <w:szCs w:val="21"/>
    </w:rPr>
  </w:style>
  <w:style w:type="character" w:customStyle="1" w:styleId="QB3Char">
    <w:name w:val="QB标题3 Char"/>
    <w:link w:val="QB30"/>
    <w:rsid w:val="00FC448C"/>
    <w:rPr>
      <w:rFonts w:ascii="Arial" w:eastAsia="黑体" w:hAnsi="Arial"/>
      <w:bCs/>
      <w:kern w:val="2"/>
      <w:sz w:val="21"/>
      <w:szCs w:val="21"/>
    </w:rPr>
  </w:style>
  <w:style w:type="character" w:customStyle="1" w:styleId="Char8">
    <w:name w:val="日期 Char"/>
    <w:link w:val="afc"/>
    <w:rsid w:val="00FC448C"/>
    <w:rPr>
      <w:kern w:val="2"/>
      <w:sz w:val="21"/>
    </w:rPr>
  </w:style>
  <w:style w:type="character" w:customStyle="1" w:styleId="Char9">
    <w:name w:val="标题 Char"/>
    <w:link w:val="afd"/>
    <w:rsid w:val="00FC448C"/>
    <w:rPr>
      <w:rFonts w:ascii="Arial" w:hAnsi="Arial" w:cs="Arial"/>
      <w:b/>
      <w:bCs/>
      <w:kern w:val="2"/>
      <w:sz w:val="32"/>
      <w:szCs w:val="32"/>
    </w:rPr>
  </w:style>
  <w:style w:type="character" w:customStyle="1" w:styleId="HTMLChar">
    <w:name w:val="HTML 预设格式 Char"/>
    <w:link w:val="HTML1"/>
    <w:rsid w:val="00FC448C"/>
    <w:rPr>
      <w:rFonts w:ascii="Courier New" w:hAnsi="Courier New" w:cs="Courier New"/>
      <w:color w:val="000000"/>
    </w:rPr>
  </w:style>
  <w:style w:type="character" w:customStyle="1" w:styleId="Char10">
    <w:name w:val="纯文本 Char1"/>
    <w:rsid w:val="00FC448C"/>
    <w:rPr>
      <w:rFonts w:ascii="宋体" w:hAnsi="Courier New" w:cs="Courier New"/>
      <w:kern w:val="2"/>
      <w:sz w:val="21"/>
      <w:szCs w:val="21"/>
    </w:rPr>
  </w:style>
  <w:style w:type="paragraph" w:customStyle="1" w:styleId="19">
    <w:name w:val="列出段落1"/>
    <w:basedOn w:val="a2"/>
    <w:rsid w:val="00FC448C"/>
    <w:pPr>
      <w:ind w:firstLineChars="200" w:firstLine="420"/>
    </w:pPr>
    <w:rPr>
      <w:rFonts w:ascii="Calibri" w:hAnsi="Calibri"/>
      <w:szCs w:val="22"/>
    </w:rPr>
  </w:style>
  <w:style w:type="paragraph" w:customStyle="1" w:styleId="TOC10">
    <w:name w:val="TOC 标题1"/>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CharChar3CharCharChar0">
    <w:name w:val="Char Char3 Char Char Char"/>
    <w:basedOn w:val="a2"/>
    <w:rsid w:val="00FC448C"/>
    <w:rPr>
      <w:rFonts w:ascii="Arial" w:hAnsi="Arial" w:cs="Arial"/>
      <w:szCs w:val="24"/>
    </w:rPr>
  </w:style>
  <w:style w:type="paragraph" w:customStyle="1" w:styleId="CharCharChar1CharCharCharCharCharChar0">
    <w:name w:val="Char Char Char1 Char Char Char Char Char Char"/>
    <w:basedOn w:val="a2"/>
    <w:rsid w:val="00FC448C"/>
    <w:rPr>
      <w:rFonts w:ascii="Arial" w:hAnsi="Arial" w:cs="Arial"/>
      <w:szCs w:val="24"/>
    </w:rPr>
  </w:style>
  <w:style w:type="paragraph" w:customStyle="1" w:styleId="CharCharChar0">
    <w:name w:val="Char Char Char"/>
    <w:basedOn w:val="a2"/>
    <w:rsid w:val="00FC448C"/>
    <w:rPr>
      <w:rFonts w:ascii="Arial" w:hAnsi="Arial" w:cs="Arial"/>
      <w:szCs w:val="24"/>
    </w:rPr>
  </w:style>
  <w:style w:type="paragraph" w:customStyle="1" w:styleId="CharChar3CharCharCharChar0">
    <w:name w:val="Char Char3 Char Char Char Char"/>
    <w:basedOn w:val="a2"/>
    <w:rsid w:val="00FC448C"/>
    <w:rPr>
      <w:rFonts w:ascii="Arial" w:hAnsi="Arial" w:cs="Arial"/>
      <w:szCs w:val="24"/>
    </w:rPr>
  </w:style>
  <w:style w:type="paragraph" w:customStyle="1" w:styleId="CharCharCharChar0">
    <w:name w:val="Char Char Char Char"/>
    <w:basedOn w:val="a2"/>
    <w:rsid w:val="00FC448C"/>
    <w:rPr>
      <w:rFonts w:ascii="Arial" w:hAnsi="Arial" w:cs="Arial"/>
      <w:szCs w:val="24"/>
    </w:rPr>
  </w:style>
  <w:style w:type="character" w:customStyle="1" w:styleId="5Char">
    <w:name w:val="标题 5 Char"/>
    <w:aliases w:val="dash Char,ds Char,dd Char,H5 Char,h5 Char,heading 5 Char,PIM 5 Char,ITT t5 Char,PA Pico Section Char,5 Char,H5-Heading 5 Char,l5 Char,heading5 Char,Level 3 - i Char,Roman list Char,L5 Char,第四层条 Char,Normal Text Char,Block Label Char,l4 Char"/>
    <w:link w:val="51"/>
    <w:rsid w:val="00FC448C"/>
    <w:rPr>
      <w:rFonts w:eastAsia="黑体"/>
      <w:kern w:val="2"/>
      <w:sz w:val="21"/>
    </w:rPr>
  </w:style>
  <w:style w:type="character" w:customStyle="1" w:styleId="6Char">
    <w:name w:val="标题 6 Char"/>
    <w:aliases w:val="结算规范 标题6 Char,L6 Char,H6 Char,Bullet list Char,PIM 6 Char,BOD 4 Char,正文六级标题 Char,标题 6(ALT+6) Char,第五层条 Char,heading 6 Char,h6 Char,Heading6 Char,Requirement Char,Legal Level 1. Char,h61 Char,heading 61 Char,Third Subheading Char,h62 Char"/>
    <w:link w:val="6"/>
    <w:rsid w:val="00FC448C"/>
    <w:rPr>
      <w:rFonts w:ascii="Arial" w:eastAsia="黑体" w:hAnsi="Arial"/>
      <w:b/>
      <w:kern w:val="2"/>
      <w:sz w:val="24"/>
    </w:rPr>
  </w:style>
  <w:style w:type="character" w:customStyle="1" w:styleId="7Char">
    <w:name w:val="标题 7 Char"/>
    <w:aliases w:val="不用 Char,letter list Char,PIM 7 Char,（1） Char,heading 7 Char,正文七级标题 Char,7 Char,ExhibitTitle Char,st Char,Objective Char,heading7 Char,req3 Char,Legal Level 1.1. Char,L7 Char,H TIMES1 Char,Appendix Major Char,cnc Char,ITT t7 Char"/>
    <w:link w:val="7"/>
    <w:rsid w:val="00FC448C"/>
    <w:rPr>
      <w:b/>
      <w:kern w:val="2"/>
      <w:sz w:val="24"/>
    </w:rPr>
  </w:style>
  <w:style w:type="character" w:customStyle="1" w:styleId="8Char">
    <w:name w:val="标题 8 Char"/>
    <w:aliases w:val="不用8 Char,注意框体 Char,heading 8 Char,8 Char,Condition Char,requirement Char,req2 Char,req Char,Legal Level 1.1.1. Char,正文八级标题 Char,标题6 Char,Appendix Minor Char,Annex Char,Annex2 Char,Appendix1 Char,Annex3 Char,Appendix2 Char,h8 Char,ctp Char"/>
    <w:link w:val="8"/>
    <w:rsid w:val="00FC448C"/>
    <w:rPr>
      <w:rFonts w:ascii="Arial" w:eastAsia="黑体" w:hAnsi="Arial"/>
      <w:kern w:val="2"/>
      <w:sz w:val="24"/>
    </w:rPr>
  </w:style>
  <w:style w:type="character" w:customStyle="1" w:styleId="9Char">
    <w:name w:val="标题 9 Char"/>
    <w:aliases w:val="不用9 Char,PIM 9 Char,heading 9 Char,ft Char,9 Char,Cond'l Reqt. Char,rb Char,req bullet Char,req1 Char,huh Char,三级标题 Char,Legal Level 1.1.1.1. Char,正文九级标题 Char,tt Char,table title Char,标题 45 Char,Figure Heading Char,FH Char,Titre 10 Char"/>
    <w:link w:val="9"/>
    <w:rsid w:val="00FC448C"/>
    <w:rPr>
      <w:rFonts w:ascii="Arial" w:eastAsia="黑体" w:hAnsi="Arial"/>
      <w:kern w:val="2"/>
      <w:sz w:val="21"/>
    </w:rPr>
  </w:style>
  <w:style w:type="character" w:customStyle="1" w:styleId="Chard">
    <w:name w:val="正文文本 Char"/>
    <w:link w:val="af7"/>
    <w:rsid w:val="00FC448C"/>
    <w:rPr>
      <w:kern w:val="2"/>
      <w:sz w:val="21"/>
    </w:rPr>
  </w:style>
  <w:style w:type="character" w:customStyle="1" w:styleId="Char4">
    <w:name w:val="正文首行缩进 Char"/>
    <w:link w:val="af6"/>
    <w:rsid w:val="00FC448C"/>
    <w:rPr>
      <w:kern w:val="2"/>
      <w:sz w:val="21"/>
    </w:rPr>
  </w:style>
  <w:style w:type="character" w:customStyle="1" w:styleId="Char5">
    <w:name w:val="正文文本缩进 Char"/>
    <w:link w:val="af8"/>
    <w:rsid w:val="00FC448C"/>
    <w:rPr>
      <w:kern w:val="2"/>
      <w:sz w:val="21"/>
    </w:rPr>
  </w:style>
  <w:style w:type="character" w:customStyle="1" w:styleId="3Char0">
    <w:name w:val="正文文本缩进 3 Char"/>
    <w:link w:val="32"/>
    <w:rsid w:val="00FC448C"/>
    <w:rPr>
      <w:kern w:val="2"/>
      <w:sz w:val="16"/>
    </w:rPr>
  </w:style>
  <w:style w:type="character" w:customStyle="1" w:styleId="2Char0">
    <w:name w:val="正文首行缩进 2 Char"/>
    <w:link w:val="23"/>
    <w:rsid w:val="00FC448C"/>
    <w:rPr>
      <w:kern w:val="2"/>
      <w:sz w:val="21"/>
    </w:rPr>
  </w:style>
  <w:style w:type="character" w:customStyle="1" w:styleId="Char6">
    <w:name w:val="页眉 Char"/>
    <w:link w:val="afa"/>
    <w:rsid w:val="00FC448C"/>
    <w:rPr>
      <w:kern w:val="2"/>
      <w:sz w:val="18"/>
    </w:rPr>
  </w:style>
  <w:style w:type="character" w:customStyle="1" w:styleId="Char7">
    <w:name w:val="文档结构图 Char"/>
    <w:link w:val="afb"/>
    <w:rsid w:val="00FC448C"/>
    <w:rPr>
      <w:kern w:val="2"/>
      <w:sz w:val="21"/>
      <w:shd w:val="clear" w:color="auto" w:fill="000080"/>
    </w:rPr>
  </w:style>
  <w:style w:type="character" w:customStyle="1" w:styleId="2Char1">
    <w:name w:val="正文文本 2 Char"/>
    <w:link w:val="26"/>
    <w:rsid w:val="00FC448C"/>
    <w:rPr>
      <w:kern w:val="2"/>
      <w:sz w:val="21"/>
    </w:rPr>
  </w:style>
  <w:style w:type="character" w:customStyle="1" w:styleId="2Char2">
    <w:name w:val="正文文本缩进 2 Char"/>
    <w:link w:val="27"/>
    <w:rsid w:val="00FC448C"/>
    <w:rPr>
      <w:rFonts w:ascii="Arial" w:hAnsi="Arial" w:cs="Arial"/>
      <w:kern w:val="2"/>
      <w:sz w:val="21"/>
      <w:szCs w:val="21"/>
    </w:rPr>
  </w:style>
  <w:style w:type="character" w:customStyle="1" w:styleId="Char11">
    <w:name w:val="批注文字 Char1"/>
    <w:semiHidden/>
    <w:rsid w:val="00FC448C"/>
    <w:rPr>
      <w:kern w:val="2"/>
      <w:sz w:val="21"/>
    </w:rPr>
  </w:style>
  <w:style w:type="character" w:customStyle="1" w:styleId="Chara">
    <w:name w:val="批注主题 Char"/>
    <w:link w:val="afe"/>
    <w:rsid w:val="00FC448C"/>
    <w:rPr>
      <w:b/>
      <w:kern w:val="2"/>
      <w:sz w:val="21"/>
    </w:rPr>
  </w:style>
  <w:style w:type="character" w:customStyle="1" w:styleId="Charb">
    <w:name w:val="页脚 Char"/>
    <w:link w:val="aff0"/>
    <w:rsid w:val="00FC448C"/>
    <w:rPr>
      <w:kern w:val="2"/>
      <w:sz w:val="18"/>
    </w:rPr>
  </w:style>
  <w:style w:type="character" w:customStyle="1" w:styleId="Charc">
    <w:name w:val="批注框文本 Char"/>
    <w:link w:val="aff2"/>
    <w:rsid w:val="00FC448C"/>
    <w:rPr>
      <w:kern w:val="2"/>
      <w:sz w:val="18"/>
    </w:rPr>
  </w:style>
  <w:style w:type="paragraph" w:customStyle="1" w:styleId="2b">
    <w:name w:val="列出段落2"/>
    <w:basedOn w:val="a2"/>
    <w:rsid w:val="00FC448C"/>
    <w:pPr>
      <w:ind w:firstLineChars="200" w:firstLine="420"/>
    </w:pPr>
    <w:rPr>
      <w:rFonts w:ascii="Calibri" w:hAnsi="Calibri"/>
      <w:szCs w:val="22"/>
    </w:rPr>
  </w:style>
  <w:style w:type="paragraph" w:customStyle="1" w:styleId="TOC2">
    <w:name w:val="TOC 标题2"/>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35">
    <w:name w:val="列出段落3"/>
    <w:basedOn w:val="a2"/>
    <w:rsid w:val="00FC448C"/>
    <w:pPr>
      <w:ind w:firstLineChars="200" w:firstLine="420"/>
    </w:pPr>
    <w:rPr>
      <w:rFonts w:ascii="Calibri" w:hAnsi="Calibri"/>
      <w:szCs w:val="22"/>
    </w:rPr>
  </w:style>
  <w:style w:type="paragraph" w:customStyle="1" w:styleId="TOC3">
    <w:name w:val="TOC 标题3"/>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45">
    <w:name w:val="列出段落4"/>
    <w:basedOn w:val="a2"/>
    <w:rsid w:val="00FC448C"/>
    <w:pPr>
      <w:ind w:firstLineChars="200" w:firstLine="420"/>
    </w:pPr>
    <w:rPr>
      <w:rFonts w:ascii="Calibri" w:hAnsi="Calibri"/>
      <w:szCs w:val="22"/>
    </w:rPr>
  </w:style>
  <w:style w:type="paragraph" w:customStyle="1" w:styleId="TOC4">
    <w:name w:val="TOC 标题4"/>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53">
    <w:name w:val="列出段落5"/>
    <w:basedOn w:val="a2"/>
    <w:rsid w:val="00FC448C"/>
    <w:pPr>
      <w:ind w:firstLineChars="200" w:firstLine="420"/>
    </w:pPr>
    <w:rPr>
      <w:rFonts w:ascii="Calibri" w:hAnsi="Calibri"/>
      <w:szCs w:val="22"/>
    </w:rPr>
  </w:style>
  <w:style w:type="paragraph" w:customStyle="1" w:styleId="TOC5">
    <w:name w:val="TOC 标题5"/>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61">
    <w:name w:val="列出段落6"/>
    <w:basedOn w:val="a2"/>
    <w:rsid w:val="00FC448C"/>
    <w:pPr>
      <w:ind w:firstLineChars="200" w:firstLine="420"/>
    </w:pPr>
    <w:rPr>
      <w:rFonts w:ascii="Calibri" w:hAnsi="Calibri"/>
      <w:szCs w:val="22"/>
    </w:rPr>
  </w:style>
  <w:style w:type="paragraph" w:customStyle="1" w:styleId="TOC6">
    <w:name w:val="TOC 标题6"/>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71">
    <w:name w:val="列出段落7"/>
    <w:basedOn w:val="a2"/>
    <w:rsid w:val="00FC448C"/>
    <w:pPr>
      <w:ind w:firstLineChars="200" w:firstLine="420"/>
    </w:pPr>
    <w:rPr>
      <w:rFonts w:ascii="Calibri" w:hAnsi="Calibri"/>
      <w:szCs w:val="22"/>
    </w:rPr>
  </w:style>
  <w:style w:type="paragraph" w:customStyle="1" w:styleId="TOC7">
    <w:name w:val="TOC 标题7"/>
    <w:basedOn w:val="1"/>
    <w:next w:val="af7"/>
    <w:rsid w:val="00FC448C"/>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81">
    <w:name w:val="列出段落8"/>
    <w:basedOn w:val="a2"/>
    <w:rsid w:val="00F549F0"/>
    <w:pPr>
      <w:ind w:firstLineChars="200" w:firstLine="420"/>
    </w:pPr>
    <w:rPr>
      <w:rFonts w:ascii="Calibri" w:hAnsi="Calibri"/>
      <w:szCs w:val="22"/>
    </w:rPr>
  </w:style>
  <w:style w:type="paragraph" w:customStyle="1" w:styleId="TOC8">
    <w:name w:val="TOC 标题8"/>
    <w:basedOn w:val="1"/>
    <w:next w:val="af7"/>
    <w:rsid w:val="00F549F0"/>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91">
    <w:name w:val="列出段落9"/>
    <w:basedOn w:val="a2"/>
    <w:rsid w:val="00F549F0"/>
    <w:pPr>
      <w:ind w:firstLineChars="200" w:firstLine="420"/>
    </w:pPr>
    <w:rPr>
      <w:rFonts w:ascii="Calibri" w:hAnsi="Calibri"/>
      <w:szCs w:val="22"/>
    </w:rPr>
  </w:style>
  <w:style w:type="paragraph" w:customStyle="1" w:styleId="TOC9">
    <w:name w:val="TOC 标题9"/>
    <w:basedOn w:val="1"/>
    <w:next w:val="af7"/>
    <w:rsid w:val="00F549F0"/>
    <w:pPr>
      <w:pageBreakBefore/>
      <w:widowControl/>
      <w:numPr>
        <w:numId w:val="0"/>
      </w:numPr>
      <w:tabs>
        <w:tab w:val="left" w:pos="432"/>
      </w:tabs>
      <w:spacing w:before="0" w:after="1200" w:line="240" w:lineRule="auto"/>
      <w:jc w:val="left"/>
    </w:pPr>
    <w:rPr>
      <w:rFonts w:ascii="Arial" w:eastAsia="Times New Roman" w:hAnsi="Arial" w:cs="Arial"/>
      <w:bCs/>
      <w:color w:val="000000"/>
      <w:spacing w:val="20"/>
      <w:kern w:val="0"/>
      <w:sz w:val="40"/>
      <w:szCs w:val="36"/>
      <w:lang w:val="en-GB" w:eastAsia="en-US"/>
    </w:rPr>
  </w:style>
  <w:style w:type="paragraph" w:customStyle="1" w:styleId="SubItemList">
    <w:name w:val="Sub Item List"/>
    <w:basedOn w:val="a2"/>
    <w:rsid w:val="00F549F0"/>
    <w:pPr>
      <w:widowControl/>
      <w:numPr>
        <w:numId w:val="15"/>
      </w:numPr>
      <w:topLinePunct/>
      <w:adjustRightInd w:val="0"/>
      <w:snapToGrid w:val="0"/>
      <w:spacing w:before="80" w:after="80" w:line="240" w:lineRule="atLeast"/>
      <w:jc w:val="left"/>
    </w:pPr>
    <w:rPr>
      <w:rFonts w:cs="Arial"/>
      <w:szCs w:val="21"/>
    </w:rPr>
  </w:style>
  <w:style w:type="paragraph" w:customStyle="1" w:styleId="TableDescription">
    <w:name w:val="Table Description"/>
    <w:basedOn w:val="a2"/>
    <w:next w:val="a2"/>
    <w:rsid w:val="00F549F0"/>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TableHeading1">
    <w:name w:val="Table Heading"/>
    <w:basedOn w:val="a2"/>
    <w:link w:val="TableHeadingChar"/>
    <w:rsid w:val="00F549F0"/>
    <w:pPr>
      <w:keepNext/>
      <w:topLinePunct/>
      <w:adjustRightInd w:val="0"/>
      <w:snapToGrid w:val="0"/>
      <w:spacing w:before="80" w:after="80" w:line="240" w:lineRule="atLeast"/>
      <w:jc w:val="left"/>
    </w:pPr>
    <w:rPr>
      <w:rFonts w:ascii="Book Antiqua" w:eastAsia="黑体" w:hAnsi="Book Antiqua"/>
      <w:bCs/>
      <w:snapToGrid w:val="0"/>
      <w:kern w:val="0"/>
      <w:szCs w:val="21"/>
    </w:rPr>
  </w:style>
  <w:style w:type="character" w:customStyle="1" w:styleId="TableHeadingChar">
    <w:name w:val="Table Heading Char"/>
    <w:link w:val="TableHeading1"/>
    <w:rsid w:val="00F549F0"/>
    <w:rPr>
      <w:rFonts w:ascii="Book Antiqua" w:eastAsia="黑体" w:hAnsi="Book Antiqua" w:cs="Book Antiqua"/>
      <w:bCs/>
      <w:snapToGrid/>
      <w:sz w:val="21"/>
      <w:szCs w:val="21"/>
    </w:rPr>
  </w:style>
  <w:style w:type="paragraph" w:customStyle="1" w:styleId="hbb205050505">
    <w:name w:val="样式 样式 hbb列表项目符号 2 + 段前: 0.5 行 段后: 0.5 行 + 段前: 0.5 行 段后: 0.5 行"/>
    <w:basedOn w:val="a2"/>
    <w:autoRedefine/>
    <w:rsid w:val="00F549F0"/>
    <w:pPr>
      <w:numPr>
        <w:numId w:val="16"/>
      </w:numPr>
      <w:tabs>
        <w:tab w:val="left" w:pos="1080"/>
      </w:tabs>
      <w:spacing w:line="360" w:lineRule="auto"/>
      <w:ind w:rightChars="120" w:right="252"/>
    </w:pPr>
    <w:rPr>
      <w:rFonts w:cs="宋体"/>
    </w:rPr>
  </w:style>
  <w:style w:type="paragraph" w:customStyle="1" w:styleId="ItemListinTable">
    <w:name w:val="Item List in Table"/>
    <w:basedOn w:val="a2"/>
    <w:link w:val="ItemListinTableChar"/>
    <w:rsid w:val="00F549F0"/>
    <w:pPr>
      <w:widowControl/>
      <w:numPr>
        <w:numId w:val="17"/>
      </w:numPr>
      <w:topLinePunct/>
      <w:adjustRightInd w:val="0"/>
      <w:snapToGrid w:val="0"/>
      <w:spacing w:before="80" w:after="80" w:line="240" w:lineRule="atLeast"/>
      <w:jc w:val="left"/>
    </w:pPr>
    <w:rPr>
      <w:kern w:val="0"/>
      <w:szCs w:val="21"/>
    </w:rPr>
  </w:style>
  <w:style w:type="character" w:customStyle="1" w:styleId="ItemListinTableChar">
    <w:name w:val="Item List in Table Char"/>
    <w:link w:val="ItemListinTable"/>
    <w:rsid w:val="00F549F0"/>
    <w:rPr>
      <w:sz w:val="21"/>
      <w:szCs w:val="21"/>
    </w:rPr>
  </w:style>
  <w:style w:type="paragraph" w:customStyle="1" w:styleId="afffd">
    <w:name w:val="图样式"/>
    <w:basedOn w:val="a2"/>
    <w:rsid w:val="00F549F0"/>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afffe">
    <w:name w:val="文档标题"/>
    <w:basedOn w:val="a2"/>
    <w:rsid w:val="00F549F0"/>
    <w:pPr>
      <w:keepNext/>
      <w:tabs>
        <w:tab w:val="left" w:pos="0"/>
      </w:tabs>
      <w:autoSpaceDE w:val="0"/>
      <w:autoSpaceDN w:val="0"/>
      <w:adjustRightInd w:val="0"/>
      <w:spacing w:before="300" w:after="300"/>
      <w:jc w:val="center"/>
    </w:pPr>
    <w:rPr>
      <w:rFonts w:ascii="Arial" w:eastAsia="黑体" w:hAnsi="Arial"/>
      <w:kern w:val="0"/>
      <w:sz w:val="36"/>
      <w:szCs w:val="36"/>
    </w:rPr>
  </w:style>
  <w:style w:type="paragraph" w:customStyle="1" w:styleId="affff">
    <w:name w:val="封面表格文本"/>
    <w:basedOn w:val="a2"/>
    <w:rsid w:val="00F549F0"/>
    <w:pPr>
      <w:keepNext/>
      <w:autoSpaceDE w:val="0"/>
      <w:autoSpaceDN w:val="0"/>
      <w:adjustRightInd w:val="0"/>
      <w:jc w:val="center"/>
    </w:pPr>
    <w:rPr>
      <w:rFonts w:ascii="Arial" w:hAnsi="Arial"/>
      <w:kern w:val="0"/>
      <w:szCs w:val="21"/>
    </w:rPr>
  </w:style>
  <w:style w:type="paragraph" w:customStyle="1" w:styleId="Charf1">
    <w:name w:val="表头样式 Char"/>
    <w:basedOn w:val="a2"/>
    <w:link w:val="CharChar4"/>
    <w:rsid w:val="00F549F0"/>
    <w:pPr>
      <w:keepNext/>
      <w:autoSpaceDE w:val="0"/>
      <w:autoSpaceDN w:val="0"/>
      <w:adjustRightInd w:val="0"/>
      <w:jc w:val="center"/>
    </w:pPr>
    <w:rPr>
      <w:rFonts w:ascii="Arial" w:hAnsi="Arial"/>
      <w:b/>
      <w:kern w:val="0"/>
      <w:szCs w:val="21"/>
    </w:rPr>
  </w:style>
  <w:style w:type="character" w:customStyle="1" w:styleId="CharChar4">
    <w:name w:val="表头样式 Char Char"/>
    <w:link w:val="Charf1"/>
    <w:rsid w:val="00F549F0"/>
    <w:rPr>
      <w:rFonts w:ascii="Arial" w:hAnsi="Arial"/>
      <w:b/>
      <w:sz w:val="21"/>
      <w:szCs w:val="21"/>
    </w:rPr>
  </w:style>
  <w:style w:type="paragraph" w:customStyle="1" w:styleId="affff0">
    <w:name w:val="封面华为技术"/>
    <w:basedOn w:val="a2"/>
    <w:rsid w:val="00F549F0"/>
    <w:pPr>
      <w:keepNext/>
      <w:autoSpaceDE w:val="0"/>
      <w:autoSpaceDN w:val="0"/>
      <w:adjustRightInd w:val="0"/>
      <w:spacing w:line="360" w:lineRule="auto"/>
      <w:jc w:val="center"/>
    </w:pPr>
    <w:rPr>
      <w:rFonts w:ascii="Arial" w:eastAsia="黑体" w:hAnsi="Arial"/>
      <w:kern w:val="0"/>
      <w:sz w:val="32"/>
      <w:szCs w:val="32"/>
    </w:rPr>
  </w:style>
  <w:style w:type="paragraph" w:customStyle="1" w:styleId="affff1">
    <w:name w:val="修订记录"/>
    <w:basedOn w:val="a2"/>
    <w:rsid w:val="00F549F0"/>
    <w:pPr>
      <w:keepNext/>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ffff2">
    <w:name w:val="目录"/>
    <w:basedOn w:val="a2"/>
    <w:rsid w:val="00F549F0"/>
    <w:pPr>
      <w:keepNext/>
      <w:autoSpaceDE w:val="0"/>
      <w:autoSpaceDN w:val="0"/>
      <w:spacing w:before="480" w:after="360"/>
      <w:jc w:val="center"/>
    </w:pPr>
    <w:rPr>
      <w:rFonts w:ascii="Arial" w:eastAsia="黑体" w:hAnsi="Arial"/>
      <w:kern w:val="0"/>
      <w:sz w:val="32"/>
      <w:szCs w:val="32"/>
    </w:rPr>
  </w:style>
  <w:style w:type="paragraph" w:customStyle="1" w:styleId="Charf2">
    <w:name w:val="表格文本 Char"/>
    <w:basedOn w:val="a2"/>
    <w:link w:val="CharChar5"/>
    <w:rsid w:val="00F549F0"/>
    <w:pPr>
      <w:keepNext/>
      <w:tabs>
        <w:tab w:val="decimal" w:pos="0"/>
      </w:tabs>
      <w:autoSpaceDE w:val="0"/>
      <w:autoSpaceDN w:val="0"/>
      <w:adjustRightInd w:val="0"/>
      <w:jc w:val="left"/>
    </w:pPr>
    <w:rPr>
      <w:rFonts w:ascii="Arial" w:hAnsi="Arial"/>
      <w:noProof/>
      <w:kern w:val="0"/>
      <w:szCs w:val="21"/>
    </w:rPr>
  </w:style>
  <w:style w:type="character" w:customStyle="1" w:styleId="CharChar5">
    <w:name w:val="表格文本 Char Char"/>
    <w:link w:val="Charf2"/>
    <w:rsid w:val="00F549F0"/>
    <w:rPr>
      <w:rFonts w:ascii="Arial" w:hAnsi="Arial"/>
      <w:noProof/>
      <w:sz w:val="21"/>
      <w:szCs w:val="21"/>
    </w:rPr>
  </w:style>
  <w:style w:type="paragraph" w:customStyle="1" w:styleId="affff3">
    <w:name w:val="缺省文本"/>
    <w:basedOn w:val="a2"/>
    <w:rsid w:val="00F549F0"/>
    <w:pPr>
      <w:keepNext/>
      <w:autoSpaceDE w:val="0"/>
      <w:autoSpaceDN w:val="0"/>
      <w:adjustRightInd w:val="0"/>
      <w:spacing w:line="360" w:lineRule="auto"/>
      <w:jc w:val="left"/>
    </w:pPr>
    <w:rPr>
      <w:rFonts w:ascii="Arial" w:hAnsi="Arial"/>
      <w:kern w:val="0"/>
      <w:szCs w:val="21"/>
    </w:rPr>
  </w:style>
  <w:style w:type="paragraph" w:customStyle="1" w:styleId="ParaCharCharCharCharCharCharCharCharCharCharCharCharCharChar">
    <w:name w:val="默认段落字体 Para Char Char Char Char Char Char Char Char Char Char Char Char Char Char"/>
    <w:next w:val="a2"/>
    <w:rsid w:val="00F549F0"/>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xl27">
    <w:name w:val="xl27"/>
    <w:basedOn w:val="a2"/>
    <w:rsid w:val="00F549F0"/>
    <w:pPr>
      <w:widowControl/>
      <w:pBdr>
        <w:bottom w:val="single" w:sz="4" w:space="0" w:color="auto"/>
        <w:right w:val="single" w:sz="4" w:space="0" w:color="auto"/>
      </w:pBdr>
      <w:spacing w:before="100" w:beforeAutospacing="1" w:after="100" w:afterAutospacing="1"/>
      <w:textAlignment w:val="top"/>
    </w:pPr>
    <w:rPr>
      <w:kern w:val="0"/>
      <w:sz w:val="24"/>
      <w:szCs w:val="24"/>
    </w:rPr>
  </w:style>
  <w:style w:type="paragraph" w:customStyle="1" w:styleId="affff4">
    <w:name w:val="表格文字"/>
    <w:basedOn w:val="a2"/>
    <w:rsid w:val="00F549F0"/>
    <w:pPr>
      <w:widowControl/>
      <w:spacing w:line="360" w:lineRule="exact"/>
      <w:jc w:val="left"/>
    </w:pPr>
    <w:rPr>
      <w:rFonts w:ascii="Garamond" w:eastAsia="楷体_GB2312" w:hAnsi="Garamond"/>
      <w:noProof/>
      <w:kern w:val="0"/>
      <w:sz w:val="24"/>
    </w:rPr>
  </w:style>
  <w:style w:type="paragraph" w:customStyle="1" w:styleId="1a">
    <w:name w:val="正文 1"/>
    <w:basedOn w:val="a2"/>
    <w:rsid w:val="00F549F0"/>
    <w:pPr>
      <w:widowControl/>
      <w:tabs>
        <w:tab w:val="left" w:pos="900"/>
        <w:tab w:val="left" w:pos="1980"/>
        <w:tab w:val="left" w:pos="3060"/>
        <w:tab w:val="left" w:pos="4140"/>
        <w:tab w:val="left" w:pos="5220"/>
        <w:tab w:val="left" w:pos="6300"/>
        <w:tab w:val="left" w:pos="7380"/>
      </w:tabs>
      <w:spacing w:before="120" w:line="360" w:lineRule="exact"/>
      <w:ind w:left="425" w:firstLine="482"/>
    </w:pPr>
    <w:rPr>
      <w:rFonts w:ascii="Garamond" w:eastAsia="楷体_GB2312" w:hAnsi="Garamond"/>
      <w:sz w:val="24"/>
    </w:rPr>
  </w:style>
  <w:style w:type="paragraph" w:customStyle="1" w:styleId="ParaCharCharCharCharCharCharCharCharCharCharCharCharCharCharChar">
    <w:name w:val="默认段落字体 Para Char Char Char Char Char Char Char Char Char Char Char Char Char Char Char"/>
    <w:basedOn w:val="afb"/>
    <w:autoRedefine/>
    <w:rsid w:val="00F549F0"/>
    <w:rPr>
      <w:rFonts w:ascii="Tahoma" w:hAnsi="Tahoma"/>
      <w:sz w:val="24"/>
      <w:szCs w:val="24"/>
    </w:rPr>
  </w:style>
  <w:style w:type="paragraph" w:customStyle="1" w:styleId="Char1CharChar">
    <w:name w:val="Char1 Char Char"/>
    <w:basedOn w:val="a2"/>
    <w:rsid w:val="00F549F0"/>
    <w:rPr>
      <w:rFonts w:ascii="Tahoma" w:hAnsi="Tahoma"/>
      <w:sz w:val="24"/>
    </w:rPr>
  </w:style>
  <w:style w:type="paragraph" w:customStyle="1" w:styleId="1b">
    <w:name w:val="正文1"/>
    <w:basedOn w:val="a2"/>
    <w:rsid w:val="00F549F0"/>
    <w:pPr>
      <w:adjustRightInd w:val="0"/>
      <w:spacing w:before="60" w:after="60" w:line="360" w:lineRule="auto"/>
      <w:textAlignment w:val="baseline"/>
      <w:outlineLvl w:val="6"/>
    </w:pPr>
    <w:rPr>
      <w:sz w:val="24"/>
      <w:szCs w:val="24"/>
    </w:rPr>
  </w:style>
  <w:style w:type="paragraph" w:customStyle="1" w:styleId="2c">
    <w:name w:val="正文2"/>
    <w:basedOn w:val="a2"/>
    <w:rsid w:val="00F549F0"/>
    <w:pPr>
      <w:adjustRightInd w:val="0"/>
      <w:spacing w:before="60" w:after="60" w:line="360" w:lineRule="auto"/>
      <w:textAlignment w:val="baseline"/>
      <w:outlineLvl w:val="7"/>
    </w:pPr>
    <w:rPr>
      <w:sz w:val="24"/>
      <w:szCs w:val="24"/>
    </w:rPr>
  </w:style>
  <w:style w:type="paragraph" w:customStyle="1" w:styleId="TAC">
    <w:name w:val="TAC"/>
    <w:basedOn w:val="TAL"/>
    <w:rsid w:val="00F549F0"/>
    <w:pPr>
      <w:jc w:val="center"/>
    </w:pPr>
  </w:style>
  <w:style w:type="paragraph" w:customStyle="1" w:styleId="affff5">
    <w:name w:val="结算规范正文"/>
    <w:basedOn w:val="a2"/>
    <w:rsid w:val="00F549F0"/>
    <w:pPr>
      <w:adjustRightInd w:val="0"/>
      <w:spacing w:before="60" w:after="60" w:line="360" w:lineRule="auto"/>
      <w:ind w:firstLineChars="200" w:firstLine="480"/>
      <w:textAlignment w:val="baseline"/>
    </w:pPr>
    <w:rPr>
      <w:rFonts w:cs="宋体"/>
      <w:sz w:val="24"/>
    </w:rPr>
  </w:style>
  <w:style w:type="paragraph" w:customStyle="1" w:styleId="affff6">
    <w:name w:val="注意事项"/>
    <w:basedOn w:val="a2"/>
    <w:rsid w:val="00F549F0"/>
    <w:pPr>
      <w:spacing w:before="60" w:after="60" w:line="360" w:lineRule="auto"/>
      <w:ind w:firstLineChars="200" w:firstLine="200"/>
    </w:pPr>
    <w:rPr>
      <w:b/>
      <w:bCs/>
      <w:szCs w:val="24"/>
    </w:rPr>
  </w:style>
  <w:style w:type="paragraph" w:customStyle="1" w:styleId="affff7">
    <w:name w:val="结算规范目录标题"/>
    <w:basedOn w:val="a2"/>
    <w:rsid w:val="00F549F0"/>
    <w:pPr>
      <w:spacing w:line="360" w:lineRule="auto"/>
      <w:ind w:firstLine="420"/>
      <w:jc w:val="center"/>
    </w:pPr>
    <w:rPr>
      <w:rFonts w:ascii="宋体" w:hAnsi="宋体" w:cs="宋体"/>
      <w:sz w:val="24"/>
    </w:rPr>
  </w:style>
  <w:style w:type="paragraph" w:customStyle="1" w:styleId="affff8">
    <w:name w:val="结算规范表格标题"/>
    <w:basedOn w:val="a2"/>
    <w:rsid w:val="00F549F0"/>
    <w:pPr>
      <w:jc w:val="center"/>
    </w:pPr>
    <w:rPr>
      <w:b/>
      <w:szCs w:val="21"/>
    </w:rPr>
  </w:style>
  <w:style w:type="paragraph" w:customStyle="1" w:styleId="affff9">
    <w:name w:val="结算规范表格正文"/>
    <w:basedOn w:val="a2"/>
    <w:rsid w:val="00F549F0"/>
    <w:pPr>
      <w:jc w:val="left"/>
    </w:pPr>
    <w:rPr>
      <w:szCs w:val="21"/>
    </w:rPr>
  </w:style>
  <w:style w:type="paragraph" w:styleId="affffa">
    <w:name w:val="table of figures"/>
    <w:basedOn w:val="a2"/>
    <w:next w:val="a2"/>
    <w:rsid w:val="00F549F0"/>
    <w:pPr>
      <w:ind w:left="840" w:hanging="420"/>
    </w:pPr>
    <w:rPr>
      <w:szCs w:val="24"/>
    </w:rPr>
  </w:style>
  <w:style w:type="paragraph" w:customStyle="1" w:styleId="affffb">
    <w:name w:val="结算规范插图说明"/>
    <w:basedOn w:val="a2"/>
    <w:rsid w:val="00F549F0"/>
    <w:pPr>
      <w:spacing w:line="360" w:lineRule="auto"/>
      <w:jc w:val="center"/>
    </w:pPr>
    <w:rPr>
      <w:rFonts w:ascii="Georgia" w:eastAsia="楷体_GB2312" w:hAnsi="Georgia"/>
      <w:i/>
      <w:sz w:val="24"/>
      <w:szCs w:val="24"/>
    </w:rPr>
  </w:style>
  <w:style w:type="paragraph" w:customStyle="1" w:styleId="affffc">
    <w:name w:val="结算规范插图"/>
    <w:basedOn w:val="a2"/>
    <w:rsid w:val="00F549F0"/>
    <w:pPr>
      <w:spacing w:line="360" w:lineRule="auto"/>
      <w:jc w:val="center"/>
    </w:pPr>
    <w:rPr>
      <w:rFonts w:ascii="Georgia" w:hAnsi="Georgia"/>
      <w:sz w:val="24"/>
    </w:rPr>
  </w:style>
  <w:style w:type="paragraph" w:customStyle="1" w:styleId="Affffd">
    <w:name w:val="结算规范附录A"/>
    <w:basedOn w:val="a2"/>
    <w:rsid w:val="00F549F0"/>
    <w:pPr>
      <w:pageBreakBefore/>
      <w:spacing w:before="240" w:after="120" w:line="360" w:lineRule="auto"/>
      <w:outlineLvl w:val="0"/>
    </w:pPr>
    <w:rPr>
      <w:b/>
      <w:bCs/>
      <w:kern w:val="44"/>
      <w:sz w:val="44"/>
      <w:szCs w:val="44"/>
    </w:rPr>
  </w:style>
  <w:style w:type="paragraph" w:customStyle="1" w:styleId="affffe">
    <w:name w:val="结算规范主标题"/>
    <w:basedOn w:val="a2"/>
    <w:autoRedefine/>
    <w:rsid w:val="00F549F0"/>
    <w:pPr>
      <w:widowControl/>
      <w:jc w:val="center"/>
    </w:pPr>
    <w:rPr>
      <w:rFonts w:eastAsia="黑体"/>
      <w:kern w:val="0"/>
      <w:sz w:val="69"/>
    </w:rPr>
  </w:style>
  <w:style w:type="paragraph" w:customStyle="1" w:styleId="1c">
    <w:name w:val="结算规范小标题1"/>
    <w:basedOn w:val="afff"/>
    <w:autoRedefine/>
    <w:rsid w:val="00F549F0"/>
    <w:pPr>
      <w:widowControl/>
      <w:spacing w:line="240" w:lineRule="auto"/>
    </w:pPr>
    <w:rPr>
      <w:rFonts w:ascii="黑体" w:eastAsia="黑体"/>
      <w:b w:val="0"/>
      <w:spacing w:val="80"/>
      <w:kern w:val="0"/>
      <w:sz w:val="50"/>
    </w:rPr>
  </w:style>
  <w:style w:type="paragraph" w:customStyle="1" w:styleId="2d">
    <w:name w:val="结算规范小标题2"/>
    <w:basedOn w:val="afff"/>
    <w:rsid w:val="00F549F0"/>
    <w:pPr>
      <w:widowControl/>
      <w:spacing w:line="240" w:lineRule="auto"/>
    </w:pPr>
    <w:rPr>
      <w:rFonts w:ascii="Times New Roman" w:eastAsia="黑体"/>
      <w:b w:val="0"/>
      <w:kern w:val="0"/>
    </w:rPr>
  </w:style>
  <w:style w:type="paragraph" w:customStyle="1" w:styleId="36">
    <w:name w:val="正文3"/>
    <w:basedOn w:val="a2"/>
    <w:rsid w:val="00F549F0"/>
    <w:pPr>
      <w:adjustRightInd w:val="0"/>
      <w:spacing w:before="60" w:after="60" w:line="360" w:lineRule="auto"/>
      <w:textAlignment w:val="baseline"/>
      <w:outlineLvl w:val="8"/>
    </w:pPr>
    <w:rPr>
      <w:sz w:val="24"/>
      <w:szCs w:val="21"/>
    </w:rPr>
  </w:style>
  <w:style w:type="paragraph" w:styleId="37">
    <w:name w:val="List Bullet 3"/>
    <w:basedOn w:val="a2"/>
    <w:autoRedefine/>
    <w:rsid w:val="00F549F0"/>
    <w:pPr>
      <w:tabs>
        <w:tab w:val="num" w:pos="1200"/>
      </w:tabs>
      <w:adjustRightInd w:val="0"/>
      <w:spacing w:line="360" w:lineRule="atLeast"/>
      <w:ind w:left="1200" w:hanging="360"/>
      <w:textAlignment w:val="baseline"/>
    </w:pPr>
    <w:rPr>
      <w:sz w:val="24"/>
    </w:rPr>
  </w:style>
  <w:style w:type="paragraph" w:customStyle="1" w:styleId="2e">
    <w:name w:val="正文字缩2字"/>
    <w:basedOn w:val="a2"/>
    <w:rsid w:val="00F549F0"/>
    <w:pPr>
      <w:adjustRightInd w:val="0"/>
      <w:spacing w:before="60" w:after="60" w:line="360" w:lineRule="auto"/>
      <w:ind w:leftChars="200" w:left="200" w:firstLineChars="200" w:firstLine="200"/>
      <w:textAlignment w:val="baseline"/>
    </w:pPr>
    <w:rPr>
      <w:sz w:val="24"/>
      <w:szCs w:val="24"/>
    </w:rPr>
  </w:style>
  <w:style w:type="paragraph" w:customStyle="1" w:styleId="afffff">
    <w:name w:val="标准书脚_偶数页"/>
    <w:rsid w:val="00F549F0"/>
    <w:pPr>
      <w:spacing w:before="120"/>
    </w:pPr>
    <w:rPr>
      <w:sz w:val="18"/>
    </w:rPr>
  </w:style>
  <w:style w:type="paragraph" w:customStyle="1" w:styleId="Charf3">
    <w:name w:val="计费规范编写 正文 Char"/>
    <w:basedOn w:val="a2"/>
    <w:link w:val="CharChar6"/>
    <w:rsid w:val="00F549F0"/>
    <w:pPr>
      <w:spacing w:line="360" w:lineRule="auto"/>
      <w:ind w:firstLineChars="200" w:firstLine="480"/>
    </w:pPr>
    <w:rPr>
      <w:sz w:val="24"/>
      <w:szCs w:val="24"/>
    </w:rPr>
  </w:style>
  <w:style w:type="character" w:customStyle="1" w:styleId="CharChar6">
    <w:name w:val="计费规范编写 正文 Char Char"/>
    <w:link w:val="Charf3"/>
    <w:rsid w:val="00F549F0"/>
    <w:rPr>
      <w:kern w:val="2"/>
      <w:sz w:val="24"/>
      <w:szCs w:val="24"/>
    </w:rPr>
  </w:style>
  <w:style w:type="paragraph" w:customStyle="1" w:styleId="afffff0">
    <w:name w:val="目录标题"/>
    <w:basedOn w:val="a2"/>
    <w:rsid w:val="00F549F0"/>
    <w:pPr>
      <w:jc w:val="center"/>
    </w:pPr>
    <w:rPr>
      <w:rFonts w:eastAsia="华文新魏" w:cs="宋体"/>
      <w:b/>
      <w:bCs/>
      <w:sz w:val="52"/>
    </w:rPr>
  </w:style>
  <w:style w:type="paragraph" w:customStyle="1" w:styleId="afffff1">
    <w:name w:val="目次、索引正文"/>
    <w:rsid w:val="00F549F0"/>
    <w:pPr>
      <w:spacing w:line="320" w:lineRule="exact"/>
      <w:jc w:val="both"/>
    </w:pPr>
    <w:rPr>
      <w:rFonts w:ascii="宋体"/>
      <w:sz w:val="21"/>
    </w:rPr>
  </w:style>
  <w:style w:type="paragraph" w:customStyle="1" w:styleId="RFCText">
    <w:name w:val="RFC Text"/>
    <w:basedOn w:val="a2"/>
    <w:rsid w:val="00F549F0"/>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jc w:val="left"/>
    </w:pPr>
    <w:rPr>
      <w:rFonts w:ascii="Courier New" w:eastAsia="Batang" w:hAnsi="Courier New" w:cs="Courier New"/>
      <w:kern w:val="0"/>
      <w:sz w:val="24"/>
      <w:szCs w:val="24"/>
      <w:lang w:val="en-GB" w:eastAsia="en-US" w:bidi="he-IL"/>
    </w:rPr>
  </w:style>
  <w:style w:type="character" w:customStyle="1" w:styleId="myp1111">
    <w:name w:val="myp1111"/>
    <w:rsid w:val="00F549F0"/>
    <w:rPr>
      <w:rFonts w:ascii="ˎ̥" w:eastAsia="黑体" w:hAnsi="ˎ̥" w:cs="Arial" w:hint="default"/>
      <w:strike w:val="0"/>
      <w:dstrike w:val="0"/>
      <w:snapToGrid/>
      <w:color w:val="000000"/>
      <w:sz w:val="20"/>
      <w:szCs w:val="20"/>
      <w:u w:val="none"/>
      <w:effect w:val="none"/>
      <w:lang w:val="en-US" w:eastAsia="zh-CN" w:bidi="ar-SA"/>
    </w:rPr>
  </w:style>
  <w:style w:type="paragraph" w:customStyle="1" w:styleId="B1">
    <w:name w:val="B1"/>
    <w:basedOn w:val="a0"/>
    <w:rsid w:val="00F549F0"/>
    <w:pPr>
      <w:widowControl/>
      <w:numPr>
        <w:ilvl w:val="0"/>
        <w:numId w:val="0"/>
      </w:numPr>
      <w:overflowPunct w:val="0"/>
      <w:autoSpaceDE w:val="0"/>
      <w:autoSpaceDN w:val="0"/>
      <w:adjustRightInd w:val="0"/>
      <w:spacing w:afterLines="0"/>
      <w:ind w:left="568" w:hanging="284"/>
      <w:jc w:val="left"/>
      <w:textAlignment w:val="baseline"/>
    </w:pPr>
    <w:rPr>
      <w:kern w:val="0"/>
      <w:sz w:val="20"/>
      <w:szCs w:val="20"/>
      <w:lang w:val="en-GB" w:eastAsia="en-US"/>
    </w:rPr>
  </w:style>
  <w:style w:type="paragraph" w:customStyle="1" w:styleId="THCharChar">
    <w:name w:val="TH Char Char"/>
    <w:basedOn w:val="a2"/>
    <w:link w:val="THCharCharChar"/>
    <w:rsid w:val="00F549F0"/>
    <w:pPr>
      <w:keepNext/>
      <w:keepLines/>
      <w:widowControl/>
      <w:overflowPunct w:val="0"/>
      <w:autoSpaceDE w:val="0"/>
      <w:autoSpaceDN w:val="0"/>
      <w:adjustRightInd w:val="0"/>
      <w:spacing w:before="60" w:after="180"/>
      <w:jc w:val="center"/>
      <w:textAlignment w:val="baseline"/>
    </w:pPr>
    <w:rPr>
      <w:rFonts w:ascii="Arial" w:hAnsi="Arial"/>
      <w:b/>
      <w:szCs w:val="24"/>
      <w:lang w:val="en-GB" w:eastAsia="en-US"/>
    </w:rPr>
  </w:style>
  <w:style w:type="character" w:customStyle="1" w:styleId="THCharCharChar">
    <w:name w:val="TH Char Char Char"/>
    <w:link w:val="THCharChar"/>
    <w:rsid w:val="00F549F0"/>
    <w:rPr>
      <w:rFonts w:ascii="Arial" w:hAnsi="Arial"/>
      <w:b/>
      <w:kern w:val="2"/>
      <w:sz w:val="21"/>
      <w:szCs w:val="24"/>
      <w:lang w:val="en-GB" w:eastAsia="en-US"/>
    </w:rPr>
  </w:style>
  <w:style w:type="paragraph" w:customStyle="1" w:styleId="PL">
    <w:name w:val="PL"/>
    <w:rsid w:val="00F549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NO">
    <w:name w:val="NO"/>
    <w:basedOn w:val="a2"/>
    <w:rsid w:val="00F549F0"/>
    <w:pPr>
      <w:keepLines/>
      <w:widowControl/>
      <w:overflowPunct w:val="0"/>
      <w:autoSpaceDE w:val="0"/>
      <w:autoSpaceDN w:val="0"/>
      <w:adjustRightInd w:val="0"/>
      <w:spacing w:after="180"/>
      <w:ind w:left="1135" w:hanging="851"/>
      <w:jc w:val="left"/>
      <w:textAlignment w:val="baseline"/>
    </w:pPr>
    <w:rPr>
      <w:kern w:val="0"/>
      <w:sz w:val="20"/>
      <w:lang w:val="en-GB" w:eastAsia="en-US"/>
    </w:rPr>
  </w:style>
  <w:style w:type="paragraph" w:customStyle="1" w:styleId="B3">
    <w:name w:val="B3"/>
    <w:basedOn w:val="34"/>
    <w:rsid w:val="00F549F0"/>
    <w:pPr>
      <w:widowControl/>
      <w:overflowPunct w:val="0"/>
      <w:autoSpaceDE w:val="0"/>
      <w:autoSpaceDN w:val="0"/>
      <w:adjustRightInd w:val="0"/>
      <w:spacing w:afterLines="0"/>
      <w:ind w:left="1135" w:hanging="284"/>
      <w:jc w:val="left"/>
      <w:textAlignment w:val="baseline"/>
    </w:pPr>
    <w:rPr>
      <w:kern w:val="0"/>
      <w:sz w:val="20"/>
      <w:szCs w:val="20"/>
      <w:lang w:val="en-GB" w:eastAsia="en-US"/>
    </w:rPr>
  </w:style>
  <w:style w:type="paragraph" w:customStyle="1" w:styleId="Char1CharCharCharChar">
    <w:name w:val="Char1 Char Char Char Char"/>
    <w:basedOn w:val="a2"/>
    <w:rsid w:val="00F549F0"/>
    <w:rPr>
      <w:rFonts w:ascii="Tahoma" w:hAnsi="Tahoma"/>
      <w:sz w:val="24"/>
    </w:rPr>
  </w:style>
  <w:style w:type="paragraph" w:customStyle="1" w:styleId="EX">
    <w:name w:val="EX"/>
    <w:basedOn w:val="a2"/>
    <w:rsid w:val="00F549F0"/>
    <w:pPr>
      <w:keepLines/>
      <w:widowControl/>
      <w:overflowPunct w:val="0"/>
      <w:autoSpaceDE w:val="0"/>
      <w:autoSpaceDN w:val="0"/>
      <w:adjustRightInd w:val="0"/>
      <w:spacing w:after="180"/>
      <w:ind w:left="1702" w:hanging="1418"/>
      <w:jc w:val="left"/>
      <w:textAlignment w:val="baseline"/>
    </w:pPr>
    <w:rPr>
      <w:rFonts w:eastAsia="Times New Roman"/>
      <w:kern w:val="0"/>
      <w:sz w:val="20"/>
      <w:lang w:val="en-GB" w:eastAsia="en-US"/>
    </w:rPr>
  </w:style>
  <w:style w:type="paragraph" w:customStyle="1" w:styleId="afffff2">
    <w:name w:val="计费规范编写 正文"/>
    <w:basedOn w:val="a2"/>
    <w:rsid w:val="00F549F0"/>
    <w:pPr>
      <w:spacing w:line="360" w:lineRule="auto"/>
      <w:ind w:firstLineChars="200" w:firstLine="480"/>
    </w:pPr>
    <w:rPr>
      <w:sz w:val="24"/>
      <w:szCs w:val="24"/>
    </w:rPr>
  </w:style>
  <w:style w:type="paragraph" w:customStyle="1" w:styleId="THChar">
    <w:name w:val="TH Char"/>
    <w:basedOn w:val="a2"/>
    <w:rsid w:val="00F549F0"/>
    <w:pPr>
      <w:keepNext/>
      <w:keepLines/>
      <w:widowControl/>
      <w:overflowPunct w:val="0"/>
      <w:autoSpaceDE w:val="0"/>
      <w:autoSpaceDN w:val="0"/>
      <w:adjustRightInd w:val="0"/>
      <w:spacing w:before="60" w:after="180"/>
      <w:jc w:val="center"/>
      <w:textAlignment w:val="baseline"/>
    </w:pPr>
    <w:rPr>
      <w:rFonts w:ascii="Arial" w:hAnsi="Arial"/>
      <w:b/>
      <w:szCs w:val="24"/>
      <w:lang w:val="en-GB" w:eastAsia="en-US"/>
    </w:rPr>
  </w:style>
  <w:style w:type="paragraph" w:customStyle="1" w:styleId="ZV">
    <w:name w:val="ZV"/>
    <w:basedOn w:val="a2"/>
    <w:rsid w:val="00F549F0"/>
    <w:pPr>
      <w:framePr w:w="10206" w:wrap="notBeside" w:vAnchor="page" w:hAnchor="margin" w:y="16161"/>
      <w:pBdr>
        <w:top w:val="single" w:sz="12" w:space="1" w:color="auto"/>
      </w:pBdr>
      <w:overflowPunct w:val="0"/>
      <w:autoSpaceDE w:val="0"/>
      <w:autoSpaceDN w:val="0"/>
      <w:adjustRightInd w:val="0"/>
      <w:jc w:val="right"/>
      <w:textAlignment w:val="baseline"/>
    </w:pPr>
    <w:rPr>
      <w:rFonts w:ascii="Arial" w:hAnsi="Arial"/>
      <w:noProof/>
      <w:kern w:val="0"/>
      <w:sz w:val="20"/>
      <w:lang w:val="en-GB" w:eastAsia="en-US"/>
    </w:rPr>
  </w:style>
  <w:style w:type="paragraph" w:customStyle="1" w:styleId="INDENT1">
    <w:name w:val="INDENT1"/>
    <w:basedOn w:val="a2"/>
    <w:rsid w:val="00F549F0"/>
    <w:pPr>
      <w:widowControl/>
      <w:overflowPunct w:val="0"/>
      <w:autoSpaceDE w:val="0"/>
      <w:autoSpaceDN w:val="0"/>
      <w:adjustRightInd w:val="0"/>
      <w:spacing w:after="180"/>
      <w:ind w:left="851"/>
      <w:jc w:val="left"/>
      <w:textAlignment w:val="baseline"/>
    </w:pPr>
    <w:rPr>
      <w:kern w:val="0"/>
      <w:sz w:val="20"/>
      <w:lang w:val="en-GB" w:eastAsia="en-US"/>
    </w:rPr>
  </w:style>
  <w:style w:type="paragraph" w:customStyle="1" w:styleId="Char1CharCharCharChar1">
    <w:name w:val="Char1 Char Char Char Char1"/>
    <w:basedOn w:val="a2"/>
    <w:rsid w:val="00F549F0"/>
    <w:rPr>
      <w:rFonts w:ascii="Tahoma" w:hAnsi="Tahoma"/>
      <w:sz w:val="24"/>
    </w:rPr>
  </w:style>
  <w:style w:type="paragraph" w:customStyle="1" w:styleId="Char1CharCharCharChar2">
    <w:name w:val="Char1 Char Char Char Char2"/>
    <w:basedOn w:val="a2"/>
    <w:rsid w:val="00F549F0"/>
    <w:rPr>
      <w:rFonts w:ascii="Tahoma" w:hAnsi="Tahoma"/>
      <w:sz w:val="24"/>
    </w:rPr>
  </w:style>
  <w:style w:type="paragraph" w:customStyle="1" w:styleId="62">
    <w:name w:val="6"/>
    <w:basedOn w:val="a2"/>
    <w:next w:val="26"/>
    <w:rsid w:val="00F549F0"/>
    <w:pPr>
      <w:adjustRightInd w:val="0"/>
      <w:spacing w:line="300" w:lineRule="auto"/>
      <w:textAlignment w:val="baseline"/>
    </w:pPr>
    <w:rPr>
      <w:color w:val="FFFFFF"/>
      <w:kern w:val="0"/>
      <w:sz w:val="24"/>
    </w:rPr>
  </w:style>
  <w:style w:type="paragraph" w:customStyle="1" w:styleId="CharCharCharCharCharChar1Char">
    <w:name w:val="Char Char Char Char Char Char1 Char"/>
    <w:basedOn w:val="a2"/>
    <w:autoRedefine/>
    <w:rsid w:val="00F549F0"/>
    <w:pPr>
      <w:spacing w:line="360" w:lineRule="auto"/>
      <w:ind w:firstLineChars="200" w:firstLine="200"/>
    </w:pPr>
    <w:rPr>
      <w:rFonts w:ascii="Tahoma" w:hAnsi="Tahoma"/>
      <w:sz w:val="24"/>
    </w:rPr>
  </w:style>
  <w:style w:type="paragraph" w:customStyle="1" w:styleId="Char1CharCharCharChar3CharChar">
    <w:name w:val="Char1 Char Char Char Char3 Char Char"/>
    <w:basedOn w:val="a2"/>
    <w:rsid w:val="00F549F0"/>
    <w:rPr>
      <w:rFonts w:ascii="Tahoma" w:hAnsi="Tahoma"/>
      <w:sz w:val="24"/>
    </w:rPr>
  </w:style>
  <w:style w:type="paragraph" w:customStyle="1" w:styleId="tal0">
    <w:name w:val="tal"/>
    <w:basedOn w:val="a2"/>
    <w:rsid w:val="00F549F0"/>
    <w:pPr>
      <w:keepNext/>
      <w:widowControl/>
      <w:jc w:val="left"/>
    </w:pPr>
    <w:rPr>
      <w:rFonts w:ascii="Arial" w:hAnsi="Arial" w:cs="Arial"/>
      <w:kern w:val="0"/>
      <w:sz w:val="18"/>
      <w:szCs w:val="18"/>
    </w:rPr>
  </w:style>
  <w:style w:type="paragraph" w:customStyle="1" w:styleId="Char1CharChar1CharCharChar">
    <w:name w:val="Char1 Char Char1 Char Char Char"/>
    <w:basedOn w:val="a2"/>
    <w:rsid w:val="00F549F0"/>
    <w:rPr>
      <w:rFonts w:ascii="Tahoma" w:hAnsi="Tahoma"/>
      <w:sz w:val="24"/>
    </w:rPr>
  </w:style>
  <w:style w:type="paragraph" w:customStyle="1" w:styleId="Char1CharCharCharChar3Char">
    <w:name w:val="Char1 Char Char Char Char3 Char"/>
    <w:basedOn w:val="a2"/>
    <w:rsid w:val="00F549F0"/>
    <w:rPr>
      <w:rFonts w:ascii="Tahoma" w:hAnsi="Tahoma"/>
      <w:sz w:val="24"/>
    </w:rPr>
  </w:style>
  <w:style w:type="paragraph" w:customStyle="1" w:styleId="Char1CharChar1CharCharCharCharChar1CharCharChar">
    <w:name w:val="Char1 Char Char1 Char Char Char Char Char1 Char Char Char"/>
    <w:basedOn w:val="a2"/>
    <w:rsid w:val="00F549F0"/>
    <w:rPr>
      <w:rFonts w:ascii="Tahoma" w:hAnsi="Tahoma"/>
      <w:sz w:val="24"/>
    </w:rPr>
  </w:style>
  <w:style w:type="paragraph" w:customStyle="1" w:styleId="CharCharCharCharCharChar2CharCharCharCharCharCharCharCharCharChar">
    <w:name w:val="Char Char Char Char Char Char2 Char Char Char Char Char Char Char Char Char Char"/>
    <w:basedOn w:val="a2"/>
    <w:autoRedefine/>
    <w:rsid w:val="00F549F0"/>
    <w:pPr>
      <w:spacing w:line="360" w:lineRule="auto"/>
      <w:ind w:firstLineChars="200" w:firstLine="200"/>
    </w:pPr>
    <w:rPr>
      <w:rFonts w:ascii="Tahoma" w:hAnsi="Tahoma"/>
      <w:sz w:val="24"/>
    </w:rPr>
  </w:style>
  <w:style w:type="paragraph" w:customStyle="1" w:styleId="ParaCharCharCharCharCharCharChar">
    <w:name w:val="默认段落字体 Para Char Char Char Char Char Char Char"/>
    <w:basedOn w:val="a2"/>
    <w:autoRedefine/>
    <w:rsid w:val="00F549F0"/>
    <w:pPr>
      <w:numPr>
        <w:numId w:val="18"/>
      </w:numPr>
    </w:pPr>
    <w:rPr>
      <w:rFonts w:ascii="Tahoma" w:hAnsi="Tahoma"/>
      <w:sz w:val="24"/>
    </w:rPr>
  </w:style>
  <w:style w:type="paragraph" w:styleId="afffff3">
    <w:name w:val="macro"/>
    <w:link w:val="Charf4"/>
    <w:rsid w:val="00F549F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szCs w:val="24"/>
    </w:rPr>
  </w:style>
  <w:style w:type="character" w:customStyle="1" w:styleId="Charf4">
    <w:name w:val="宏文本 Char"/>
    <w:link w:val="afffff3"/>
    <w:rsid w:val="00F549F0"/>
    <w:rPr>
      <w:rFonts w:ascii="Courier New" w:hAnsi="Courier New"/>
      <w:kern w:val="2"/>
      <w:sz w:val="24"/>
      <w:szCs w:val="24"/>
      <w:lang w:bidi="ar-SA"/>
    </w:rPr>
  </w:style>
  <w:style w:type="paragraph" w:customStyle="1" w:styleId="Char1CharCharCharChar3CharChar1">
    <w:name w:val="Char1 Char Char Char Char3 Char Char1"/>
    <w:basedOn w:val="a2"/>
    <w:rsid w:val="00F549F0"/>
    <w:rPr>
      <w:rFonts w:ascii="Tahoma" w:hAnsi="Tahoma"/>
      <w:sz w:val="24"/>
    </w:rPr>
  </w:style>
  <w:style w:type="paragraph" w:customStyle="1" w:styleId="Normal1">
    <w:name w:val="Normal1"/>
    <w:basedOn w:val="a2"/>
    <w:rsid w:val="00F549F0"/>
    <w:rPr>
      <w:rFonts w:ascii="Tahoma" w:eastAsia="Arial" w:hAnsi="Tahoma"/>
      <w:sz w:val="22"/>
    </w:rPr>
  </w:style>
  <w:style w:type="paragraph" w:customStyle="1" w:styleId="font6">
    <w:name w:val="font6"/>
    <w:basedOn w:val="a2"/>
    <w:rsid w:val="00F549F0"/>
    <w:pPr>
      <w:widowControl/>
      <w:spacing w:before="100" w:beforeAutospacing="1" w:after="100" w:afterAutospacing="1"/>
      <w:jc w:val="left"/>
    </w:pPr>
    <w:rPr>
      <w:rFonts w:ascii="宋体" w:hAnsi="宋体" w:hint="eastAsia"/>
      <w:kern w:val="0"/>
      <w:sz w:val="20"/>
    </w:rPr>
  </w:style>
  <w:style w:type="paragraph" w:customStyle="1" w:styleId="afffff4">
    <w:name w:val="其他发布部门"/>
    <w:basedOn w:val="a2"/>
    <w:rsid w:val="00F549F0"/>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Cover1">
    <w:name w:val="Cover1"/>
    <w:basedOn w:val="a2"/>
    <w:semiHidden/>
    <w:rsid w:val="00F549F0"/>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F549F0"/>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F549F0"/>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
    <w:name w:val="Cover4"/>
    <w:basedOn w:val="a2"/>
    <w:semiHidden/>
    <w:rsid w:val="00F549F0"/>
    <w:pPr>
      <w:widowControl/>
      <w:topLinePunct/>
      <w:adjustRightInd w:val="0"/>
      <w:snapToGrid w:val="0"/>
      <w:spacing w:before="160" w:after="160" w:line="240" w:lineRule="atLeast"/>
      <w:ind w:left="1701"/>
      <w:jc w:val="left"/>
    </w:pPr>
    <w:rPr>
      <w:rFonts w:eastAsia="Arial" w:cs="Arial"/>
      <w:b/>
      <w:bCs/>
      <w:sz w:val="24"/>
      <w:szCs w:val="21"/>
    </w:rPr>
  </w:style>
  <w:style w:type="paragraph" w:customStyle="1" w:styleId="FigureDescription">
    <w:name w:val="Figure Description"/>
    <w:next w:val="Figure"/>
    <w:rsid w:val="00F549F0"/>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F549F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F549F0"/>
    <w:pPr>
      <w:widowControl/>
      <w:topLinePunct/>
      <w:adjustRightInd w:val="0"/>
      <w:snapToGrid w:val="0"/>
      <w:spacing w:line="240" w:lineRule="atLeast"/>
      <w:jc w:val="left"/>
    </w:pPr>
    <w:rPr>
      <w:rFonts w:cs="Arial"/>
      <w:sz w:val="20"/>
    </w:rPr>
  </w:style>
  <w:style w:type="paragraph" w:customStyle="1" w:styleId="HeadingRight">
    <w:name w:val="Heading Right"/>
    <w:basedOn w:val="a2"/>
    <w:rsid w:val="00F549F0"/>
    <w:pPr>
      <w:widowControl/>
      <w:topLinePunct/>
      <w:adjustRightInd w:val="0"/>
      <w:snapToGrid w:val="0"/>
      <w:spacing w:line="240" w:lineRule="atLeast"/>
      <w:jc w:val="right"/>
    </w:pPr>
    <w:rPr>
      <w:rFonts w:cs="Arial"/>
      <w:sz w:val="20"/>
    </w:rPr>
  </w:style>
  <w:style w:type="paragraph" w:customStyle="1" w:styleId="Heading1NoNumber">
    <w:name w:val="Heading1 No Number"/>
    <w:basedOn w:val="1"/>
    <w:next w:val="a2"/>
    <w:rsid w:val="00F549F0"/>
    <w:pPr>
      <w:keepLines w:val="0"/>
      <w:pageBreakBefore/>
      <w:widowControl/>
      <w:numPr>
        <w:numId w:val="0"/>
      </w:numPr>
      <w:pBdr>
        <w:bottom w:val="single" w:sz="12" w:space="1" w:color="auto"/>
      </w:pBdr>
      <w:topLinePunct/>
      <w:adjustRightInd w:val="0"/>
      <w:snapToGrid w:val="0"/>
      <w:spacing w:before="1600" w:after="800" w:line="240" w:lineRule="atLeast"/>
      <w:jc w:val="right"/>
      <w:outlineLvl w:val="9"/>
    </w:pPr>
    <w:rPr>
      <w:rFonts w:ascii="Book Antiqua" w:hAnsi="Book Antiqua" w:cs="Book Antiqua"/>
      <w:b/>
      <w:bCs/>
      <w:kern w:val="2"/>
      <w:sz w:val="44"/>
      <w:szCs w:val="44"/>
    </w:rPr>
  </w:style>
  <w:style w:type="paragraph" w:customStyle="1" w:styleId="Heading2NoNumber">
    <w:name w:val="Heading2 No Number"/>
    <w:basedOn w:val="21"/>
    <w:next w:val="a2"/>
    <w:rsid w:val="00F549F0"/>
    <w:pPr>
      <w:widowControl/>
      <w:numPr>
        <w:ilvl w:val="0"/>
        <w:numId w:val="0"/>
      </w:numPr>
      <w:topLinePunct/>
      <w:adjustRightInd w:val="0"/>
      <w:snapToGrid w:val="0"/>
      <w:spacing w:before="600" w:after="160" w:line="240" w:lineRule="atLeast"/>
      <w:jc w:val="left"/>
    </w:pPr>
    <w:rPr>
      <w:rFonts w:ascii="Book Antiqua" w:eastAsia="宋体" w:hAnsi="Book Antiqua" w:cs="Book Antiqua"/>
      <w:bCs/>
      <w:noProof/>
      <w:kern w:val="0"/>
      <w:sz w:val="36"/>
      <w:szCs w:val="36"/>
      <w:lang w:eastAsia="en-US"/>
    </w:rPr>
  </w:style>
  <w:style w:type="paragraph" w:customStyle="1" w:styleId="Heading3NoNumber">
    <w:name w:val="Heading3 No Number"/>
    <w:basedOn w:val="30"/>
    <w:next w:val="a2"/>
    <w:rsid w:val="00F549F0"/>
    <w:pPr>
      <w:widowControl/>
      <w:numPr>
        <w:ilvl w:val="0"/>
        <w:numId w:val="0"/>
      </w:numPr>
      <w:topLinePunct/>
      <w:adjustRightInd w:val="0"/>
      <w:snapToGrid w:val="0"/>
      <w:spacing w:before="200" w:after="160" w:line="240" w:lineRule="atLeast"/>
      <w:jc w:val="left"/>
    </w:pPr>
    <w:rPr>
      <w:rFonts w:ascii="Book Antiqua" w:hAnsi="Book Antiqua" w:cs="Book Antiqua"/>
      <w:noProof/>
      <w:kern w:val="0"/>
      <w:sz w:val="32"/>
      <w:szCs w:val="32"/>
    </w:rPr>
  </w:style>
  <w:style w:type="paragraph" w:customStyle="1" w:styleId="Heading4NoNumber">
    <w:name w:val="Heading4 No Number"/>
    <w:basedOn w:val="a2"/>
    <w:semiHidden/>
    <w:rsid w:val="00F549F0"/>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46">
    <w:name w:val="正文4"/>
    <w:basedOn w:val="a2"/>
    <w:semiHidden/>
    <w:rsid w:val="00F549F0"/>
    <w:pPr>
      <w:widowControl/>
      <w:topLinePunct/>
      <w:adjustRightInd w:val="0"/>
      <w:snapToGrid w:val="0"/>
      <w:spacing w:before="160" w:after="160" w:line="240" w:lineRule="atLeast"/>
      <w:ind w:left="1701"/>
      <w:jc w:val="left"/>
    </w:pPr>
    <w:rPr>
      <w:rFonts w:eastAsia="Arial" w:cs="Arial"/>
      <w:snapToGrid w:val="0"/>
      <w:kern w:val="0"/>
      <w:szCs w:val="21"/>
    </w:rPr>
  </w:style>
  <w:style w:type="numbering" w:styleId="111111">
    <w:name w:val="Outline List 2"/>
    <w:basedOn w:val="a5"/>
    <w:rsid w:val="00F549F0"/>
    <w:pPr>
      <w:numPr>
        <w:numId w:val="28"/>
      </w:numPr>
    </w:pPr>
  </w:style>
  <w:style w:type="paragraph" w:customStyle="1" w:styleId="ItemList">
    <w:name w:val="Item List"/>
    <w:rsid w:val="00F549F0"/>
    <w:pPr>
      <w:numPr>
        <w:numId w:val="33"/>
      </w:numPr>
      <w:adjustRightInd w:val="0"/>
      <w:snapToGrid w:val="0"/>
      <w:spacing w:before="80" w:after="80" w:line="240" w:lineRule="atLeast"/>
    </w:pPr>
    <w:rPr>
      <w:rFonts w:cs="Arial"/>
      <w:kern w:val="2"/>
      <w:sz w:val="21"/>
      <w:szCs w:val="21"/>
    </w:rPr>
  </w:style>
  <w:style w:type="paragraph" w:customStyle="1" w:styleId="ItemStep">
    <w:name w:val="Item Step"/>
    <w:rsid w:val="00F549F0"/>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F549F0"/>
    <w:rPr>
      <w:rFonts w:ascii="Arial" w:eastAsia="黑体" w:hAnsi="Arial"/>
      <w:noProof/>
      <w:sz w:val="30"/>
      <w:lang w:eastAsia="en-US"/>
    </w:rPr>
  </w:style>
  <w:style w:type="paragraph" w:customStyle="1" w:styleId="NotesHeading">
    <w:name w:val="Notes Heading"/>
    <w:basedOn w:val="CAUTIONHeading"/>
    <w:rsid w:val="00F549F0"/>
    <w:pPr>
      <w:pBdr>
        <w:top w:val="none" w:sz="0" w:space="0" w:color="auto"/>
      </w:pBdr>
      <w:spacing w:after="40"/>
    </w:pPr>
    <w:rPr>
      <w:position w:val="-6"/>
      <w:sz w:val="18"/>
      <w:szCs w:val="18"/>
    </w:rPr>
  </w:style>
  <w:style w:type="paragraph" w:customStyle="1" w:styleId="NotesHeadinginTable">
    <w:name w:val="Notes Heading in Table"/>
    <w:next w:val="NotesTextinTable"/>
    <w:rsid w:val="00F549F0"/>
    <w:pPr>
      <w:keepNext/>
      <w:adjustRightInd w:val="0"/>
      <w:snapToGrid w:val="0"/>
      <w:spacing w:before="80" w:after="40" w:line="240" w:lineRule="atLeast"/>
    </w:pPr>
    <w:rPr>
      <w:rFonts w:eastAsia="黑体" w:cs="Arial"/>
      <w:bCs/>
      <w:kern w:val="2"/>
      <w:sz w:val="18"/>
      <w:szCs w:val="18"/>
    </w:rPr>
  </w:style>
  <w:style w:type="paragraph" w:customStyle="1" w:styleId="NotesText">
    <w:name w:val="Notes Text"/>
    <w:basedOn w:val="CAUTIONText"/>
    <w:rsid w:val="00F549F0"/>
    <w:pPr>
      <w:pBdr>
        <w:bottom w:val="none" w:sz="0" w:space="0" w:color="auto"/>
      </w:pBdr>
      <w:spacing w:before="40" w:line="200" w:lineRule="atLeast"/>
      <w:ind w:left="2075"/>
    </w:pPr>
    <w:rPr>
      <w:sz w:val="18"/>
      <w:szCs w:val="18"/>
    </w:rPr>
  </w:style>
  <w:style w:type="paragraph" w:customStyle="1" w:styleId="NotesTextinTable">
    <w:name w:val="Notes Text in Table"/>
    <w:rsid w:val="00F549F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List">
    <w:name w:val="Notes Text List"/>
    <w:basedOn w:val="CAUTIONTextList"/>
    <w:rsid w:val="00F549F0"/>
    <w:pPr>
      <w:numPr>
        <w:numId w:val="19"/>
      </w:numPr>
      <w:pBdr>
        <w:bottom w:val="none" w:sz="0" w:space="0" w:color="auto"/>
      </w:pBdr>
      <w:spacing w:before="40" w:line="200" w:lineRule="atLeast"/>
    </w:pPr>
    <w:rPr>
      <w:sz w:val="18"/>
      <w:szCs w:val="18"/>
    </w:rPr>
  </w:style>
  <w:style w:type="table" w:customStyle="1" w:styleId="Table">
    <w:name w:val="Table"/>
    <w:basedOn w:val="afffff5"/>
    <w:rsid w:val="00F549F0"/>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F549F0"/>
    <w:tblPr>
      <w:tblInd w:w="1809" w:type="dxa"/>
      <w:tblCellMar>
        <w:top w:w="0" w:type="dxa"/>
        <w:left w:w="108" w:type="dxa"/>
        <w:bottom w:w="0" w:type="dxa"/>
        <w:right w:w="108" w:type="dxa"/>
      </w:tblCellMar>
    </w:tblPr>
  </w:style>
  <w:style w:type="paragraph" w:customStyle="1" w:styleId="Step">
    <w:name w:val="Step"/>
    <w:basedOn w:val="a2"/>
    <w:rsid w:val="00F549F0"/>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Text">
    <w:name w:val="Sub Item List Text"/>
    <w:rsid w:val="00F549F0"/>
    <w:pPr>
      <w:adjustRightInd w:val="0"/>
      <w:snapToGrid w:val="0"/>
      <w:spacing w:before="80" w:after="80" w:line="240" w:lineRule="atLeast"/>
      <w:ind w:left="2410"/>
    </w:pPr>
    <w:rPr>
      <w:kern w:val="2"/>
      <w:sz w:val="21"/>
      <w:szCs w:val="21"/>
    </w:rPr>
  </w:style>
  <w:style w:type="table" w:styleId="afffff5">
    <w:name w:val="Table Professional"/>
    <w:basedOn w:val="a4"/>
    <w:rsid w:val="00F549F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NoFrame">
    <w:name w:val="Table No Frame"/>
    <w:basedOn w:val="afffb"/>
    <w:semiHidden/>
    <w:rsid w:val="00F549F0"/>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
    <w:name w:val="Terminal Display"/>
    <w:rsid w:val="00F549F0"/>
    <w:pPr>
      <w:snapToGrid w:val="0"/>
      <w:spacing w:line="240" w:lineRule="atLeast"/>
      <w:ind w:left="1701"/>
    </w:pPr>
    <w:rPr>
      <w:rFonts w:ascii="Courier New" w:hAnsi="Courier New" w:cs="Courier New"/>
      <w:snapToGrid w:val="0"/>
      <w:spacing w:val="-1"/>
      <w:sz w:val="16"/>
      <w:szCs w:val="16"/>
    </w:rPr>
  </w:style>
  <w:style w:type="paragraph" w:styleId="2f">
    <w:name w:val="index 2"/>
    <w:basedOn w:val="a2"/>
    <w:next w:val="a2"/>
    <w:autoRedefine/>
    <w:rsid w:val="00F549F0"/>
    <w:pPr>
      <w:widowControl/>
      <w:topLinePunct/>
      <w:adjustRightInd w:val="0"/>
      <w:snapToGrid w:val="0"/>
      <w:spacing w:before="160" w:after="160" w:line="240" w:lineRule="atLeast"/>
      <w:ind w:leftChars="200" w:left="200"/>
      <w:jc w:val="left"/>
    </w:pPr>
    <w:rPr>
      <w:rFonts w:cs="Arial"/>
      <w:sz w:val="24"/>
      <w:szCs w:val="21"/>
    </w:rPr>
  </w:style>
  <w:style w:type="paragraph" w:styleId="38">
    <w:name w:val="index 3"/>
    <w:basedOn w:val="a2"/>
    <w:next w:val="a2"/>
    <w:autoRedefine/>
    <w:rsid w:val="00F549F0"/>
    <w:pPr>
      <w:widowControl/>
      <w:topLinePunct/>
      <w:adjustRightInd w:val="0"/>
      <w:snapToGrid w:val="0"/>
      <w:spacing w:before="160" w:after="160" w:line="240" w:lineRule="atLeast"/>
      <w:ind w:leftChars="400" w:left="400"/>
      <w:jc w:val="left"/>
    </w:pPr>
    <w:rPr>
      <w:rFonts w:cs="Arial"/>
      <w:sz w:val="24"/>
      <w:szCs w:val="21"/>
    </w:rPr>
  </w:style>
  <w:style w:type="paragraph" w:styleId="54">
    <w:name w:val="index 5"/>
    <w:basedOn w:val="a2"/>
    <w:next w:val="a2"/>
    <w:autoRedefine/>
    <w:rsid w:val="00F549F0"/>
    <w:pPr>
      <w:widowControl/>
      <w:topLinePunct/>
      <w:adjustRightInd w:val="0"/>
      <w:snapToGrid w:val="0"/>
      <w:spacing w:before="160" w:after="160" w:line="240" w:lineRule="atLeast"/>
      <w:ind w:left="1050" w:hanging="210"/>
      <w:jc w:val="left"/>
    </w:pPr>
    <w:rPr>
      <w:rFonts w:cs="Arial"/>
      <w:sz w:val="20"/>
    </w:rPr>
  </w:style>
  <w:style w:type="paragraph" w:styleId="63">
    <w:name w:val="index 6"/>
    <w:basedOn w:val="a2"/>
    <w:next w:val="a2"/>
    <w:autoRedefine/>
    <w:rsid w:val="00F549F0"/>
    <w:pPr>
      <w:widowControl/>
      <w:topLinePunct/>
      <w:adjustRightInd w:val="0"/>
      <w:snapToGrid w:val="0"/>
      <w:spacing w:before="160" w:after="160" w:line="240" w:lineRule="atLeast"/>
      <w:ind w:left="1260" w:hanging="210"/>
      <w:jc w:val="left"/>
    </w:pPr>
    <w:rPr>
      <w:rFonts w:cs="Arial"/>
      <w:sz w:val="20"/>
    </w:rPr>
  </w:style>
  <w:style w:type="paragraph" w:styleId="72">
    <w:name w:val="index 7"/>
    <w:basedOn w:val="a2"/>
    <w:next w:val="a2"/>
    <w:autoRedefine/>
    <w:rsid w:val="00F549F0"/>
    <w:pPr>
      <w:widowControl/>
      <w:topLinePunct/>
      <w:adjustRightInd w:val="0"/>
      <w:snapToGrid w:val="0"/>
      <w:spacing w:before="160" w:after="160" w:line="240" w:lineRule="atLeast"/>
      <w:ind w:left="1470" w:hanging="210"/>
      <w:jc w:val="left"/>
    </w:pPr>
    <w:rPr>
      <w:rFonts w:cs="Arial"/>
      <w:sz w:val="20"/>
    </w:rPr>
  </w:style>
  <w:style w:type="paragraph" w:styleId="82">
    <w:name w:val="index 8"/>
    <w:basedOn w:val="a2"/>
    <w:next w:val="a2"/>
    <w:autoRedefine/>
    <w:rsid w:val="00F549F0"/>
    <w:pPr>
      <w:widowControl/>
      <w:topLinePunct/>
      <w:adjustRightInd w:val="0"/>
      <w:snapToGrid w:val="0"/>
      <w:spacing w:before="160" w:after="160" w:line="240" w:lineRule="atLeast"/>
      <w:ind w:left="1680" w:hanging="210"/>
      <w:jc w:val="left"/>
    </w:pPr>
    <w:rPr>
      <w:rFonts w:cs="Arial"/>
      <w:sz w:val="20"/>
    </w:rPr>
  </w:style>
  <w:style w:type="paragraph" w:styleId="92">
    <w:name w:val="index 9"/>
    <w:basedOn w:val="a2"/>
    <w:next w:val="a2"/>
    <w:autoRedefine/>
    <w:rsid w:val="00F549F0"/>
    <w:pPr>
      <w:widowControl/>
      <w:topLinePunct/>
      <w:adjustRightInd w:val="0"/>
      <w:snapToGrid w:val="0"/>
      <w:spacing w:before="160" w:after="160" w:line="240" w:lineRule="atLeast"/>
      <w:ind w:left="1890" w:hanging="210"/>
      <w:jc w:val="left"/>
    </w:pPr>
    <w:rPr>
      <w:rFonts w:cs="Arial"/>
      <w:sz w:val="20"/>
    </w:rPr>
  </w:style>
  <w:style w:type="paragraph" w:customStyle="1" w:styleId="TerminalDisplayinTable">
    <w:name w:val="Terminal Display in Table"/>
    <w:rsid w:val="00F549F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F549F0"/>
    <w:pPr>
      <w:spacing w:before="80" w:after="80"/>
    </w:pPr>
    <w:rPr>
      <w:rFonts w:ascii="Arial" w:eastAsia="黑体" w:hAnsi="Arial"/>
      <w:sz w:val="36"/>
    </w:rPr>
  </w:style>
  <w:style w:type="numbering" w:styleId="1111110">
    <w:name w:val="Outline List 1"/>
    <w:basedOn w:val="a5"/>
    <w:rsid w:val="00F549F0"/>
    <w:pPr>
      <w:numPr>
        <w:numId w:val="29"/>
      </w:numPr>
    </w:pPr>
  </w:style>
  <w:style w:type="paragraph" w:customStyle="1" w:styleId="HeadingMiddle">
    <w:name w:val="Heading Middle"/>
    <w:rsid w:val="00F549F0"/>
    <w:pPr>
      <w:adjustRightInd w:val="0"/>
      <w:snapToGrid w:val="0"/>
      <w:spacing w:line="240" w:lineRule="atLeast"/>
      <w:jc w:val="center"/>
    </w:pPr>
    <w:rPr>
      <w:rFonts w:cs="Arial"/>
      <w:snapToGrid w:val="0"/>
    </w:rPr>
  </w:style>
  <w:style w:type="paragraph" w:styleId="47">
    <w:name w:val="index 4"/>
    <w:basedOn w:val="a2"/>
    <w:next w:val="a2"/>
    <w:autoRedefine/>
    <w:rsid w:val="00F549F0"/>
    <w:pPr>
      <w:widowControl/>
      <w:topLinePunct/>
      <w:adjustRightInd w:val="0"/>
      <w:snapToGrid w:val="0"/>
      <w:spacing w:before="160" w:after="160" w:line="240" w:lineRule="atLeast"/>
      <w:ind w:left="1260"/>
      <w:jc w:val="left"/>
    </w:pPr>
    <w:rPr>
      <w:rFonts w:cs="Arial"/>
      <w:szCs w:val="21"/>
    </w:rPr>
  </w:style>
  <w:style w:type="paragraph" w:styleId="afffff6">
    <w:name w:val="index heading"/>
    <w:basedOn w:val="a2"/>
    <w:next w:val="14"/>
    <w:rsid w:val="00F549F0"/>
    <w:pPr>
      <w:widowControl/>
      <w:topLinePunct/>
      <w:adjustRightInd w:val="0"/>
      <w:snapToGrid w:val="0"/>
      <w:spacing w:before="160" w:after="160" w:line="240" w:lineRule="atLeast"/>
      <w:ind w:left="1701"/>
      <w:jc w:val="left"/>
    </w:pPr>
    <w:rPr>
      <w:rFonts w:ascii="Arial" w:hAnsi="Arial" w:cs="Arial"/>
      <w:b/>
      <w:bCs/>
      <w:szCs w:val="21"/>
    </w:rPr>
  </w:style>
  <w:style w:type="paragraph" w:styleId="afffff7">
    <w:name w:val="endnote text"/>
    <w:basedOn w:val="a2"/>
    <w:link w:val="Charf5"/>
    <w:rsid w:val="00F549F0"/>
    <w:pPr>
      <w:widowControl/>
      <w:topLinePunct/>
      <w:adjustRightInd w:val="0"/>
      <w:snapToGrid w:val="0"/>
      <w:spacing w:before="160" w:after="160" w:line="240" w:lineRule="atLeast"/>
      <w:ind w:left="1701"/>
      <w:jc w:val="left"/>
    </w:pPr>
    <w:rPr>
      <w:szCs w:val="21"/>
    </w:rPr>
  </w:style>
  <w:style w:type="character" w:customStyle="1" w:styleId="Charf5">
    <w:name w:val="尾注文本 Char"/>
    <w:link w:val="afffff7"/>
    <w:rsid w:val="00F549F0"/>
    <w:rPr>
      <w:rFonts w:cs="Arial"/>
      <w:kern w:val="2"/>
      <w:sz w:val="21"/>
      <w:szCs w:val="21"/>
    </w:rPr>
  </w:style>
  <w:style w:type="character" w:styleId="afffff8">
    <w:name w:val="endnote reference"/>
    <w:rsid w:val="00F549F0"/>
    <w:rPr>
      <w:rFonts w:ascii="Arial" w:eastAsia="黑体" w:hAnsi="Arial" w:cs="Arial"/>
      <w:snapToGrid/>
      <w:sz w:val="21"/>
      <w:szCs w:val="21"/>
      <w:vertAlign w:val="superscript"/>
      <w:lang w:val="en-US" w:eastAsia="zh-CN" w:bidi="ar-SA"/>
    </w:rPr>
  </w:style>
  <w:style w:type="paragraph" w:styleId="afffff9">
    <w:name w:val="table of authorities"/>
    <w:basedOn w:val="a2"/>
    <w:next w:val="a2"/>
    <w:rsid w:val="00F549F0"/>
    <w:pPr>
      <w:widowControl/>
      <w:topLinePunct/>
      <w:adjustRightInd w:val="0"/>
      <w:snapToGrid w:val="0"/>
      <w:spacing w:before="160" w:after="160" w:line="240" w:lineRule="atLeast"/>
      <w:ind w:left="420"/>
      <w:jc w:val="left"/>
    </w:pPr>
    <w:rPr>
      <w:rFonts w:cs="Arial"/>
      <w:szCs w:val="21"/>
    </w:rPr>
  </w:style>
  <w:style w:type="paragraph" w:styleId="afffffa">
    <w:name w:val="toa heading"/>
    <w:basedOn w:val="a2"/>
    <w:next w:val="a2"/>
    <w:rsid w:val="00F549F0"/>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F549F0"/>
  </w:style>
  <w:style w:type="character" w:styleId="HTML2">
    <w:name w:val="HTML Variable"/>
    <w:rsid w:val="00F549F0"/>
    <w:rPr>
      <w:rFonts w:ascii="Arial" w:eastAsia="黑体" w:hAnsi="Arial" w:cs="Arial"/>
      <w:i/>
      <w:iCs/>
      <w:snapToGrid/>
      <w:sz w:val="21"/>
      <w:szCs w:val="21"/>
      <w:lang w:val="en-US" w:eastAsia="zh-CN" w:bidi="ar-SA"/>
    </w:rPr>
  </w:style>
  <w:style w:type="character" w:styleId="HTML3">
    <w:name w:val="HTML Typewriter"/>
    <w:rsid w:val="00F549F0"/>
    <w:rPr>
      <w:rFonts w:ascii="Courier New" w:eastAsia="黑体" w:hAnsi="Courier New" w:cs="Courier New"/>
      <w:snapToGrid/>
      <w:sz w:val="20"/>
      <w:szCs w:val="20"/>
      <w:lang w:val="en-US" w:eastAsia="zh-CN" w:bidi="ar-SA"/>
    </w:rPr>
  </w:style>
  <w:style w:type="paragraph" w:styleId="HTML4">
    <w:name w:val="HTML Address"/>
    <w:basedOn w:val="a2"/>
    <w:link w:val="HTMLChar0"/>
    <w:rsid w:val="00F549F0"/>
    <w:pPr>
      <w:widowControl/>
      <w:topLinePunct/>
      <w:adjustRightInd w:val="0"/>
      <w:snapToGrid w:val="0"/>
      <w:spacing w:before="160" w:after="160" w:line="240" w:lineRule="atLeast"/>
      <w:ind w:left="1701"/>
      <w:jc w:val="left"/>
    </w:pPr>
    <w:rPr>
      <w:i/>
      <w:iCs/>
      <w:szCs w:val="21"/>
    </w:rPr>
  </w:style>
  <w:style w:type="character" w:customStyle="1" w:styleId="HTMLChar0">
    <w:name w:val="HTML 地址 Char"/>
    <w:link w:val="HTML4"/>
    <w:rsid w:val="00F549F0"/>
    <w:rPr>
      <w:rFonts w:cs="Arial"/>
      <w:i/>
      <w:iCs/>
      <w:kern w:val="2"/>
      <w:sz w:val="21"/>
      <w:szCs w:val="21"/>
    </w:rPr>
  </w:style>
  <w:style w:type="character" w:styleId="HTML5">
    <w:name w:val="HTML Definition"/>
    <w:rsid w:val="00F549F0"/>
    <w:rPr>
      <w:rFonts w:ascii="Arial" w:eastAsia="黑体" w:hAnsi="Arial" w:cs="Arial"/>
      <w:i/>
      <w:iCs/>
      <w:snapToGrid/>
      <w:sz w:val="21"/>
      <w:szCs w:val="21"/>
      <w:lang w:val="en-US" w:eastAsia="zh-CN" w:bidi="ar-SA"/>
    </w:rPr>
  </w:style>
  <w:style w:type="character" w:styleId="HTML6">
    <w:name w:val="HTML Keyboard"/>
    <w:rsid w:val="00F549F0"/>
    <w:rPr>
      <w:rFonts w:ascii="Courier New" w:eastAsia="黑体" w:hAnsi="Courier New" w:cs="Courier New"/>
      <w:snapToGrid/>
      <w:sz w:val="20"/>
      <w:szCs w:val="20"/>
      <w:lang w:val="en-US" w:eastAsia="zh-CN" w:bidi="ar-SA"/>
    </w:rPr>
  </w:style>
  <w:style w:type="character" w:styleId="HTML7">
    <w:name w:val="HTML Acronym"/>
    <w:rsid w:val="00F549F0"/>
    <w:rPr>
      <w:rFonts w:ascii="Arial" w:eastAsia="黑体" w:hAnsi="Arial" w:cs="Arial"/>
      <w:snapToGrid/>
      <w:sz w:val="21"/>
      <w:szCs w:val="21"/>
      <w:lang w:val="en-US" w:eastAsia="zh-CN" w:bidi="ar-SA"/>
    </w:rPr>
  </w:style>
  <w:style w:type="character" w:styleId="HTML8">
    <w:name w:val="HTML Sample"/>
    <w:rsid w:val="00F549F0"/>
    <w:rPr>
      <w:rFonts w:ascii="Courier New" w:eastAsia="黑体" w:hAnsi="Courier New" w:cs="Courier New"/>
      <w:snapToGrid/>
      <w:sz w:val="21"/>
      <w:szCs w:val="21"/>
      <w:lang w:val="en-US" w:eastAsia="zh-CN" w:bidi="ar-SA"/>
    </w:rPr>
  </w:style>
  <w:style w:type="table" w:styleId="1d">
    <w:name w:val="Table Web 1"/>
    <w:basedOn w:val="a4"/>
    <w:rsid w:val="00F549F0"/>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4"/>
    <w:rsid w:val="00F549F0"/>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rsid w:val="00F549F0"/>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b">
    <w:name w:val="Table Theme"/>
    <w:basedOn w:val="a4"/>
    <w:rsid w:val="00F549F0"/>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e">
    <w:name w:val="Table Colorful 1"/>
    <w:basedOn w:val="a4"/>
    <w:rsid w:val="00F549F0"/>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4"/>
    <w:rsid w:val="00F549F0"/>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rsid w:val="00F549F0"/>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c">
    <w:name w:val="Salutation"/>
    <w:basedOn w:val="a2"/>
    <w:next w:val="a2"/>
    <w:link w:val="Charf6"/>
    <w:rsid w:val="00F549F0"/>
    <w:pPr>
      <w:widowControl/>
      <w:topLinePunct/>
      <w:adjustRightInd w:val="0"/>
      <w:snapToGrid w:val="0"/>
      <w:spacing w:before="160" w:after="160" w:line="240" w:lineRule="atLeast"/>
      <w:ind w:left="1701"/>
      <w:jc w:val="left"/>
    </w:pPr>
    <w:rPr>
      <w:szCs w:val="21"/>
    </w:rPr>
  </w:style>
  <w:style w:type="character" w:customStyle="1" w:styleId="Charf6">
    <w:name w:val="称呼 Char"/>
    <w:link w:val="afffffc"/>
    <w:rsid w:val="00F549F0"/>
    <w:rPr>
      <w:rFonts w:cs="Arial"/>
      <w:kern w:val="2"/>
      <w:sz w:val="21"/>
      <w:szCs w:val="21"/>
    </w:rPr>
  </w:style>
  <w:style w:type="table" w:styleId="afffffd">
    <w:name w:val="Table Elegant"/>
    <w:basedOn w:val="a4"/>
    <w:rsid w:val="00F549F0"/>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e">
    <w:name w:val="E-mail Signature"/>
    <w:basedOn w:val="a2"/>
    <w:link w:val="Charf7"/>
    <w:rsid w:val="00F549F0"/>
    <w:pPr>
      <w:widowControl/>
      <w:topLinePunct/>
      <w:adjustRightInd w:val="0"/>
      <w:snapToGrid w:val="0"/>
      <w:spacing w:before="160" w:after="160" w:line="240" w:lineRule="atLeast"/>
      <w:ind w:left="1701"/>
      <w:jc w:val="left"/>
    </w:pPr>
    <w:rPr>
      <w:szCs w:val="21"/>
    </w:rPr>
  </w:style>
  <w:style w:type="character" w:customStyle="1" w:styleId="Charf7">
    <w:name w:val="电子邮件签名 Char"/>
    <w:link w:val="afffffe"/>
    <w:rsid w:val="00F549F0"/>
    <w:rPr>
      <w:rFonts w:cs="Arial"/>
      <w:kern w:val="2"/>
      <w:sz w:val="21"/>
      <w:szCs w:val="21"/>
    </w:rPr>
  </w:style>
  <w:style w:type="paragraph" w:styleId="affffff">
    <w:name w:val="Subtitle"/>
    <w:basedOn w:val="a2"/>
    <w:link w:val="Charf8"/>
    <w:qFormat/>
    <w:rsid w:val="00F549F0"/>
    <w:pPr>
      <w:widowControl/>
      <w:topLinePunct/>
      <w:adjustRightInd w:val="0"/>
      <w:snapToGrid w:val="0"/>
      <w:spacing w:before="240" w:after="60" w:line="312" w:lineRule="atLeast"/>
      <w:ind w:left="1701"/>
      <w:jc w:val="center"/>
      <w:outlineLvl w:val="1"/>
    </w:pPr>
    <w:rPr>
      <w:rFonts w:ascii="Arial" w:hAnsi="Arial"/>
      <w:b/>
      <w:bCs/>
      <w:kern w:val="28"/>
      <w:sz w:val="32"/>
      <w:szCs w:val="32"/>
    </w:rPr>
  </w:style>
  <w:style w:type="character" w:customStyle="1" w:styleId="Charf8">
    <w:name w:val="副标题 Char"/>
    <w:link w:val="affffff"/>
    <w:rsid w:val="00F549F0"/>
    <w:rPr>
      <w:rFonts w:ascii="Arial" w:hAnsi="Arial" w:cs="Arial"/>
      <w:b/>
      <w:bCs/>
      <w:kern w:val="28"/>
      <w:sz w:val="32"/>
      <w:szCs w:val="32"/>
    </w:rPr>
  </w:style>
  <w:style w:type="table" w:styleId="1f">
    <w:name w:val="Table Classic 1"/>
    <w:basedOn w:val="a4"/>
    <w:rsid w:val="00F549F0"/>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4"/>
    <w:rsid w:val="00F549F0"/>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rsid w:val="00F549F0"/>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rsid w:val="00F549F0"/>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0">
    <w:name w:val="envelope return"/>
    <w:basedOn w:val="a2"/>
    <w:rsid w:val="00F549F0"/>
    <w:pPr>
      <w:widowControl/>
      <w:topLinePunct/>
      <w:adjustRightInd w:val="0"/>
      <w:snapToGrid w:val="0"/>
      <w:spacing w:before="160" w:after="160" w:line="240" w:lineRule="atLeast"/>
      <w:ind w:left="1701"/>
      <w:jc w:val="left"/>
    </w:pPr>
    <w:rPr>
      <w:rFonts w:ascii="Arial" w:hAnsi="Arial" w:cs="Arial"/>
      <w:szCs w:val="21"/>
    </w:rPr>
  </w:style>
  <w:style w:type="table" w:styleId="1f0">
    <w:name w:val="Table Simple 1"/>
    <w:basedOn w:val="a4"/>
    <w:rsid w:val="00F549F0"/>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rsid w:val="00F549F0"/>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1">
    <w:name w:val="Closing"/>
    <w:basedOn w:val="a2"/>
    <w:link w:val="Charf9"/>
    <w:rsid w:val="00F549F0"/>
    <w:pPr>
      <w:widowControl/>
      <w:topLinePunct/>
      <w:adjustRightInd w:val="0"/>
      <w:snapToGrid w:val="0"/>
      <w:spacing w:before="160" w:after="160" w:line="240" w:lineRule="atLeast"/>
      <w:ind w:leftChars="2100" w:left="100"/>
      <w:jc w:val="left"/>
    </w:pPr>
    <w:rPr>
      <w:szCs w:val="21"/>
    </w:rPr>
  </w:style>
  <w:style w:type="character" w:customStyle="1" w:styleId="Charf9">
    <w:name w:val="结束语 Char"/>
    <w:link w:val="affffff1"/>
    <w:rsid w:val="00F549F0"/>
    <w:rPr>
      <w:rFonts w:cs="Arial"/>
      <w:kern w:val="2"/>
      <w:sz w:val="21"/>
      <w:szCs w:val="21"/>
    </w:rPr>
  </w:style>
  <w:style w:type="table" w:styleId="1f1">
    <w:name w:val="Table Subtle 1"/>
    <w:basedOn w:val="a4"/>
    <w:rsid w:val="00F549F0"/>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rsid w:val="00F549F0"/>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2">
    <w:name w:val="Table 3D effects 1"/>
    <w:basedOn w:val="a4"/>
    <w:rsid w:val="00F549F0"/>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5">
    <w:name w:val="Table 3D effects 2"/>
    <w:basedOn w:val="a4"/>
    <w:rsid w:val="00F549F0"/>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4"/>
    <w:rsid w:val="00F549F0"/>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55">
    <w:name w:val="List 5"/>
    <w:basedOn w:val="a2"/>
    <w:rsid w:val="00F549F0"/>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3">
    <w:name w:val="List Number 3"/>
    <w:basedOn w:val="a2"/>
    <w:rsid w:val="00F549F0"/>
    <w:pPr>
      <w:widowControl/>
      <w:numPr>
        <w:numId w:val="20"/>
      </w:numPr>
      <w:topLinePunct/>
      <w:adjustRightInd w:val="0"/>
      <w:snapToGrid w:val="0"/>
      <w:spacing w:before="160" w:after="160" w:line="240" w:lineRule="atLeast"/>
      <w:jc w:val="left"/>
    </w:pPr>
    <w:rPr>
      <w:rFonts w:cs="Arial"/>
      <w:szCs w:val="21"/>
    </w:rPr>
  </w:style>
  <w:style w:type="paragraph" w:styleId="4">
    <w:name w:val="List Number 4"/>
    <w:basedOn w:val="a2"/>
    <w:rsid w:val="00F549F0"/>
    <w:pPr>
      <w:widowControl/>
      <w:numPr>
        <w:numId w:val="21"/>
      </w:numPr>
      <w:topLinePunct/>
      <w:adjustRightInd w:val="0"/>
      <w:snapToGrid w:val="0"/>
      <w:spacing w:before="160" w:after="160" w:line="240" w:lineRule="atLeast"/>
      <w:jc w:val="left"/>
    </w:pPr>
    <w:rPr>
      <w:rFonts w:cs="Arial"/>
      <w:szCs w:val="21"/>
    </w:rPr>
  </w:style>
  <w:style w:type="paragraph" w:styleId="5">
    <w:name w:val="List Number 5"/>
    <w:basedOn w:val="a2"/>
    <w:rsid w:val="00F549F0"/>
    <w:pPr>
      <w:widowControl/>
      <w:numPr>
        <w:numId w:val="22"/>
      </w:numPr>
      <w:topLinePunct/>
      <w:adjustRightInd w:val="0"/>
      <w:snapToGrid w:val="0"/>
      <w:spacing w:before="160" w:after="160" w:line="240" w:lineRule="atLeast"/>
      <w:jc w:val="left"/>
    </w:pPr>
    <w:rPr>
      <w:rFonts w:cs="Arial"/>
      <w:szCs w:val="21"/>
    </w:rPr>
  </w:style>
  <w:style w:type="paragraph" w:styleId="affffff2">
    <w:name w:val="List Continue"/>
    <w:basedOn w:val="a2"/>
    <w:rsid w:val="00F549F0"/>
    <w:pPr>
      <w:widowControl/>
      <w:topLinePunct/>
      <w:adjustRightInd w:val="0"/>
      <w:snapToGrid w:val="0"/>
      <w:spacing w:before="160" w:after="120" w:line="240" w:lineRule="atLeast"/>
      <w:ind w:leftChars="200" w:left="420"/>
      <w:jc w:val="left"/>
    </w:pPr>
    <w:rPr>
      <w:rFonts w:cs="Arial"/>
      <w:szCs w:val="21"/>
    </w:rPr>
  </w:style>
  <w:style w:type="paragraph" w:styleId="2f6">
    <w:name w:val="List Continue 2"/>
    <w:basedOn w:val="a2"/>
    <w:rsid w:val="00F549F0"/>
    <w:pPr>
      <w:widowControl/>
      <w:topLinePunct/>
      <w:adjustRightInd w:val="0"/>
      <w:snapToGrid w:val="0"/>
      <w:spacing w:before="160" w:after="120" w:line="240" w:lineRule="atLeast"/>
      <w:ind w:leftChars="400" w:left="840"/>
      <w:jc w:val="left"/>
    </w:pPr>
    <w:rPr>
      <w:rFonts w:cs="Arial"/>
      <w:szCs w:val="21"/>
    </w:rPr>
  </w:style>
  <w:style w:type="paragraph" w:styleId="3e">
    <w:name w:val="List Continue 3"/>
    <w:basedOn w:val="a2"/>
    <w:rsid w:val="00F549F0"/>
    <w:pPr>
      <w:widowControl/>
      <w:topLinePunct/>
      <w:adjustRightInd w:val="0"/>
      <w:snapToGrid w:val="0"/>
      <w:spacing w:before="160" w:after="120" w:line="240" w:lineRule="atLeast"/>
      <w:ind w:leftChars="600" w:left="1260"/>
      <w:jc w:val="left"/>
    </w:pPr>
    <w:rPr>
      <w:rFonts w:cs="Arial"/>
      <w:szCs w:val="21"/>
    </w:rPr>
  </w:style>
  <w:style w:type="paragraph" w:styleId="49">
    <w:name w:val="List Continue 4"/>
    <w:basedOn w:val="a2"/>
    <w:rsid w:val="00F549F0"/>
    <w:pPr>
      <w:widowControl/>
      <w:topLinePunct/>
      <w:adjustRightInd w:val="0"/>
      <w:snapToGrid w:val="0"/>
      <w:spacing w:before="160" w:after="120" w:line="240" w:lineRule="atLeast"/>
      <w:ind w:leftChars="800" w:left="1680"/>
      <w:jc w:val="left"/>
    </w:pPr>
    <w:rPr>
      <w:rFonts w:cs="Arial"/>
      <w:szCs w:val="21"/>
    </w:rPr>
  </w:style>
  <w:style w:type="paragraph" w:styleId="56">
    <w:name w:val="List Continue 5"/>
    <w:basedOn w:val="a2"/>
    <w:rsid w:val="00F549F0"/>
    <w:pPr>
      <w:widowControl/>
      <w:topLinePunct/>
      <w:adjustRightInd w:val="0"/>
      <w:snapToGrid w:val="0"/>
      <w:spacing w:before="160" w:after="120" w:line="240" w:lineRule="atLeast"/>
      <w:ind w:leftChars="1000" w:left="2100"/>
      <w:jc w:val="left"/>
    </w:pPr>
    <w:rPr>
      <w:rFonts w:cs="Arial"/>
      <w:szCs w:val="21"/>
    </w:rPr>
  </w:style>
  <w:style w:type="paragraph" w:styleId="a">
    <w:name w:val="List Bullet"/>
    <w:basedOn w:val="a2"/>
    <w:autoRedefine/>
    <w:rsid w:val="00F549F0"/>
    <w:pPr>
      <w:widowControl/>
      <w:numPr>
        <w:numId w:val="23"/>
      </w:numPr>
      <w:topLinePunct/>
      <w:adjustRightInd w:val="0"/>
      <w:snapToGrid w:val="0"/>
      <w:spacing w:before="160" w:after="160" w:line="240" w:lineRule="atLeast"/>
      <w:jc w:val="left"/>
    </w:pPr>
    <w:rPr>
      <w:rFonts w:cs="Arial"/>
      <w:szCs w:val="21"/>
    </w:rPr>
  </w:style>
  <w:style w:type="paragraph" w:styleId="2">
    <w:name w:val="List Bullet 2"/>
    <w:basedOn w:val="a2"/>
    <w:autoRedefine/>
    <w:rsid w:val="00F549F0"/>
    <w:pPr>
      <w:widowControl/>
      <w:numPr>
        <w:numId w:val="24"/>
      </w:numPr>
      <w:topLinePunct/>
      <w:adjustRightInd w:val="0"/>
      <w:snapToGrid w:val="0"/>
      <w:spacing w:before="160" w:after="160" w:line="240" w:lineRule="atLeast"/>
      <w:jc w:val="left"/>
    </w:pPr>
    <w:rPr>
      <w:rFonts w:cs="Arial"/>
      <w:szCs w:val="21"/>
    </w:rPr>
  </w:style>
  <w:style w:type="paragraph" w:styleId="40">
    <w:name w:val="List Bullet 4"/>
    <w:basedOn w:val="a2"/>
    <w:autoRedefine/>
    <w:rsid w:val="00F549F0"/>
    <w:pPr>
      <w:widowControl/>
      <w:numPr>
        <w:numId w:val="25"/>
      </w:numPr>
      <w:topLinePunct/>
      <w:adjustRightInd w:val="0"/>
      <w:snapToGrid w:val="0"/>
      <w:spacing w:before="160" w:after="160" w:line="240" w:lineRule="atLeast"/>
      <w:jc w:val="left"/>
    </w:pPr>
    <w:rPr>
      <w:rFonts w:cs="Arial"/>
      <w:szCs w:val="21"/>
    </w:rPr>
  </w:style>
  <w:style w:type="paragraph" w:styleId="50">
    <w:name w:val="List Bullet 5"/>
    <w:basedOn w:val="a2"/>
    <w:autoRedefine/>
    <w:rsid w:val="00F549F0"/>
    <w:pPr>
      <w:widowControl/>
      <w:numPr>
        <w:numId w:val="26"/>
      </w:numPr>
      <w:topLinePunct/>
      <w:adjustRightInd w:val="0"/>
      <w:snapToGrid w:val="0"/>
      <w:spacing w:before="160" w:after="160" w:line="240" w:lineRule="atLeast"/>
      <w:jc w:val="left"/>
    </w:pPr>
    <w:rPr>
      <w:rFonts w:cs="Arial"/>
      <w:szCs w:val="21"/>
    </w:rPr>
  </w:style>
  <w:style w:type="table" w:styleId="1f3">
    <w:name w:val="Table List 1"/>
    <w:basedOn w:val="a4"/>
    <w:rsid w:val="00F549F0"/>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rsid w:val="00F549F0"/>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rsid w:val="00F549F0"/>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rsid w:val="00F549F0"/>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rsid w:val="00F549F0"/>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4"/>
    <w:rsid w:val="00F549F0"/>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rsid w:val="00F549F0"/>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3">
    <w:name w:val="Table Contemporary"/>
    <w:basedOn w:val="a4"/>
    <w:rsid w:val="00F549F0"/>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4">
    <w:name w:val="Signature"/>
    <w:basedOn w:val="a2"/>
    <w:link w:val="Charfa"/>
    <w:rsid w:val="00F549F0"/>
    <w:pPr>
      <w:widowControl/>
      <w:topLinePunct/>
      <w:adjustRightInd w:val="0"/>
      <w:snapToGrid w:val="0"/>
      <w:spacing w:before="160" w:after="160" w:line="240" w:lineRule="atLeast"/>
      <w:ind w:leftChars="2100" w:left="100"/>
      <w:jc w:val="left"/>
    </w:pPr>
    <w:rPr>
      <w:szCs w:val="21"/>
    </w:rPr>
  </w:style>
  <w:style w:type="character" w:customStyle="1" w:styleId="Charfa">
    <w:name w:val="签名 Char"/>
    <w:link w:val="affffff4"/>
    <w:rsid w:val="00F549F0"/>
    <w:rPr>
      <w:rFonts w:cs="Arial"/>
      <w:kern w:val="2"/>
      <w:sz w:val="21"/>
      <w:szCs w:val="21"/>
    </w:rPr>
  </w:style>
  <w:style w:type="table" w:styleId="1f4">
    <w:name w:val="Table Columns 1"/>
    <w:basedOn w:val="a4"/>
    <w:rsid w:val="00F549F0"/>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Columns 2"/>
    <w:basedOn w:val="a4"/>
    <w:rsid w:val="00F549F0"/>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rsid w:val="00F549F0"/>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4"/>
    <w:rsid w:val="00F549F0"/>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rsid w:val="00F549F0"/>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5">
    <w:name w:val="Table Grid 1"/>
    <w:basedOn w:val="a4"/>
    <w:rsid w:val="00F549F0"/>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basedOn w:val="a4"/>
    <w:rsid w:val="00F549F0"/>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rsid w:val="00F549F0"/>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4"/>
    <w:rsid w:val="00F549F0"/>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rsid w:val="00F549F0"/>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rsid w:val="00F549F0"/>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rsid w:val="00F549F0"/>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5">
    <w:name w:val="Block Text"/>
    <w:basedOn w:val="a2"/>
    <w:rsid w:val="00F549F0"/>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1">
    <w:name w:val="Outline List 3"/>
    <w:basedOn w:val="a5"/>
    <w:rsid w:val="00F549F0"/>
    <w:pPr>
      <w:numPr>
        <w:numId w:val="27"/>
      </w:numPr>
    </w:pPr>
  </w:style>
  <w:style w:type="paragraph" w:styleId="affffff6">
    <w:name w:val="envelope address"/>
    <w:basedOn w:val="a2"/>
    <w:rsid w:val="00F549F0"/>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ff7">
    <w:name w:val="Message Header"/>
    <w:basedOn w:val="a2"/>
    <w:link w:val="Charfb"/>
    <w:rsid w:val="00F549F0"/>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szCs w:val="21"/>
    </w:rPr>
  </w:style>
  <w:style w:type="character" w:customStyle="1" w:styleId="Charfb">
    <w:name w:val="信息标题 Char"/>
    <w:link w:val="affffff7"/>
    <w:rsid w:val="00F549F0"/>
    <w:rPr>
      <w:rFonts w:ascii="Arial" w:hAnsi="Arial" w:cs="Arial"/>
      <w:kern w:val="2"/>
      <w:sz w:val="21"/>
      <w:szCs w:val="21"/>
      <w:shd w:val="pct20" w:color="auto" w:fill="auto"/>
    </w:rPr>
  </w:style>
  <w:style w:type="character" w:styleId="affffff8">
    <w:name w:val="line number"/>
    <w:rsid w:val="00F549F0"/>
    <w:rPr>
      <w:rFonts w:ascii="Arial" w:eastAsia="黑体" w:hAnsi="Arial" w:cs="Arial"/>
      <w:snapToGrid/>
      <w:sz w:val="21"/>
      <w:szCs w:val="21"/>
      <w:lang w:val="en-US" w:eastAsia="zh-CN" w:bidi="ar-SA"/>
    </w:rPr>
  </w:style>
  <w:style w:type="paragraph" w:styleId="3f2">
    <w:name w:val="Body Text 3"/>
    <w:basedOn w:val="a2"/>
    <w:link w:val="3Char1"/>
    <w:rsid w:val="00F549F0"/>
    <w:pPr>
      <w:widowControl/>
      <w:topLinePunct/>
      <w:adjustRightInd w:val="0"/>
      <w:snapToGrid w:val="0"/>
      <w:spacing w:before="160" w:after="120" w:line="240" w:lineRule="atLeast"/>
      <w:ind w:left="1701"/>
      <w:jc w:val="left"/>
    </w:pPr>
    <w:rPr>
      <w:sz w:val="16"/>
      <w:szCs w:val="16"/>
    </w:rPr>
  </w:style>
  <w:style w:type="character" w:customStyle="1" w:styleId="3Char1">
    <w:name w:val="正文文本 3 Char"/>
    <w:link w:val="3f2"/>
    <w:rsid w:val="00F549F0"/>
    <w:rPr>
      <w:rFonts w:cs="Arial"/>
      <w:kern w:val="2"/>
      <w:sz w:val="16"/>
      <w:szCs w:val="16"/>
    </w:rPr>
  </w:style>
  <w:style w:type="paragraph" w:styleId="affffff9">
    <w:name w:val="Note Heading"/>
    <w:basedOn w:val="a2"/>
    <w:next w:val="a2"/>
    <w:link w:val="Charfc"/>
    <w:rsid w:val="00F549F0"/>
    <w:pPr>
      <w:widowControl/>
      <w:topLinePunct/>
      <w:adjustRightInd w:val="0"/>
      <w:snapToGrid w:val="0"/>
      <w:spacing w:before="160" w:after="160" w:line="240" w:lineRule="atLeast"/>
      <w:ind w:left="1701"/>
      <w:jc w:val="center"/>
    </w:pPr>
    <w:rPr>
      <w:szCs w:val="21"/>
    </w:rPr>
  </w:style>
  <w:style w:type="character" w:customStyle="1" w:styleId="Charfc">
    <w:name w:val="注释标题 Char"/>
    <w:link w:val="affffff9"/>
    <w:rsid w:val="00F549F0"/>
    <w:rPr>
      <w:rFonts w:cs="Arial"/>
      <w:kern w:val="2"/>
      <w:sz w:val="21"/>
      <w:szCs w:val="21"/>
    </w:rPr>
  </w:style>
  <w:style w:type="paragraph" w:customStyle="1" w:styleId="AboutThisChapter">
    <w:name w:val="About This Chapter"/>
    <w:basedOn w:val="Heading2NoNumber"/>
    <w:next w:val="a2"/>
    <w:rsid w:val="00F549F0"/>
    <w:pPr>
      <w:spacing w:after="560"/>
    </w:pPr>
    <w:rPr>
      <w:rFonts w:eastAsia="黑体"/>
    </w:rPr>
  </w:style>
  <w:style w:type="paragraph" w:customStyle="1" w:styleId="CAUTIONHeading">
    <w:name w:val="CAUTION Heading"/>
    <w:basedOn w:val="a2"/>
    <w:rsid w:val="00F549F0"/>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CAUTIONText">
    <w:name w:val="CAUTION Text"/>
    <w:basedOn w:val="a2"/>
    <w:rsid w:val="00F549F0"/>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CAUTIONTextList">
    <w:name w:val="CAUTION Text List"/>
    <w:basedOn w:val="CAUTIONText"/>
    <w:rsid w:val="00F549F0"/>
    <w:pPr>
      <w:keepNext/>
      <w:numPr>
        <w:numId w:val="32"/>
      </w:numPr>
    </w:pPr>
  </w:style>
  <w:style w:type="paragraph" w:customStyle="1" w:styleId="NotesTextListinTable">
    <w:name w:val="Notes Text List in Table"/>
    <w:link w:val="NotesTextListinTableChar"/>
    <w:rsid w:val="00F549F0"/>
    <w:pPr>
      <w:numPr>
        <w:numId w:val="31"/>
      </w:numPr>
      <w:spacing w:before="40" w:after="80" w:line="200" w:lineRule="atLeast"/>
      <w:jc w:val="both"/>
    </w:pPr>
    <w:rPr>
      <w:rFonts w:eastAsia="楷体_GB2312"/>
      <w:noProof/>
      <w:sz w:val="18"/>
      <w:szCs w:val="18"/>
    </w:rPr>
  </w:style>
  <w:style w:type="paragraph" w:customStyle="1" w:styleId="ItemStepinTable">
    <w:name w:val="Item Step in Table"/>
    <w:semiHidden/>
    <w:rsid w:val="00F549F0"/>
    <w:pPr>
      <w:numPr>
        <w:numId w:val="30"/>
      </w:numPr>
      <w:topLinePunct/>
      <w:spacing w:before="40" w:after="40"/>
    </w:pPr>
    <w:rPr>
      <w:rFonts w:cs="Arial"/>
      <w:sz w:val="22"/>
      <w:szCs w:val="22"/>
    </w:rPr>
  </w:style>
  <w:style w:type="paragraph" w:customStyle="1" w:styleId="TableNote">
    <w:name w:val="Table Note"/>
    <w:basedOn w:val="a2"/>
    <w:rsid w:val="00F549F0"/>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2"/>
    <w:rsid w:val="00F549F0"/>
    <w:pPr>
      <w:widowControl/>
      <w:topLinePunct/>
      <w:adjustRightInd w:val="0"/>
      <w:snapToGrid w:val="0"/>
      <w:spacing w:before="160" w:after="400" w:line="240" w:lineRule="atLeast"/>
      <w:ind w:left="1701"/>
      <w:jc w:val="left"/>
    </w:pPr>
    <w:rPr>
      <w:rFonts w:cs="Arial"/>
      <w:b/>
      <w:szCs w:val="21"/>
    </w:rPr>
  </w:style>
  <w:style w:type="paragraph" w:customStyle="1" w:styleId="Code">
    <w:name w:val="Code"/>
    <w:basedOn w:val="a2"/>
    <w:rsid w:val="00F549F0"/>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2"/>
    <w:semiHidden/>
    <w:rsid w:val="00F549F0"/>
    <w:pPr>
      <w:widowControl/>
      <w:topLinePunct/>
      <w:adjustRightInd w:val="0"/>
      <w:snapToGrid w:val="0"/>
      <w:spacing w:before="160" w:after="160" w:line="240" w:lineRule="atLeast"/>
      <w:ind w:left="1701"/>
      <w:jc w:val="left"/>
    </w:pPr>
    <w:rPr>
      <w:rFonts w:cs="Arial"/>
      <w:i/>
      <w:color w:val="0000FF"/>
      <w:szCs w:val="21"/>
    </w:rPr>
  </w:style>
  <w:style w:type="paragraph" w:customStyle="1" w:styleId="ItemlistTextTD">
    <w:name w:val="Item list Text TD"/>
    <w:basedOn w:val="TerminalDisplay"/>
    <w:rsid w:val="00F549F0"/>
    <w:pPr>
      <w:adjustRightInd w:val="0"/>
      <w:ind w:left="2126"/>
    </w:pPr>
  </w:style>
  <w:style w:type="paragraph" w:customStyle="1" w:styleId="SubItemListTextTD">
    <w:name w:val="Sub Item List Text TD"/>
    <w:basedOn w:val="TerminalDisplay"/>
    <w:rsid w:val="00F549F0"/>
    <w:pPr>
      <w:adjustRightInd w:val="0"/>
      <w:ind w:left="2410"/>
    </w:pPr>
  </w:style>
  <w:style w:type="table" w:customStyle="1" w:styleId="Table1">
    <w:name w:val="Table1"/>
    <w:basedOn w:val="afffff5"/>
    <w:rsid w:val="00F549F0"/>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affffffa">
    <w:name w:val="基准页眉样式"/>
    <w:basedOn w:val="af7"/>
    <w:autoRedefine/>
    <w:rsid w:val="00F549F0"/>
    <w:pPr>
      <w:keepLines/>
      <w:widowControl/>
      <w:tabs>
        <w:tab w:val="center" w:pos="4320"/>
        <w:tab w:val="right" w:pos="8640"/>
      </w:tabs>
      <w:autoSpaceDE w:val="0"/>
      <w:autoSpaceDN w:val="0"/>
      <w:adjustRightInd w:val="0"/>
      <w:spacing w:after="0" w:line="240" w:lineRule="atLeast"/>
      <w:ind w:firstLine="11"/>
    </w:pPr>
    <w:rPr>
      <w:rFonts w:ascii="Arial" w:hAnsi="Arial"/>
      <w:noProof/>
      <w:color w:val="000000"/>
      <w:kern w:val="0"/>
      <w:szCs w:val="21"/>
    </w:rPr>
  </w:style>
  <w:style w:type="paragraph" w:customStyle="1" w:styleId="affffffb">
    <w:name w:val="图号去除自动编号"/>
    <w:basedOn w:val="a2"/>
    <w:rsid w:val="00F549F0"/>
    <w:pPr>
      <w:keepNext/>
      <w:autoSpaceDE w:val="0"/>
      <w:autoSpaceDN w:val="0"/>
      <w:adjustRightInd w:val="0"/>
      <w:spacing w:before="105" w:line="360" w:lineRule="auto"/>
      <w:ind w:firstLine="425"/>
      <w:jc w:val="center"/>
    </w:pPr>
    <w:rPr>
      <w:kern w:val="0"/>
    </w:rPr>
  </w:style>
  <w:style w:type="paragraph" w:customStyle="1" w:styleId="CharCharChar1CharCharCharChar">
    <w:name w:val="Char Char Char1 Char Char Char Char"/>
    <w:next w:val="a2"/>
    <w:rsid w:val="00F549F0"/>
    <w:pPr>
      <w:keepNext/>
      <w:keepLines/>
      <w:spacing w:before="240" w:after="240"/>
      <w:ind w:left="624" w:hanging="624"/>
      <w:outlineLvl w:val="7"/>
    </w:pPr>
    <w:rPr>
      <w:rFonts w:ascii="Arial" w:eastAsia="黑体" w:hAnsi="Arial" w:cs="Arial"/>
      <w:snapToGrid w:val="0"/>
      <w:sz w:val="21"/>
      <w:szCs w:val="21"/>
    </w:rPr>
  </w:style>
  <w:style w:type="character" w:customStyle="1" w:styleId="Char12">
    <w:name w:val="正文缩进 Char1"/>
    <w:aliases w:val="表正文 Char1,正文非缩进 Char1,标题4 Char,Alt+X Char,mr正文缩进 Char,正文-段前3磅 Char,正文不缩进 Char,特点 Char1,Normal Indent（正文缩进） Char,段1 Char,特点 Char Char,ALT+Z Char,水上软件 Char,正文对齐 Char,Normal Indent Char,正文缩进William Char,正文缩进 Char Char,body text Char,bt Char"/>
    <w:rsid w:val="00F549F0"/>
    <w:rPr>
      <w:rFonts w:eastAsia="宋体"/>
      <w:kern w:val="2"/>
      <w:sz w:val="24"/>
      <w:szCs w:val="24"/>
    </w:rPr>
  </w:style>
  <w:style w:type="paragraph" w:customStyle="1" w:styleId="affffffc">
    <w:name w:val="例子样式"/>
    <w:basedOn w:val="a2"/>
    <w:rsid w:val="00F549F0"/>
    <w:pPr>
      <w:widowControl/>
      <w:autoSpaceDE w:val="0"/>
      <w:autoSpaceDN w:val="0"/>
      <w:adjustRightInd w:val="0"/>
      <w:jc w:val="left"/>
    </w:pPr>
    <w:rPr>
      <w:rFonts w:ascii="Garamond" w:hAnsi="Garamond"/>
      <w:kern w:val="0"/>
      <w:sz w:val="24"/>
    </w:rPr>
  </w:style>
  <w:style w:type="character" w:customStyle="1" w:styleId="affffffd">
    <w:name w:val="上标"/>
    <w:rsid w:val="00F549F0"/>
    <w:rPr>
      <w:vertAlign w:val="superscript"/>
    </w:rPr>
  </w:style>
  <w:style w:type="paragraph" w:customStyle="1" w:styleId="2fa">
    <w:name w:val="段落2"/>
    <w:basedOn w:val="a2"/>
    <w:rsid w:val="00F549F0"/>
    <w:pPr>
      <w:widowControl/>
      <w:autoSpaceDE w:val="0"/>
      <w:autoSpaceDN w:val="0"/>
      <w:adjustRightInd w:val="0"/>
      <w:spacing w:before="105"/>
      <w:ind w:left="360"/>
      <w:jc w:val="left"/>
    </w:pPr>
    <w:rPr>
      <w:rFonts w:ascii="宋体" w:hAnsi="Garamond"/>
      <w:kern w:val="0"/>
      <w:sz w:val="22"/>
    </w:rPr>
  </w:style>
  <w:style w:type="character" w:customStyle="1" w:styleId="NotesTextListinTableChar">
    <w:name w:val="Notes Text List in Table Char"/>
    <w:link w:val="NotesTextListinTable"/>
    <w:rsid w:val="00F549F0"/>
    <w:rPr>
      <w:rFonts w:eastAsia="楷体_GB2312"/>
      <w:noProof/>
      <w:sz w:val="18"/>
      <w:szCs w:val="18"/>
    </w:rPr>
  </w:style>
  <w:style w:type="paragraph" w:customStyle="1" w:styleId="CharCharCharCharCharCharChar1CharCharChar">
    <w:name w:val="文档正文 Char Char Char Char Char Char Char1 Char Char Char"/>
    <w:basedOn w:val="a2"/>
    <w:rsid w:val="002A4D33"/>
    <w:pPr>
      <w:adjustRightInd w:val="0"/>
      <w:spacing w:line="360" w:lineRule="auto"/>
      <w:ind w:firstLine="567"/>
      <w:textAlignment w:val="baseline"/>
    </w:pPr>
    <w:rPr>
      <w:rFonts w:ascii="Arial" w:hAnsi="Arial"/>
      <w:kern w:val="0"/>
      <w:sz w:val="24"/>
      <w:szCs w:val="24"/>
    </w:rPr>
  </w:style>
</w:styles>
</file>

<file path=word/webSettings.xml><?xml version="1.0" encoding="utf-8"?>
<w:webSettings xmlns:r="http://schemas.openxmlformats.org/officeDocument/2006/relationships" xmlns:w="http://schemas.openxmlformats.org/wordprocessingml/2006/main">
  <w:divs>
    <w:div w:id="82773871">
      <w:bodyDiv w:val="1"/>
      <w:marLeft w:val="0"/>
      <w:marRight w:val="0"/>
      <w:marTop w:val="0"/>
      <w:marBottom w:val="0"/>
      <w:divBdr>
        <w:top w:val="none" w:sz="0" w:space="0" w:color="auto"/>
        <w:left w:val="none" w:sz="0" w:space="0" w:color="auto"/>
        <w:bottom w:val="none" w:sz="0" w:space="0" w:color="auto"/>
        <w:right w:val="none" w:sz="0" w:space="0" w:color="auto"/>
      </w:divBdr>
    </w:div>
    <w:div w:id="83427607">
      <w:bodyDiv w:val="1"/>
      <w:marLeft w:val="0"/>
      <w:marRight w:val="0"/>
      <w:marTop w:val="0"/>
      <w:marBottom w:val="0"/>
      <w:divBdr>
        <w:top w:val="none" w:sz="0" w:space="0" w:color="auto"/>
        <w:left w:val="none" w:sz="0" w:space="0" w:color="auto"/>
        <w:bottom w:val="none" w:sz="0" w:space="0" w:color="auto"/>
        <w:right w:val="none" w:sz="0" w:space="0" w:color="auto"/>
      </w:divBdr>
    </w:div>
    <w:div w:id="206601709">
      <w:bodyDiv w:val="1"/>
      <w:marLeft w:val="0"/>
      <w:marRight w:val="0"/>
      <w:marTop w:val="0"/>
      <w:marBottom w:val="0"/>
      <w:divBdr>
        <w:top w:val="none" w:sz="0" w:space="0" w:color="auto"/>
        <w:left w:val="none" w:sz="0" w:space="0" w:color="auto"/>
        <w:bottom w:val="none" w:sz="0" w:space="0" w:color="auto"/>
        <w:right w:val="none" w:sz="0" w:space="0" w:color="auto"/>
      </w:divBdr>
    </w:div>
    <w:div w:id="259534636">
      <w:bodyDiv w:val="1"/>
      <w:marLeft w:val="0"/>
      <w:marRight w:val="0"/>
      <w:marTop w:val="0"/>
      <w:marBottom w:val="0"/>
      <w:divBdr>
        <w:top w:val="none" w:sz="0" w:space="0" w:color="auto"/>
        <w:left w:val="none" w:sz="0" w:space="0" w:color="auto"/>
        <w:bottom w:val="none" w:sz="0" w:space="0" w:color="auto"/>
        <w:right w:val="none" w:sz="0" w:space="0" w:color="auto"/>
      </w:divBdr>
    </w:div>
    <w:div w:id="279996967">
      <w:bodyDiv w:val="1"/>
      <w:marLeft w:val="0"/>
      <w:marRight w:val="0"/>
      <w:marTop w:val="0"/>
      <w:marBottom w:val="0"/>
      <w:divBdr>
        <w:top w:val="none" w:sz="0" w:space="0" w:color="auto"/>
        <w:left w:val="none" w:sz="0" w:space="0" w:color="auto"/>
        <w:bottom w:val="none" w:sz="0" w:space="0" w:color="auto"/>
        <w:right w:val="none" w:sz="0" w:space="0" w:color="auto"/>
      </w:divBdr>
    </w:div>
    <w:div w:id="327487223">
      <w:bodyDiv w:val="1"/>
      <w:marLeft w:val="0"/>
      <w:marRight w:val="0"/>
      <w:marTop w:val="0"/>
      <w:marBottom w:val="0"/>
      <w:divBdr>
        <w:top w:val="none" w:sz="0" w:space="0" w:color="auto"/>
        <w:left w:val="none" w:sz="0" w:space="0" w:color="auto"/>
        <w:bottom w:val="none" w:sz="0" w:space="0" w:color="auto"/>
        <w:right w:val="none" w:sz="0" w:space="0" w:color="auto"/>
      </w:divBdr>
    </w:div>
    <w:div w:id="738552553">
      <w:bodyDiv w:val="1"/>
      <w:marLeft w:val="0"/>
      <w:marRight w:val="0"/>
      <w:marTop w:val="0"/>
      <w:marBottom w:val="0"/>
      <w:divBdr>
        <w:top w:val="none" w:sz="0" w:space="0" w:color="auto"/>
        <w:left w:val="none" w:sz="0" w:space="0" w:color="auto"/>
        <w:bottom w:val="none" w:sz="0" w:space="0" w:color="auto"/>
        <w:right w:val="none" w:sz="0" w:space="0" w:color="auto"/>
      </w:divBdr>
    </w:div>
    <w:div w:id="1123962232">
      <w:bodyDiv w:val="1"/>
      <w:marLeft w:val="0"/>
      <w:marRight w:val="0"/>
      <w:marTop w:val="0"/>
      <w:marBottom w:val="0"/>
      <w:divBdr>
        <w:top w:val="none" w:sz="0" w:space="0" w:color="auto"/>
        <w:left w:val="none" w:sz="0" w:space="0" w:color="auto"/>
        <w:bottom w:val="none" w:sz="0" w:space="0" w:color="auto"/>
        <w:right w:val="none" w:sz="0" w:space="0" w:color="auto"/>
      </w:divBdr>
    </w:div>
    <w:div w:id="1184437383">
      <w:bodyDiv w:val="1"/>
      <w:marLeft w:val="0"/>
      <w:marRight w:val="0"/>
      <w:marTop w:val="0"/>
      <w:marBottom w:val="0"/>
      <w:divBdr>
        <w:top w:val="none" w:sz="0" w:space="0" w:color="auto"/>
        <w:left w:val="none" w:sz="0" w:space="0" w:color="auto"/>
        <w:bottom w:val="none" w:sz="0" w:space="0" w:color="auto"/>
        <w:right w:val="none" w:sz="0" w:space="0" w:color="auto"/>
      </w:divBdr>
    </w:div>
    <w:div w:id="1355351370">
      <w:bodyDiv w:val="1"/>
      <w:marLeft w:val="0"/>
      <w:marRight w:val="0"/>
      <w:marTop w:val="0"/>
      <w:marBottom w:val="0"/>
      <w:divBdr>
        <w:top w:val="none" w:sz="0" w:space="0" w:color="auto"/>
        <w:left w:val="none" w:sz="0" w:space="0" w:color="auto"/>
        <w:bottom w:val="none" w:sz="0" w:space="0" w:color="auto"/>
        <w:right w:val="none" w:sz="0" w:space="0" w:color="auto"/>
      </w:divBdr>
    </w:div>
    <w:div w:id="1401636483">
      <w:bodyDiv w:val="1"/>
      <w:marLeft w:val="0"/>
      <w:marRight w:val="0"/>
      <w:marTop w:val="0"/>
      <w:marBottom w:val="0"/>
      <w:divBdr>
        <w:top w:val="none" w:sz="0" w:space="0" w:color="auto"/>
        <w:left w:val="none" w:sz="0" w:space="0" w:color="auto"/>
        <w:bottom w:val="none" w:sz="0" w:space="0" w:color="auto"/>
        <w:right w:val="none" w:sz="0" w:space="0" w:color="auto"/>
      </w:divBdr>
    </w:div>
    <w:div w:id="1523976684">
      <w:bodyDiv w:val="1"/>
      <w:marLeft w:val="0"/>
      <w:marRight w:val="0"/>
      <w:marTop w:val="0"/>
      <w:marBottom w:val="0"/>
      <w:divBdr>
        <w:top w:val="none" w:sz="0" w:space="0" w:color="auto"/>
        <w:left w:val="none" w:sz="0" w:space="0" w:color="auto"/>
        <w:bottom w:val="none" w:sz="0" w:space="0" w:color="auto"/>
        <w:right w:val="none" w:sz="0" w:space="0" w:color="auto"/>
      </w:divBdr>
    </w:div>
    <w:div w:id="1638876225">
      <w:bodyDiv w:val="1"/>
      <w:marLeft w:val="0"/>
      <w:marRight w:val="0"/>
      <w:marTop w:val="0"/>
      <w:marBottom w:val="0"/>
      <w:divBdr>
        <w:top w:val="none" w:sz="0" w:space="0" w:color="auto"/>
        <w:left w:val="none" w:sz="0" w:space="0" w:color="auto"/>
        <w:bottom w:val="none" w:sz="0" w:space="0" w:color="auto"/>
        <w:right w:val="none" w:sz="0" w:space="0" w:color="auto"/>
      </w:divBdr>
    </w:div>
    <w:div w:id="1786267448">
      <w:bodyDiv w:val="1"/>
      <w:marLeft w:val="0"/>
      <w:marRight w:val="0"/>
      <w:marTop w:val="0"/>
      <w:marBottom w:val="0"/>
      <w:divBdr>
        <w:top w:val="none" w:sz="0" w:space="0" w:color="auto"/>
        <w:left w:val="none" w:sz="0" w:space="0" w:color="auto"/>
        <w:bottom w:val="none" w:sz="0" w:space="0" w:color="auto"/>
        <w:right w:val="none" w:sz="0" w:space="0" w:color="auto"/>
      </w:divBdr>
    </w:div>
    <w:div w:id="1787263664">
      <w:bodyDiv w:val="1"/>
      <w:marLeft w:val="0"/>
      <w:marRight w:val="0"/>
      <w:marTop w:val="0"/>
      <w:marBottom w:val="0"/>
      <w:divBdr>
        <w:top w:val="none" w:sz="0" w:space="0" w:color="auto"/>
        <w:left w:val="none" w:sz="0" w:space="0" w:color="auto"/>
        <w:bottom w:val="none" w:sz="0" w:space="0" w:color="auto"/>
        <w:right w:val="none" w:sz="0" w:space="0" w:color="auto"/>
      </w:divBdr>
    </w:div>
    <w:div w:id="2067795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63F34-4F1A-424F-A0D9-0C2D6D61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17</Pages>
  <Words>1417</Words>
  <Characters>8081</Characters>
  <Application>Microsoft Office Word</Application>
  <DocSecurity>0</DocSecurity>
  <PresentationFormat/>
  <Lines>67</Lines>
  <Paragraphs>18</Paragraphs>
  <Slides>0</Slides>
  <Notes>0</Notes>
  <HiddenSlides>0</HiddenSlides>
  <MMClips>0</MMClips>
  <ScaleCrop>false</ScaleCrop>
  <Company>CMCC</Company>
  <LinksUpToDate>false</LinksUpToDate>
  <CharactersWithSpaces>9480</CharactersWithSpaces>
  <SharedDoc>false</SharedDoc>
  <HLinks>
    <vt:vector size="180" baseType="variant">
      <vt:variant>
        <vt:i4>1310773</vt:i4>
      </vt:variant>
      <vt:variant>
        <vt:i4>176</vt:i4>
      </vt:variant>
      <vt:variant>
        <vt:i4>0</vt:i4>
      </vt:variant>
      <vt:variant>
        <vt:i4>5</vt:i4>
      </vt:variant>
      <vt:variant>
        <vt:lpwstr/>
      </vt:variant>
      <vt:variant>
        <vt:lpwstr>_Toc370201673</vt:lpwstr>
      </vt:variant>
      <vt:variant>
        <vt:i4>1310773</vt:i4>
      </vt:variant>
      <vt:variant>
        <vt:i4>170</vt:i4>
      </vt:variant>
      <vt:variant>
        <vt:i4>0</vt:i4>
      </vt:variant>
      <vt:variant>
        <vt:i4>5</vt:i4>
      </vt:variant>
      <vt:variant>
        <vt:lpwstr/>
      </vt:variant>
      <vt:variant>
        <vt:lpwstr>_Toc370201672</vt:lpwstr>
      </vt:variant>
      <vt:variant>
        <vt:i4>1310773</vt:i4>
      </vt:variant>
      <vt:variant>
        <vt:i4>164</vt:i4>
      </vt:variant>
      <vt:variant>
        <vt:i4>0</vt:i4>
      </vt:variant>
      <vt:variant>
        <vt:i4>5</vt:i4>
      </vt:variant>
      <vt:variant>
        <vt:lpwstr/>
      </vt:variant>
      <vt:variant>
        <vt:lpwstr>_Toc370201671</vt:lpwstr>
      </vt:variant>
      <vt:variant>
        <vt:i4>1310773</vt:i4>
      </vt:variant>
      <vt:variant>
        <vt:i4>158</vt:i4>
      </vt:variant>
      <vt:variant>
        <vt:i4>0</vt:i4>
      </vt:variant>
      <vt:variant>
        <vt:i4>5</vt:i4>
      </vt:variant>
      <vt:variant>
        <vt:lpwstr/>
      </vt:variant>
      <vt:variant>
        <vt:lpwstr>_Toc370201670</vt:lpwstr>
      </vt:variant>
      <vt:variant>
        <vt:i4>1376309</vt:i4>
      </vt:variant>
      <vt:variant>
        <vt:i4>152</vt:i4>
      </vt:variant>
      <vt:variant>
        <vt:i4>0</vt:i4>
      </vt:variant>
      <vt:variant>
        <vt:i4>5</vt:i4>
      </vt:variant>
      <vt:variant>
        <vt:lpwstr/>
      </vt:variant>
      <vt:variant>
        <vt:lpwstr>_Toc370201669</vt:lpwstr>
      </vt:variant>
      <vt:variant>
        <vt:i4>1376309</vt:i4>
      </vt:variant>
      <vt:variant>
        <vt:i4>146</vt:i4>
      </vt:variant>
      <vt:variant>
        <vt:i4>0</vt:i4>
      </vt:variant>
      <vt:variant>
        <vt:i4>5</vt:i4>
      </vt:variant>
      <vt:variant>
        <vt:lpwstr/>
      </vt:variant>
      <vt:variant>
        <vt:lpwstr>_Toc370201668</vt:lpwstr>
      </vt:variant>
      <vt:variant>
        <vt:i4>1376309</vt:i4>
      </vt:variant>
      <vt:variant>
        <vt:i4>140</vt:i4>
      </vt:variant>
      <vt:variant>
        <vt:i4>0</vt:i4>
      </vt:variant>
      <vt:variant>
        <vt:i4>5</vt:i4>
      </vt:variant>
      <vt:variant>
        <vt:lpwstr/>
      </vt:variant>
      <vt:variant>
        <vt:lpwstr>_Toc370201667</vt:lpwstr>
      </vt:variant>
      <vt:variant>
        <vt:i4>1376309</vt:i4>
      </vt:variant>
      <vt:variant>
        <vt:i4>134</vt:i4>
      </vt:variant>
      <vt:variant>
        <vt:i4>0</vt:i4>
      </vt:variant>
      <vt:variant>
        <vt:i4>5</vt:i4>
      </vt:variant>
      <vt:variant>
        <vt:lpwstr/>
      </vt:variant>
      <vt:variant>
        <vt:lpwstr>_Toc370201666</vt:lpwstr>
      </vt:variant>
      <vt:variant>
        <vt:i4>1376309</vt:i4>
      </vt:variant>
      <vt:variant>
        <vt:i4>128</vt:i4>
      </vt:variant>
      <vt:variant>
        <vt:i4>0</vt:i4>
      </vt:variant>
      <vt:variant>
        <vt:i4>5</vt:i4>
      </vt:variant>
      <vt:variant>
        <vt:lpwstr/>
      </vt:variant>
      <vt:variant>
        <vt:lpwstr>_Toc370201665</vt:lpwstr>
      </vt:variant>
      <vt:variant>
        <vt:i4>1376309</vt:i4>
      </vt:variant>
      <vt:variant>
        <vt:i4>122</vt:i4>
      </vt:variant>
      <vt:variant>
        <vt:i4>0</vt:i4>
      </vt:variant>
      <vt:variant>
        <vt:i4>5</vt:i4>
      </vt:variant>
      <vt:variant>
        <vt:lpwstr/>
      </vt:variant>
      <vt:variant>
        <vt:lpwstr>_Toc370201664</vt:lpwstr>
      </vt:variant>
      <vt:variant>
        <vt:i4>1376309</vt:i4>
      </vt:variant>
      <vt:variant>
        <vt:i4>116</vt:i4>
      </vt:variant>
      <vt:variant>
        <vt:i4>0</vt:i4>
      </vt:variant>
      <vt:variant>
        <vt:i4>5</vt:i4>
      </vt:variant>
      <vt:variant>
        <vt:lpwstr/>
      </vt:variant>
      <vt:variant>
        <vt:lpwstr>_Toc370201663</vt:lpwstr>
      </vt:variant>
      <vt:variant>
        <vt:i4>1376309</vt:i4>
      </vt:variant>
      <vt:variant>
        <vt:i4>110</vt:i4>
      </vt:variant>
      <vt:variant>
        <vt:i4>0</vt:i4>
      </vt:variant>
      <vt:variant>
        <vt:i4>5</vt:i4>
      </vt:variant>
      <vt:variant>
        <vt:lpwstr/>
      </vt:variant>
      <vt:variant>
        <vt:lpwstr>_Toc370201662</vt:lpwstr>
      </vt:variant>
      <vt:variant>
        <vt:i4>1376309</vt:i4>
      </vt:variant>
      <vt:variant>
        <vt:i4>104</vt:i4>
      </vt:variant>
      <vt:variant>
        <vt:i4>0</vt:i4>
      </vt:variant>
      <vt:variant>
        <vt:i4>5</vt:i4>
      </vt:variant>
      <vt:variant>
        <vt:lpwstr/>
      </vt:variant>
      <vt:variant>
        <vt:lpwstr>_Toc370201661</vt:lpwstr>
      </vt:variant>
      <vt:variant>
        <vt:i4>1376309</vt:i4>
      </vt:variant>
      <vt:variant>
        <vt:i4>98</vt:i4>
      </vt:variant>
      <vt:variant>
        <vt:i4>0</vt:i4>
      </vt:variant>
      <vt:variant>
        <vt:i4>5</vt:i4>
      </vt:variant>
      <vt:variant>
        <vt:lpwstr/>
      </vt:variant>
      <vt:variant>
        <vt:lpwstr>_Toc370201660</vt:lpwstr>
      </vt:variant>
      <vt:variant>
        <vt:i4>1441845</vt:i4>
      </vt:variant>
      <vt:variant>
        <vt:i4>92</vt:i4>
      </vt:variant>
      <vt:variant>
        <vt:i4>0</vt:i4>
      </vt:variant>
      <vt:variant>
        <vt:i4>5</vt:i4>
      </vt:variant>
      <vt:variant>
        <vt:lpwstr/>
      </vt:variant>
      <vt:variant>
        <vt:lpwstr>_Toc370201659</vt:lpwstr>
      </vt:variant>
      <vt:variant>
        <vt:i4>1441845</vt:i4>
      </vt:variant>
      <vt:variant>
        <vt:i4>86</vt:i4>
      </vt:variant>
      <vt:variant>
        <vt:i4>0</vt:i4>
      </vt:variant>
      <vt:variant>
        <vt:i4>5</vt:i4>
      </vt:variant>
      <vt:variant>
        <vt:lpwstr/>
      </vt:variant>
      <vt:variant>
        <vt:lpwstr>_Toc370201658</vt:lpwstr>
      </vt:variant>
      <vt:variant>
        <vt:i4>1441845</vt:i4>
      </vt:variant>
      <vt:variant>
        <vt:i4>80</vt:i4>
      </vt:variant>
      <vt:variant>
        <vt:i4>0</vt:i4>
      </vt:variant>
      <vt:variant>
        <vt:i4>5</vt:i4>
      </vt:variant>
      <vt:variant>
        <vt:lpwstr/>
      </vt:variant>
      <vt:variant>
        <vt:lpwstr>_Toc370201657</vt:lpwstr>
      </vt:variant>
      <vt:variant>
        <vt:i4>1441845</vt:i4>
      </vt:variant>
      <vt:variant>
        <vt:i4>74</vt:i4>
      </vt:variant>
      <vt:variant>
        <vt:i4>0</vt:i4>
      </vt:variant>
      <vt:variant>
        <vt:i4>5</vt:i4>
      </vt:variant>
      <vt:variant>
        <vt:lpwstr/>
      </vt:variant>
      <vt:variant>
        <vt:lpwstr>_Toc370201656</vt:lpwstr>
      </vt:variant>
      <vt:variant>
        <vt:i4>1441845</vt:i4>
      </vt:variant>
      <vt:variant>
        <vt:i4>68</vt:i4>
      </vt:variant>
      <vt:variant>
        <vt:i4>0</vt:i4>
      </vt:variant>
      <vt:variant>
        <vt:i4>5</vt:i4>
      </vt:variant>
      <vt:variant>
        <vt:lpwstr/>
      </vt:variant>
      <vt:variant>
        <vt:lpwstr>_Toc370201655</vt:lpwstr>
      </vt:variant>
      <vt:variant>
        <vt:i4>1441845</vt:i4>
      </vt:variant>
      <vt:variant>
        <vt:i4>62</vt:i4>
      </vt:variant>
      <vt:variant>
        <vt:i4>0</vt:i4>
      </vt:variant>
      <vt:variant>
        <vt:i4>5</vt:i4>
      </vt:variant>
      <vt:variant>
        <vt:lpwstr/>
      </vt:variant>
      <vt:variant>
        <vt:lpwstr>_Toc370201654</vt:lpwstr>
      </vt:variant>
      <vt:variant>
        <vt:i4>1441845</vt:i4>
      </vt:variant>
      <vt:variant>
        <vt:i4>56</vt:i4>
      </vt:variant>
      <vt:variant>
        <vt:i4>0</vt:i4>
      </vt:variant>
      <vt:variant>
        <vt:i4>5</vt:i4>
      </vt:variant>
      <vt:variant>
        <vt:lpwstr/>
      </vt:variant>
      <vt:variant>
        <vt:lpwstr>_Toc370201653</vt:lpwstr>
      </vt:variant>
      <vt:variant>
        <vt:i4>1441845</vt:i4>
      </vt:variant>
      <vt:variant>
        <vt:i4>50</vt:i4>
      </vt:variant>
      <vt:variant>
        <vt:i4>0</vt:i4>
      </vt:variant>
      <vt:variant>
        <vt:i4>5</vt:i4>
      </vt:variant>
      <vt:variant>
        <vt:lpwstr/>
      </vt:variant>
      <vt:variant>
        <vt:lpwstr>_Toc370201652</vt:lpwstr>
      </vt:variant>
      <vt:variant>
        <vt:i4>1441845</vt:i4>
      </vt:variant>
      <vt:variant>
        <vt:i4>44</vt:i4>
      </vt:variant>
      <vt:variant>
        <vt:i4>0</vt:i4>
      </vt:variant>
      <vt:variant>
        <vt:i4>5</vt:i4>
      </vt:variant>
      <vt:variant>
        <vt:lpwstr/>
      </vt:variant>
      <vt:variant>
        <vt:lpwstr>_Toc370201651</vt:lpwstr>
      </vt:variant>
      <vt:variant>
        <vt:i4>1441845</vt:i4>
      </vt:variant>
      <vt:variant>
        <vt:i4>38</vt:i4>
      </vt:variant>
      <vt:variant>
        <vt:i4>0</vt:i4>
      </vt:variant>
      <vt:variant>
        <vt:i4>5</vt:i4>
      </vt:variant>
      <vt:variant>
        <vt:lpwstr/>
      </vt:variant>
      <vt:variant>
        <vt:lpwstr>_Toc370201650</vt:lpwstr>
      </vt:variant>
      <vt:variant>
        <vt:i4>1507381</vt:i4>
      </vt:variant>
      <vt:variant>
        <vt:i4>32</vt:i4>
      </vt:variant>
      <vt:variant>
        <vt:i4>0</vt:i4>
      </vt:variant>
      <vt:variant>
        <vt:i4>5</vt:i4>
      </vt:variant>
      <vt:variant>
        <vt:lpwstr/>
      </vt:variant>
      <vt:variant>
        <vt:lpwstr>_Toc370201649</vt:lpwstr>
      </vt:variant>
      <vt:variant>
        <vt:i4>1507381</vt:i4>
      </vt:variant>
      <vt:variant>
        <vt:i4>26</vt:i4>
      </vt:variant>
      <vt:variant>
        <vt:i4>0</vt:i4>
      </vt:variant>
      <vt:variant>
        <vt:i4>5</vt:i4>
      </vt:variant>
      <vt:variant>
        <vt:lpwstr/>
      </vt:variant>
      <vt:variant>
        <vt:lpwstr>_Toc370201648</vt:lpwstr>
      </vt:variant>
      <vt:variant>
        <vt:i4>1507381</vt:i4>
      </vt:variant>
      <vt:variant>
        <vt:i4>20</vt:i4>
      </vt:variant>
      <vt:variant>
        <vt:i4>0</vt:i4>
      </vt:variant>
      <vt:variant>
        <vt:i4>5</vt:i4>
      </vt:variant>
      <vt:variant>
        <vt:lpwstr/>
      </vt:variant>
      <vt:variant>
        <vt:lpwstr>_Toc370201647</vt:lpwstr>
      </vt:variant>
      <vt:variant>
        <vt:i4>1507381</vt:i4>
      </vt:variant>
      <vt:variant>
        <vt:i4>14</vt:i4>
      </vt:variant>
      <vt:variant>
        <vt:i4>0</vt:i4>
      </vt:variant>
      <vt:variant>
        <vt:i4>5</vt:i4>
      </vt:variant>
      <vt:variant>
        <vt:lpwstr/>
      </vt:variant>
      <vt:variant>
        <vt:lpwstr>_Toc370201646</vt:lpwstr>
      </vt:variant>
      <vt:variant>
        <vt:i4>1507381</vt:i4>
      </vt:variant>
      <vt:variant>
        <vt:i4>8</vt:i4>
      </vt:variant>
      <vt:variant>
        <vt:i4>0</vt:i4>
      </vt:variant>
      <vt:variant>
        <vt:i4>5</vt:i4>
      </vt:variant>
      <vt:variant>
        <vt:lpwstr/>
      </vt:variant>
      <vt:variant>
        <vt:lpwstr>_Toc370201645</vt:lpwstr>
      </vt:variant>
      <vt:variant>
        <vt:i4>1507381</vt:i4>
      </vt:variant>
      <vt:variant>
        <vt:i4>2</vt:i4>
      </vt:variant>
      <vt:variant>
        <vt:i4>0</vt:i4>
      </vt:variant>
      <vt:variant>
        <vt:i4>5</vt:i4>
      </vt:variant>
      <vt:variant>
        <vt:lpwstr/>
      </vt:variant>
      <vt:variant>
        <vt:lpwstr>_Toc370201644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通用下载平台设备规范</dc:title>
  <dc:creator>张炎（研发）</dc:creator>
  <cp:lastModifiedBy>Windows 用户</cp:lastModifiedBy>
  <cp:revision>466</cp:revision>
  <cp:lastPrinted>2006-07-21T08:45:00Z</cp:lastPrinted>
  <dcterms:created xsi:type="dcterms:W3CDTF">2016-05-09T07:35:00Z</dcterms:created>
  <dcterms:modified xsi:type="dcterms:W3CDTF">2016-12-30T16:18:00Z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