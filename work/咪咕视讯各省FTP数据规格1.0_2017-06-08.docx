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B8D" w:rsidRPr="00D521D5" w:rsidRDefault="00F25BDE" w:rsidP="00D521D5">
      <w:pPr>
        <w:spacing w:line="360" w:lineRule="auto"/>
        <w:jc w:val="center"/>
        <w:rPr>
          <w:rFonts w:hAnsi="宋体"/>
          <w:b/>
          <w:sz w:val="21"/>
        </w:rPr>
      </w:pPr>
      <w:bookmarkStart w:id="0" w:name="_Toc240709555"/>
      <w:proofErr w:type="gramStart"/>
      <w:r>
        <w:rPr>
          <w:rFonts w:hAnsi="宋体" w:hint="eastAsia"/>
          <w:b/>
          <w:sz w:val="21"/>
        </w:rPr>
        <w:t>咪咕视</w:t>
      </w:r>
      <w:proofErr w:type="gramEnd"/>
      <w:r>
        <w:rPr>
          <w:rFonts w:hAnsi="宋体" w:hint="eastAsia"/>
          <w:b/>
          <w:sz w:val="21"/>
        </w:rPr>
        <w:t>讯</w:t>
      </w:r>
      <w:r w:rsidR="00520B8D" w:rsidRPr="00D521D5">
        <w:rPr>
          <w:rFonts w:hAnsi="宋体" w:hint="eastAsia"/>
          <w:b/>
          <w:sz w:val="21"/>
        </w:rPr>
        <w:t>各省</w:t>
      </w:r>
      <w:r w:rsidR="0094404F">
        <w:rPr>
          <w:rFonts w:hAnsi="宋体" w:hint="eastAsia"/>
          <w:b/>
          <w:sz w:val="21"/>
        </w:rPr>
        <w:t>FTP</w:t>
      </w:r>
      <w:r w:rsidR="00520B8D" w:rsidRPr="00D521D5">
        <w:rPr>
          <w:rFonts w:hAnsi="宋体" w:hint="eastAsia"/>
          <w:b/>
          <w:sz w:val="21"/>
        </w:rPr>
        <w:t>输出数据</w:t>
      </w:r>
      <w:bookmarkEnd w:id="0"/>
      <w:r w:rsidR="0094404F">
        <w:rPr>
          <w:rFonts w:hAnsi="宋体" w:hint="eastAsia"/>
          <w:b/>
          <w:sz w:val="21"/>
        </w:rPr>
        <w:t>规格</w:t>
      </w:r>
    </w:p>
    <w:p w:rsidR="00D46F90" w:rsidRPr="00CB5E7D" w:rsidRDefault="00D46F90" w:rsidP="00E30E16">
      <w:pPr>
        <w:pStyle w:val="1"/>
        <w:rPr>
          <w:sz w:val="20"/>
        </w:rPr>
      </w:pPr>
      <w:bookmarkStart w:id="1" w:name="_Toc223163115"/>
      <w:bookmarkStart w:id="2" w:name="_Toc200990737"/>
      <w:bookmarkStart w:id="3" w:name="_Toc202156114"/>
      <w:bookmarkStart w:id="4" w:name="_Toc223163113"/>
      <w:r w:rsidRPr="00B7140E">
        <w:rPr>
          <w:rFonts w:hint="eastAsia"/>
        </w:rPr>
        <w:t>接口数据文件</w:t>
      </w:r>
      <w:bookmarkEnd w:id="1"/>
      <w:r w:rsidRPr="00B7140E">
        <w:rPr>
          <w:rFonts w:hint="eastAsia"/>
        </w:rPr>
        <w:t xml:space="preserve"> </w:t>
      </w:r>
    </w:p>
    <w:p w:rsidR="00520B8D" w:rsidRPr="00191FC1" w:rsidRDefault="00520B8D" w:rsidP="007C6AF2">
      <w:pPr>
        <w:pStyle w:val="2"/>
      </w:pPr>
      <w:r w:rsidRPr="00191FC1">
        <w:rPr>
          <w:rFonts w:hint="eastAsia"/>
        </w:rPr>
        <w:t>接口文件命名规则</w:t>
      </w:r>
      <w:bookmarkEnd w:id="2"/>
      <w:bookmarkEnd w:id="3"/>
      <w:bookmarkEnd w:id="4"/>
    </w:p>
    <w:p w:rsidR="00520B8D" w:rsidRPr="00FE113B" w:rsidRDefault="00520B8D" w:rsidP="00520B8D">
      <w:pPr>
        <w:spacing w:line="360" w:lineRule="auto"/>
        <w:rPr>
          <w:rFonts w:hAnsi="宋体"/>
        </w:rPr>
      </w:pPr>
      <w:r>
        <w:rPr>
          <w:rFonts w:hAnsi="宋体" w:hint="eastAsia"/>
          <w:szCs w:val="21"/>
        </w:rPr>
        <w:t>&lt;省份编码&gt;_&lt;数据日期&gt;_&lt;接口单元编码&gt;</w:t>
      </w:r>
      <w:r w:rsidRPr="00FE113B">
        <w:rPr>
          <w:rFonts w:hAnsi="宋体"/>
        </w:rPr>
        <w:t>.</w:t>
      </w:r>
      <w:proofErr w:type="spellStart"/>
      <w:r>
        <w:rPr>
          <w:rFonts w:hAnsi="宋体" w:hint="eastAsia"/>
        </w:rPr>
        <w:t>txt</w:t>
      </w:r>
      <w:r w:rsidR="00FE6F08">
        <w:rPr>
          <w:rFonts w:hAnsi="宋体" w:hint="eastAsia"/>
        </w:rPr>
        <w:t>.gz</w:t>
      </w:r>
      <w:proofErr w:type="spellEnd"/>
    </w:p>
    <w:p w:rsidR="00520B8D" w:rsidRPr="00FE113B" w:rsidRDefault="00520B8D" w:rsidP="00520B8D">
      <w:pPr>
        <w:spacing w:line="360" w:lineRule="auto"/>
        <w:rPr>
          <w:rFonts w:hAnsi="宋体"/>
        </w:rPr>
      </w:pPr>
      <w:r w:rsidRPr="00FE113B">
        <w:rPr>
          <w:rFonts w:hAnsi="宋体"/>
        </w:rPr>
        <w:t>说明：</w:t>
      </w:r>
    </w:p>
    <w:p w:rsidR="00520B8D" w:rsidRPr="00FE113B" w:rsidRDefault="00520B8D" w:rsidP="00520B8D">
      <w:pPr>
        <w:numPr>
          <w:ilvl w:val="0"/>
          <w:numId w:val="5"/>
        </w:numPr>
        <w:spacing w:line="360" w:lineRule="auto"/>
        <w:jc w:val="both"/>
        <w:rPr>
          <w:rFonts w:hAnsi="宋体"/>
        </w:rPr>
      </w:pPr>
      <w:r w:rsidRPr="00F55B37">
        <w:rPr>
          <w:rFonts w:hAnsi="宋体" w:hint="eastAsia"/>
        </w:rPr>
        <w:t>&lt;省份编码&gt;为</w:t>
      </w:r>
      <w:proofErr w:type="gramStart"/>
      <w:r w:rsidRPr="00F55B37">
        <w:rPr>
          <w:rFonts w:hAnsi="宋体" w:hint="eastAsia"/>
        </w:rPr>
        <w:t>对应省</w:t>
      </w:r>
      <w:proofErr w:type="gramEnd"/>
      <w:r w:rsidRPr="00F55B37">
        <w:rPr>
          <w:rFonts w:hAnsi="宋体" w:hint="eastAsia"/>
        </w:rPr>
        <w:t>的编码，编码参考</w:t>
      </w:r>
      <w:r>
        <w:rPr>
          <w:rFonts w:hAnsi="宋体" w:hint="eastAsia"/>
        </w:rPr>
        <w:t>下文</w:t>
      </w:r>
      <w:r w:rsidRPr="00F55B37">
        <w:rPr>
          <w:rFonts w:hAnsi="宋体" w:hint="eastAsia"/>
        </w:rPr>
        <w:t>【CMCC运营机构】章节</w:t>
      </w:r>
      <w:r>
        <w:rPr>
          <w:rFonts w:hAnsi="宋体" w:hint="eastAsia"/>
        </w:rPr>
        <w:t>；</w:t>
      </w:r>
    </w:p>
    <w:p w:rsidR="00520B8D" w:rsidRDefault="00520B8D" w:rsidP="00520B8D">
      <w:pPr>
        <w:numPr>
          <w:ilvl w:val="0"/>
          <w:numId w:val="5"/>
        </w:numPr>
        <w:spacing w:line="360" w:lineRule="auto"/>
        <w:jc w:val="both"/>
        <w:rPr>
          <w:rFonts w:hAnsi="宋体"/>
        </w:rPr>
      </w:pPr>
      <w:r>
        <w:rPr>
          <w:rFonts w:hAnsi="宋体" w:hint="eastAsia"/>
        </w:rPr>
        <w:t>&lt;数据日期&gt;按不同的接口类型确定，若为日接口则为“YYYYMMDD”；若为月接口则为“YYYYMM”；</w:t>
      </w:r>
    </w:p>
    <w:p w:rsidR="00520B8D" w:rsidRDefault="00520B8D" w:rsidP="00520B8D">
      <w:pPr>
        <w:numPr>
          <w:ilvl w:val="0"/>
          <w:numId w:val="5"/>
        </w:numPr>
        <w:spacing w:line="360" w:lineRule="auto"/>
        <w:jc w:val="both"/>
        <w:rPr>
          <w:rFonts w:hAnsi="宋体"/>
        </w:rPr>
      </w:pPr>
      <w:r w:rsidRPr="00F55B37">
        <w:rPr>
          <w:rFonts w:hAnsi="宋体" w:hint="eastAsia"/>
        </w:rPr>
        <w:t>&lt;接口单元编码&gt;</w:t>
      </w:r>
      <w:r>
        <w:rPr>
          <w:rFonts w:hAnsi="宋体" w:hint="eastAsia"/>
        </w:rPr>
        <w:t>按下文执行</w:t>
      </w:r>
      <w:r w:rsidRPr="00F55B37">
        <w:rPr>
          <w:rFonts w:hAnsi="宋体" w:hint="eastAsia"/>
        </w:rPr>
        <w:t>；</w:t>
      </w:r>
    </w:p>
    <w:p w:rsidR="00CB1252" w:rsidRDefault="00A2042A" w:rsidP="00520B8D">
      <w:pPr>
        <w:numPr>
          <w:ilvl w:val="0"/>
          <w:numId w:val="5"/>
        </w:numPr>
        <w:spacing w:line="360" w:lineRule="auto"/>
        <w:jc w:val="both"/>
        <w:rPr>
          <w:rFonts w:hAnsi="宋体"/>
        </w:rPr>
      </w:pPr>
      <w:proofErr w:type="spellStart"/>
      <w:r>
        <w:rPr>
          <w:rFonts w:hAnsi="宋体" w:hint="eastAsia"/>
        </w:rPr>
        <w:t>g</w:t>
      </w:r>
      <w:r w:rsidR="00CE1E98">
        <w:rPr>
          <w:rFonts w:hAnsi="宋体" w:hint="eastAsia"/>
        </w:rPr>
        <w:t>zip</w:t>
      </w:r>
      <w:proofErr w:type="spellEnd"/>
      <w:r w:rsidR="00CE1E98">
        <w:rPr>
          <w:rFonts w:hAnsi="宋体" w:hint="eastAsia"/>
        </w:rPr>
        <w:t>格式压缩文件；</w:t>
      </w:r>
    </w:p>
    <w:p w:rsidR="00520B8D" w:rsidRPr="00AA5024" w:rsidRDefault="00520B8D" w:rsidP="00AA5024">
      <w:pPr>
        <w:pStyle w:val="2"/>
      </w:pPr>
      <w:bookmarkStart w:id="5" w:name="_Toc223163109"/>
      <w:r w:rsidRPr="00AA5024">
        <w:rPr>
          <w:rFonts w:hint="eastAsia"/>
        </w:rPr>
        <w:t>接口单元编码</w:t>
      </w:r>
    </w:p>
    <w:p w:rsidR="00520B8D" w:rsidRPr="005B30F8" w:rsidRDefault="00520B8D" w:rsidP="00520B8D">
      <w:r>
        <w:rPr>
          <w:rFonts w:hint="eastAsia"/>
        </w:rPr>
        <w:t>给各省提供的业务明细数据包括以下</w:t>
      </w:r>
      <w:r w:rsidR="0023484A">
        <w:rPr>
          <w:rFonts w:hint="eastAsia"/>
        </w:rPr>
        <w:t>9</w:t>
      </w:r>
      <w:r>
        <w:rPr>
          <w:rFonts w:hint="eastAsia"/>
        </w:rPr>
        <w:t>个单元</w:t>
      </w:r>
    </w:p>
    <w:tbl>
      <w:tblPr>
        <w:tblW w:w="864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237"/>
        <w:gridCol w:w="2813"/>
        <w:gridCol w:w="1120"/>
        <w:gridCol w:w="2473"/>
      </w:tblGrid>
      <w:tr w:rsidR="0023484A" w:rsidTr="0023484A">
        <w:trPr>
          <w:jc w:val="center"/>
        </w:trPr>
        <w:tc>
          <w:tcPr>
            <w:tcW w:w="2237" w:type="dxa"/>
            <w:shd w:val="clear" w:color="auto" w:fill="E6E6E6"/>
          </w:tcPr>
          <w:p w:rsidR="0023484A" w:rsidRPr="00DA2253" w:rsidRDefault="0023484A" w:rsidP="000B019F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接口单元编码</w:t>
            </w:r>
          </w:p>
        </w:tc>
        <w:tc>
          <w:tcPr>
            <w:tcW w:w="2813" w:type="dxa"/>
            <w:shd w:val="clear" w:color="auto" w:fill="E6E6E6"/>
          </w:tcPr>
          <w:p w:rsidR="0023484A" w:rsidRPr="00DA2253" w:rsidRDefault="0023484A" w:rsidP="000B019F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接口单元名称</w:t>
            </w:r>
          </w:p>
        </w:tc>
        <w:tc>
          <w:tcPr>
            <w:tcW w:w="1120" w:type="dxa"/>
            <w:shd w:val="clear" w:color="auto" w:fill="E6E6E6"/>
          </w:tcPr>
          <w:p w:rsidR="0023484A" w:rsidRDefault="0023484A" w:rsidP="000B019F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提供周期</w:t>
            </w:r>
          </w:p>
        </w:tc>
        <w:tc>
          <w:tcPr>
            <w:tcW w:w="2473" w:type="dxa"/>
            <w:shd w:val="clear" w:color="auto" w:fill="E6E6E6"/>
          </w:tcPr>
          <w:p w:rsidR="0023484A" w:rsidRDefault="0023484A" w:rsidP="000B019F">
            <w:pPr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F25BDE" w:rsidTr="0023484A">
        <w:trPr>
          <w:trHeight w:val="454"/>
          <w:jc w:val="center"/>
        </w:trPr>
        <w:tc>
          <w:tcPr>
            <w:tcW w:w="2237" w:type="dxa"/>
            <w:vAlign w:val="center"/>
          </w:tcPr>
          <w:p w:rsidR="00F25BDE" w:rsidRPr="00F25BDE" w:rsidRDefault="00F25BDE" w:rsidP="000B019F">
            <w:pPr>
              <w:pStyle w:val="a6"/>
              <w:rPr>
                <w:kern w:val="0"/>
              </w:rPr>
            </w:pPr>
            <w:bookmarkStart w:id="6" w:name="OLE_LINK1"/>
            <w:bookmarkStart w:id="7" w:name="OLE_LINK2"/>
            <w:r>
              <w:rPr>
                <w:rFonts w:hint="eastAsia"/>
                <w:kern w:val="0"/>
              </w:rPr>
              <w:t>USER_VISIT_DTL</w:t>
            </w:r>
          </w:p>
        </w:tc>
        <w:tc>
          <w:tcPr>
            <w:tcW w:w="2813" w:type="dxa"/>
            <w:vAlign w:val="center"/>
          </w:tcPr>
          <w:p w:rsidR="00F25BDE" w:rsidRDefault="00F25BDE" w:rsidP="000B019F">
            <w:r>
              <w:rPr>
                <w:rFonts w:hint="eastAsia"/>
              </w:rPr>
              <w:t>手机号码用户访问日志明细</w:t>
            </w:r>
          </w:p>
        </w:tc>
        <w:tc>
          <w:tcPr>
            <w:tcW w:w="1120" w:type="dxa"/>
            <w:vAlign w:val="center"/>
          </w:tcPr>
          <w:p w:rsidR="00F25BDE" w:rsidRDefault="00F25BDE" w:rsidP="000B019F">
            <w:pPr>
              <w:jc w:val="both"/>
            </w:pPr>
            <w:r>
              <w:rPr>
                <w:rFonts w:hint="eastAsia"/>
              </w:rPr>
              <w:t>每日</w:t>
            </w:r>
          </w:p>
        </w:tc>
        <w:tc>
          <w:tcPr>
            <w:tcW w:w="2473" w:type="dxa"/>
          </w:tcPr>
          <w:p w:rsidR="00F25BDE" w:rsidRDefault="00F25BDE" w:rsidP="000B019F">
            <w:pPr>
              <w:jc w:val="both"/>
            </w:pPr>
          </w:p>
        </w:tc>
      </w:tr>
      <w:tr w:rsidR="00F25BDE" w:rsidTr="0023484A">
        <w:trPr>
          <w:trHeight w:val="454"/>
          <w:jc w:val="center"/>
        </w:trPr>
        <w:tc>
          <w:tcPr>
            <w:tcW w:w="2237" w:type="dxa"/>
            <w:vAlign w:val="center"/>
          </w:tcPr>
          <w:p w:rsidR="00F25BDE" w:rsidRDefault="00F25BDE" w:rsidP="000B019F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USER_USE_DTL</w:t>
            </w:r>
          </w:p>
        </w:tc>
        <w:tc>
          <w:tcPr>
            <w:tcW w:w="2813" w:type="dxa"/>
            <w:vAlign w:val="center"/>
          </w:tcPr>
          <w:p w:rsidR="00F25BDE" w:rsidRDefault="00F25BDE" w:rsidP="000B019F">
            <w:r>
              <w:rPr>
                <w:rFonts w:hint="eastAsia"/>
              </w:rPr>
              <w:t>手机号码用户使用日志明细</w:t>
            </w:r>
          </w:p>
        </w:tc>
        <w:tc>
          <w:tcPr>
            <w:tcW w:w="1120" w:type="dxa"/>
            <w:vAlign w:val="center"/>
          </w:tcPr>
          <w:p w:rsidR="00F25BDE" w:rsidRDefault="00F25BDE" w:rsidP="000B019F">
            <w:pPr>
              <w:jc w:val="both"/>
            </w:pPr>
            <w:r>
              <w:rPr>
                <w:rFonts w:hint="eastAsia"/>
              </w:rPr>
              <w:t>每日</w:t>
            </w:r>
          </w:p>
        </w:tc>
        <w:tc>
          <w:tcPr>
            <w:tcW w:w="2473" w:type="dxa"/>
          </w:tcPr>
          <w:p w:rsidR="00F25BDE" w:rsidRDefault="00F25BDE" w:rsidP="000B019F">
            <w:pPr>
              <w:jc w:val="both"/>
            </w:pPr>
          </w:p>
        </w:tc>
      </w:tr>
      <w:tr w:rsidR="00F25BDE" w:rsidTr="0023484A">
        <w:trPr>
          <w:trHeight w:val="454"/>
          <w:jc w:val="center"/>
        </w:trPr>
        <w:tc>
          <w:tcPr>
            <w:tcW w:w="2237" w:type="dxa"/>
            <w:vAlign w:val="center"/>
          </w:tcPr>
          <w:p w:rsidR="00F25BDE" w:rsidRDefault="00F25BDE" w:rsidP="000B019F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USER_ORDER_DTL</w:t>
            </w:r>
          </w:p>
        </w:tc>
        <w:tc>
          <w:tcPr>
            <w:tcW w:w="2813" w:type="dxa"/>
            <w:vAlign w:val="center"/>
          </w:tcPr>
          <w:p w:rsidR="00F25BDE" w:rsidRDefault="00F25BDE" w:rsidP="000B019F">
            <w:r>
              <w:rPr>
                <w:rFonts w:hint="eastAsia"/>
              </w:rPr>
              <w:t>手机号码用户订购日志明细</w:t>
            </w:r>
          </w:p>
        </w:tc>
        <w:tc>
          <w:tcPr>
            <w:tcW w:w="1120" w:type="dxa"/>
            <w:vAlign w:val="center"/>
          </w:tcPr>
          <w:p w:rsidR="00F25BDE" w:rsidRDefault="00F25BDE" w:rsidP="000B019F">
            <w:pPr>
              <w:jc w:val="both"/>
            </w:pPr>
            <w:r>
              <w:rPr>
                <w:rFonts w:hint="eastAsia"/>
              </w:rPr>
              <w:t>每日</w:t>
            </w:r>
          </w:p>
        </w:tc>
        <w:tc>
          <w:tcPr>
            <w:tcW w:w="2473" w:type="dxa"/>
          </w:tcPr>
          <w:p w:rsidR="00F25BDE" w:rsidRDefault="00F25BDE" w:rsidP="000B019F">
            <w:pPr>
              <w:jc w:val="both"/>
            </w:pPr>
          </w:p>
        </w:tc>
      </w:tr>
      <w:tr w:rsidR="00F25BDE" w:rsidTr="0023484A">
        <w:trPr>
          <w:trHeight w:val="454"/>
          <w:jc w:val="center"/>
        </w:trPr>
        <w:tc>
          <w:tcPr>
            <w:tcW w:w="2237" w:type="dxa"/>
            <w:vAlign w:val="center"/>
          </w:tcPr>
          <w:p w:rsidR="00F25BDE" w:rsidRDefault="00F25BDE" w:rsidP="000B019F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USER_ORDER_SNAPSHOT</w:t>
            </w:r>
          </w:p>
        </w:tc>
        <w:tc>
          <w:tcPr>
            <w:tcW w:w="2813" w:type="dxa"/>
            <w:vAlign w:val="center"/>
          </w:tcPr>
          <w:p w:rsidR="00F25BDE" w:rsidRDefault="00F25BDE" w:rsidP="000B019F">
            <w:r>
              <w:rPr>
                <w:rFonts w:hint="eastAsia"/>
              </w:rPr>
              <w:t>手机号码用户订购快照</w:t>
            </w:r>
          </w:p>
        </w:tc>
        <w:tc>
          <w:tcPr>
            <w:tcW w:w="1120" w:type="dxa"/>
            <w:vAlign w:val="center"/>
          </w:tcPr>
          <w:p w:rsidR="00F25BDE" w:rsidRDefault="00F25BDE" w:rsidP="000B019F">
            <w:pPr>
              <w:jc w:val="both"/>
            </w:pPr>
            <w:r>
              <w:rPr>
                <w:rFonts w:hint="eastAsia"/>
              </w:rPr>
              <w:t>每月</w:t>
            </w:r>
          </w:p>
        </w:tc>
        <w:tc>
          <w:tcPr>
            <w:tcW w:w="2473" w:type="dxa"/>
          </w:tcPr>
          <w:p w:rsidR="00F25BDE" w:rsidRDefault="00F25BDE" w:rsidP="000B019F">
            <w:pPr>
              <w:jc w:val="both"/>
            </w:pPr>
          </w:p>
        </w:tc>
      </w:tr>
      <w:tr w:rsidR="00F25BDE" w:rsidTr="0023484A">
        <w:trPr>
          <w:trHeight w:val="454"/>
          <w:jc w:val="center"/>
        </w:trPr>
        <w:tc>
          <w:tcPr>
            <w:tcW w:w="2237" w:type="dxa"/>
            <w:vAlign w:val="center"/>
          </w:tcPr>
          <w:p w:rsidR="00F25BDE" w:rsidRDefault="00F25BDE" w:rsidP="000B019F">
            <w:pPr>
              <w:pStyle w:val="a6"/>
              <w:rPr>
                <w:kern w:val="0"/>
              </w:rPr>
            </w:pPr>
            <w:r>
              <w:rPr>
                <w:rFonts w:hint="eastAsia"/>
                <w:kern w:val="0"/>
              </w:rPr>
              <w:t>NEW_VISIT_ USER</w:t>
            </w:r>
          </w:p>
        </w:tc>
        <w:tc>
          <w:tcPr>
            <w:tcW w:w="2813" w:type="dxa"/>
            <w:vAlign w:val="center"/>
          </w:tcPr>
          <w:p w:rsidR="00F25BDE" w:rsidRDefault="00F25BDE" w:rsidP="000B019F">
            <w:r w:rsidRPr="00F25BDE">
              <w:rPr>
                <w:rFonts w:hint="eastAsia"/>
              </w:rPr>
              <w:t>6个月内新增访问</w:t>
            </w:r>
            <w:r>
              <w:rPr>
                <w:rFonts w:hint="eastAsia"/>
              </w:rPr>
              <w:t>用户号码</w:t>
            </w:r>
          </w:p>
        </w:tc>
        <w:tc>
          <w:tcPr>
            <w:tcW w:w="1120" w:type="dxa"/>
            <w:vAlign w:val="center"/>
          </w:tcPr>
          <w:p w:rsidR="00F25BDE" w:rsidRDefault="00F25BDE" w:rsidP="000B019F">
            <w:pPr>
              <w:jc w:val="both"/>
            </w:pPr>
            <w:r>
              <w:rPr>
                <w:rFonts w:hint="eastAsia"/>
              </w:rPr>
              <w:t>每月</w:t>
            </w:r>
          </w:p>
        </w:tc>
        <w:tc>
          <w:tcPr>
            <w:tcW w:w="2473" w:type="dxa"/>
          </w:tcPr>
          <w:p w:rsidR="00F25BDE" w:rsidRDefault="00F25BDE" w:rsidP="000B019F">
            <w:pPr>
              <w:jc w:val="both"/>
            </w:pPr>
          </w:p>
        </w:tc>
      </w:tr>
    </w:tbl>
    <w:p w:rsidR="00520B8D" w:rsidRPr="00EC2A18" w:rsidRDefault="00520B8D" w:rsidP="00520B8D"/>
    <w:bookmarkEnd w:id="6"/>
    <w:bookmarkEnd w:id="7"/>
    <w:p w:rsidR="00520B8D" w:rsidRPr="00AA5024" w:rsidRDefault="00520B8D" w:rsidP="00AA5024">
      <w:pPr>
        <w:pStyle w:val="2"/>
      </w:pPr>
      <w:r w:rsidRPr="00AA5024">
        <w:rPr>
          <w:rFonts w:hint="eastAsia"/>
        </w:rPr>
        <w:t>接口文件格式</w:t>
      </w:r>
      <w:bookmarkEnd w:id="5"/>
    </w:p>
    <w:p w:rsidR="00520B8D" w:rsidRPr="002D7617" w:rsidRDefault="00520B8D" w:rsidP="00520B8D">
      <w:pPr>
        <w:numPr>
          <w:ilvl w:val="0"/>
          <w:numId w:val="6"/>
        </w:numPr>
        <w:spacing w:line="360" w:lineRule="auto"/>
        <w:jc w:val="both"/>
        <w:rPr>
          <w:rFonts w:hAnsi="宋体"/>
        </w:rPr>
      </w:pPr>
      <w:r w:rsidRPr="002D7617">
        <w:rPr>
          <w:rFonts w:hAnsi="宋体" w:hint="eastAsia"/>
        </w:rPr>
        <w:t>记录间分隔符：回车换行符（</w:t>
      </w:r>
      <w:r w:rsidRPr="002D7617">
        <w:rPr>
          <w:rFonts w:hAnsi="宋体" w:cs="宋体"/>
          <w:szCs w:val="21"/>
        </w:rPr>
        <w:t>0x0D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2D7617">
          <w:rPr>
            <w:rFonts w:hAnsi="宋体" w:cs="宋体"/>
            <w:szCs w:val="21"/>
          </w:rPr>
          <w:t>0A</w:t>
        </w:r>
      </w:smartTag>
      <w:r w:rsidRPr="002D7617">
        <w:rPr>
          <w:rFonts w:hAnsi="宋体" w:hint="eastAsia"/>
        </w:rPr>
        <w:t>）；</w:t>
      </w:r>
    </w:p>
    <w:p w:rsidR="00520B8D" w:rsidRDefault="00520B8D" w:rsidP="00520B8D">
      <w:pPr>
        <w:numPr>
          <w:ilvl w:val="0"/>
          <w:numId w:val="6"/>
        </w:numPr>
        <w:spacing w:line="360" w:lineRule="auto"/>
        <w:jc w:val="both"/>
        <w:rPr>
          <w:rFonts w:hAnsi="宋体"/>
        </w:rPr>
      </w:pPr>
      <w:r w:rsidRPr="002D7617">
        <w:rPr>
          <w:rFonts w:hAnsi="宋体" w:hint="eastAsia"/>
        </w:rPr>
        <w:t>字段间分隔符：</w:t>
      </w:r>
      <w:r>
        <w:rPr>
          <w:rFonts w:hAnsi="宋体" w:hint="eastAsia"/>
        </w:rPr>
        <w:t>ASCII码0x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>
          <w:rPr>
            <w:rFonts w:hAnsi="宋体" w:hint="eastAsia"/>
          </w:rPr>
          <w:t>2C</w:t>
        </w:r>
      </w:smartTag>
      <w:r w:rsidRPr="002D7617">
        <w:rPr>
          <w:rFonts w:hAnsi="宋体" w:hint="eastAsia"/>
        </w:rPr>
        <w:t>（</w:t>
      </w:r>
      <w:r>
        <w:rPr>
          <w:rFonts w:hAnsi="宋体" w:hint="eastAsia"/>
        </w:rPr>
        <w:t>‘</w:t>
      </w:r>
      <w:r w:rsidR="005A3C0F">
        <w:rPr>
          <w:rFonts w:hAnsi="宋体" w:hint="eastAsia"/>
        </w:rPr>
        <w:t>|</w:t>
      </w:r>
      <w:r>
        <w:rPr>
          <w:rFonts w:hAnsi="宋体" w:hint="eastAsia"/>
        </w:rPr>
        <w:t>’</w:t>
      </w:r>
      <w:r>
        <w:rPr>
          <w:rFonts w:hAnsi="宋体"/>
        </w:rPr>
        <w:t>）</w:t>
      </w:r>
      <w:r>
        <w:rPr>
          <w:rFonts w:hAnsi="宋体" w:hint="eastAsia"/>
        </w:rPr>
        <w:t>。</w:t>
      </w:r>
    </w:p>
    <w:p w:rsidR="00520B8D" w:rsidRPr="00E362C3" w:rsidRDefault="00520B8D" w:rsidP="00C6322C">
      <w:pPr>
        <w:numPr>
          <w:ilvl w:val="0"/>
          <w:numId w:val="6"/>
        </w:numPr>
        <w:spacing w:line="360" w:lineRule="auto"/>
        <w:jc w:val="both"/>
        <w:rPr>
          <w:rFonts w:hAnsi="宋体"/>
        </w:rPr>
      </w:pPr>
      <w:r w:rsidRPr="00E362C3">
        <w:rPr>
          <w:rFonts w:hAnsi="宋体" w:hint="eastAsia"/>
        </w:rPr>
        <w:t>编码格式</w:t>
      </w:r>
    </w:p>
    <w:p w:rsidR="00520B8D" w:rsidRPr="00BC0EA2" w:rsidRDefault="00520B8D" w:rsidP="00520B8D">
      <w:pPr>
        <w:numPr>
          <w:ilvl w:val="0"/>
          <w:numId w:val="7"/>
        </w:numPr>
        <w:spacing w:line="360" w:lineRule="auto"/>
        <w:jc w:val="both"/>
      </w:pPr>
      <w:r w:rsidRPr="00BC0EA2">
        <w:t>汉字：GBK内码</w:t>
      </w:r>
    </w:p>
    <w:p w:rsidR="00520B8D" w:rsidRPr="00BC0EA2" w:rsidRDefault="00520B8D" w:rsidP="00520B8D">
      <w:pPr>
        <w:numPr>
          <w:ilvl w:val="0"/>
          <w:numId w:val="7"/>
        </w:numPr>
        <w:spacing w:line="360" w:lineRule="auto"/>
        <w:jc w:val="both"/>
      </w:pPr>
      <w:r w:rsidRPr="00BC0EA2">
        <w:t>西文：ASCII码</w:t>
      </w:r>
    </w:p>
    <w:p w:rsidR="00520B8D" w:rsidRPr="00E362C3" w:rsidRDefault="00520B8D" w:rsidP="00C6322C">
      <w:pPr>
        <w:numPr>
          <w:ilvl w:val="0"/>
          <w:numId w:val="6"/>
        </w:numPr>
        <w:spacing w:line="360" w:lineRule="auto"/>
        <w:jc w:val="both"/>
        <w:rPr>
          <w:rFonts w:hAnsi="宋体"/>
        </w:rPr>
      </w:pPr>
      <w:r w:rsidRPr="00E362C3">
        <w:rPr>
          <w:rFonts w:hAnsi="宋体" w:hint="eastAsia"/>
        </w:rPr>
        <w:t>数字格式</w:t>
      </w:r>
    </w:p>
    <w:p w:rsidR="00520B8D" w:rsidRPr="00BC0EA2" w:rsidRDefault="00520B8D" w:rsidP="00520B8D">
      <w:pPr>
        <w:numPr>
          <w:ilvl w:val="0"/>
          <w:numId w:val="8"/>
        </w:numPr>
        <w:spacing w:line="360" w:lineRule="auto"/>
        <w:jc w:val="both"/>
      </w:pPr>
      <w:r w:rsidRPr="00BC0EA2">
        <w:t>在接口文件中，数字的小数点的前后</w:t>
      </w:r>
      <w:r>
        <w:rPr>
          <w:rFonts w:hint="eastAsia"/>
        </w:rPr>
        <w:t>必</w:t>
      </w:r>
      <w:r w:rsidRPr="00BC0EA2">
        <w:t>有数字，如：0.01或34.0,不用</w:t>
      </w:r>
      <w:r w:rsidRPr="00BC0EA2">
        <w:t>“</w:t>
      </w:r>
      <w:r w:rsidRPr="00BC0EA2">
        <w:t>.01</w:t>
      </w:r>
      <w:r w:rsidRPr="00BC0EA2">
        <w:t>”</w:t>
      </w:r>
      <w:r w:rsidRPr="00BC0EA2">
        <w:t>或</w:t>
      </w:r>
      <w:r w:rsidRPr="00BC0EA2">
        <w:t>“</w:t>
      </w:r>
      <w:r w:rsidRPr="00BC0EA2">
        <w:t>34.</w:t>
      </w:r>
      <w:r w:rsidRPr="00BC0EA2">
        <w:t>”</w:t>
      </w:r>
      <w:r w:rsidRPr="00BC0EA2">
        <w:t>表示；</w:t>
      </w:r>
    </w:p>
    <w:p w:rsidR="00520B8D" w:rsidRPr="00BC0EA2" w:rsidRDefault="00520B8D" w:rsidP="00520B8D">
      <w:pPr>
        <w:numPr>
          <w:ilvl w:val="0"/>
          <w:numId w:val="8"/>
        </w:numPr>
        <w:spacing w:line="360" w:lineRule="auto"/>
        <w:jc w:val="both"/>
      </w:pPr>
      <w:r w:rsidRPr="00BC0EA2">
        <w:t>符号处理：数字最高位的左边第一位为符号位。对于负数，符号位为</w:t>
      </w:r>
      <w:r w:rsidRPr="00BC0EA2">
        <w:t>“</w:t>
      </w:r>
      <w:r w:rsidRPr="00BC0EA2">
        <w:t>-</w:t>
      </w:r>
      <w:r w:rsidRPr="00BC0EA2">
        <w:t>”</w:t>
      </w:r>
      <w:r w:rsidRPr="00BC0EA2">
        <w:t>，正数不加符号位</w:t>
      </w:r>
      <w:r>
        <w:rPr>
          <w:rFonts w:hint="eastAsia"/>
        </w:rPr>
        <w:t>。</w:t>
      </w:r>
    </w:p>
    <w:p w:rsidR="00520B8D" w:rsidRPr="00E362C3" w:rsidRDefault="00520B8D" w:rsidP="00C6322C">
      <w:pPr>
        <w:numPr>
          <w:ilvl w:val="0"/>
          <w:numId w:val="6"/>
        </w:numPr>
        <w:spacing w:line="360" w:lineRule="auto"/>
        <w:jc w:val="both"/>
        <w:rPr>
          <w:rFonts w:hAnsi="宋体"/>
        </w:rPr>
      </w:pPr>
      <w:r w:rsidRPr="00E362C3">
        <w:rPr>
          <w:rFonts w:hAnsi="宋体" w:hint="eastAsia"/>
        </w:rPr>
        <w:lastRenderedPageBreak/>
        <w:t>日期类型</w:t>
      </w:r>
    </w:p>
    <w:p w:rsidR="00520B8D" w:rsidRPr="00BC0EA2" w:rsidRDefault="00520B8D" w:rsidP="00520B8D">
      <w:pPr>
        <w:numPr>
          <w:ilvl w:val="0"/>
          <w:numId w:val="9"/>
        </w:numPr>
        <w:spacing w:line="360" w:lineRule="auto"/>
        <w:jc w:val="both"/>
      </w:pPr>
      <w:r w:rsidRPr="00BC0EA2">
        <w:t>日期类型统一采用</w:t>
      </w:r>
      <w:r w:rsidRPr="00CF7FB1">
        <w:rPr>
          <w:rFonts w:hAnsi="宋体"/>
        </w:rPr>
        <w:t>YYYYMMDD</w:t>
      </w:r>
      <w:r w:rsidRPr="00BC0EA2">
        <w:t>格式</w:t>
      </w:r>
      <w:r>
        <w:rPr>
          <w:rFonts w:hint="eastAsia"/>
        </w:rPr>
        <w:t>：</w:t>
      </w:r>
    </w:p>
    <w:p w:rsidR="00520B8D" w:rsidRPr="00BC0EA2" w:rsidRDefault="00520B8D" w:rsidP="00520B8D">
      <w:pPr>
        <w:numPr>
          <w:ilvl w:val="3"/>
          <w:numId w:val="11"/>
        </w:numPr>
        <w:spacing w:line="360" w:lineRule="auto"/>
        <w:jc w:val="both"/>
      </w:pPr>
      <w:r w:rsidRPr="0069251A">
        <w:rPr>
          <w:rFonts w:hAnsi="宋体"/>
        </w:rPr>
        <w:t>YYYY</w:t>
      </w:r>
      <w:r w:rsidRPr="00BC0EA2">
        <w:t>为四位数字，年份</w:t>
      </w:r>
    </w:p>
    <w:p w:rsidR="00520B8D" w:rsidRPr="00BC0EA2" w:rsidRDefault="00520B8D" w:rsidP="00520B8D">
      <w:pPr>
        <w:numPr>
          <w:ilvl w:val="3"/>
          <w:numId w:val="11"/>
        </w:numPr>
        <w:spacing w:line="360" w:lineRule="auto"/>
        <w:jc w:val="both"/>
      </w:pPr>
      <w:r w:rsidRPr="0069251A">
        <w:rPr>
          <w:rFonts w:hAnsi="宋体"/>
        </w:rPr>
        <w:t>MM</w:t>
      </w:r>
      <w:r w:rsidRPr="00BC0EA2">
        <w:t>为两位数字，月份（01-12）</w:t>
      </w:r>
    </w:p>
    <w:p w:rsidR="00520B8D" w:rsidRPr="00BC0EA2" w:rsidRDefault="00520B8D" w:rsidP="00520B8D">
      <w:pPr>
        <w:numPr>
          <w:ilvl w:val="3"/>
          <w:numId w:val="11"/>
        </w:numPr>
        <w:spacing w:line="360" w:lineRule="auto"/>
        <w:jc w:val="both"/>
      </w:pPr>
      <w:r w:rsidRPr="0069251A">
        <w:rPr>
          <w:rFonts w:hAnsi="宋体"/>
        </w:rPr>
        <w:t>DD</w:t>
      </w:r>
      <w:r w:rsidRPr="00BC0EA2">
        <w:t>为两位数字，日期（01-31）</w:t>
      </w:r>
    </w:p>
    <w:p w:rsidR="00520B8D" w:rsidRPr="00D80FFA" w:rsidRDefault="00520B8D" w:rsidP="007F7BD0">
      <w:pPr>
        <w:numPr>
          <w:ilvl w:val="0"/>
          <w:numId w:val="6"/>
        </w:numPr>
        <w:spacing w:line="360" w:lineRule="auto"/>
        <w:jc w:val="both"/>
        <w:rPr>
          <w:rFonts w:hAnsi="宋体"/>
        </w:rPr>
      </w:pPr>
      <w:r w:rsidRPr="00D80FFA">
        <w:rPr>
          <w:rFonts w:hAnsi="宋体" w:hint="eastAsia"/>
        </w:rPr>
        <w:t>时间类型</w:t>
      </w:r>
    </w:p>
    <w:p w:rsidR="00520B8D" w:rsidRPr="00BC0EA2" w:rsidRDefault="00520B8D" w:rsidP="00520B8D">
      <w:pPr>
        <w:numPr>
          <w:ilvl w:val="0"/>
          <w:numId w:val="10"/>
        </w:numPr>
        <w:spacing w:line="360" w:lineRule="auto"/>
        <w:jc w:val="both"/>
      </w:pPr>
      <w:r w:rsidRPr="00BC0EA2">
        <w:t>统一采用</w:t>
      </w:r>
      <w:r w:rsidRPr="0069251A">
        <w:rPr>
          <w:rFonts w:hAnsi="宋体"/>
        </w:rPr>
        <w:t>HHMMSS</w:t>
      </w:r>
      <w:r w:rsidRPr="00BC0EA2">
        <w:t>格式</w:t>
      </w:r>
      <w:r>
        <w:rPr>
          <w:rFonts w:hint="eastAsia"/>
        </w:rPr>
        <w:t>：</w:t>
      </w:r>
    </w:p>
    <w:p w:rsidR="00520B8D" w:rsidRPr="00BC0EA2" w:rsidRDefault="00520B8D" w:rsidP="00520B8D">
      <w:pPr>
        <w:numPr>
          <w:ilvl w:val="0"/>
          <w:numId w:val="2"/>
        </w:numPr>
        <w:spacing w:line="360" w:lineRule="auto"/>
        <w:jc w:val="both"/>
      </w:pPr>
      <w:r w:rsidRPr="0069251A">
        <w:rPr>
          <w:rFonts w:hAnsi="宋体"/>
        </w:rPr>
        <w:t>HH</w:t>
      </w:r>
      <w:r w:rsidRPr="00BC0EA2">
        <w:t>为两位数字，24小时制</w:t>
      </w:r>
      <w:r w:rsidR="0078483B" w:rsidRPr="00BC0EA2">
        <w:t>（00-23）</w:t>
      </w:r>
      <w:r>
        <w:rPr>
          <w:rFonts w:hint="eastAsia"/>
        </w:rPr>
        <w:t>；</w:t>
      </w:r>
    </w:p>
    <w:p w:rsidR="00520B8D" w:rsidRPr="00BC0EA2" w:rsidRDefault="00520B8D" w:rsidP="00520B8D">
      <w:pPr>
        <w:numPr>
          <w:ilvl w:val="0"/>
          <w:numId w:val="2"/>
        </w:numPr>
        <w:spacing w:line="360" w:lineRule="auto"/>
        <w:jc w:val="both"/>
      </w:pPr>
      <w:r w:rsidRPr="0069251A">
        <w:rPr>
          <w:rFonts w:hAnsi="宋体"/>
        </w:rPr>
        <w:t>MM</w:t>
      </w:r>
      <w:r w:rsidRPr="00BC0EA2">
        <w:t>为两位数字，分钟</w:t>
      </w:r>
      <w:r w:rsidR="00D12C9A" w:rsidRPr="00BC0EA2">
        <w:t>（00-59）</w:t>
      </w:r>
      <w:r>
        <w:rPr>
          <w:rFonts w:hint="eastAsia"/>
        </w:rPr>
        <w:t>；</w:t>
      </w:r>
    </w:p>
    <w:p w:rsidR="00520B8D" w:rsidRDefault="00520B8D" w:rsidP="00520B8D">
      <w:pPr>
        <w:numPr>
          <w:ilvl w:val="0"/>
          <w:numId w:val="2"/>
        </w:numPr>
        <w:spacing w:line="360" w:lineRule="auto"/>
        <w:jc w:val="both"/>
      </w:pPr>
      <w:r w:rsidRPr="0069251A">
        <w:rPr>
          <w:rFonts w:hAnsi="宋体"/>
        </w:rPr>
        <w:t>SS</w:t>
      </w:r>
      <w:r w:rsidRPr="00BC0EA2">
        <w:t>为两位数字，秒（00-59）</w:t>
      </w:r>
      <w:r>
        <w:rPr>
          <w:rFonts w:hint="eastAsia"/>
        </w:rPr>
        <w:t>。</w:t>
      </w:r>
    </w:p>
    <w:p w:rsidR="00CF7DA8" w:rsidRPr="00CF7DA8" w:rsidRDefault="00CF7DA8" w:rsidP="00CF7DA8">
      <w:pPr>
        <w:rPr>
          <w:szCs w:val="21"/>
        </w:rPr>
      </w:pPr>
    </w:p>
    <w:p w:rsidR="00520B8D" w:rsidRPr="00AA5024" w:rsidRDefault="00520B8D" w:rsidP="00AA5024">
      <w:pPr>
        <w:pStyle w:val="2"/>
      </w:pPr>
      <w:r w:rsidRPr="00AA5024">
        <w:rPr>
          <w:rFonts w:hint="eastAsia"/>
        </w:rPr>
        <w:t>CMCC运营机构</w:t>
      </w:r>
    </w:p>
    <w:p w:rsidR="00520B8D" w:rsidRDefault="00520B8D" w:rsidP="00520B8D">
      <w:pPr>
        <w:rPr>
          <w:szCs w:val="21"/>
        </w:rPr>
      </w:pPr>
      <w:r>
        <w:rPr>
          <w:rFonts w:hint="eastAsia"/>
          <w:szCs w:val="21"/>
        </w:rPr>
        <w:t>该编码应用于文件名称中的&lt;</w:t>
      </w:r>
      <w:r>
        <w:rPr>
          <w:rFonts w:hAnsi="宋体" w:hint="eastAsia"/>
          <w:szCs w:val="21"/>
        </w:rPr>
        <w:t>省份编码</w:t>
      </w:r>
      <w:r>
        <w:rPr>
          <w:rFonts w:hint="eastAsia"/>
          <w:szCs w:val="21"/>
        </w:rPr>
        <w:t>&gt;</w:t>
      </w:r>
    </w:p>
    <w:p w:rsidR="00520B8D" w:rsidRDefault="00520B8D" w:rsidP="00520B8D">
      <w:pPr>
        <w:rPr>
          <w:szCs w:val="21"/>
        </w:rPr>
      </w:pPr>
    </w:p>
    <w:tbl>
      <w:tblPr>
        <w:tblW w:w="7593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620"/>
        <w:gridCol w:w="5973"/>
      </w:tblGrid>
      <w:tr w:rsidR="00520B8D" w:rsidRPr="000C6287" w:rsidTr="000B019F">
        <w:trPr>
          <w:trHeight w:val="454"/>
          <w:tblHeader/>
        </w:trPr>
        <w:tc>
          <w:tcPr>
            <w:tcW w:w="1620" w:type="dxa"/>
            <w:shd w:val="clear" w:color="auto" w:fill="E6E6E6"/>
            <w:vAlign w:val="center"/>
          </w:tcPr>
          <w:p w:rsidR="00520B8D" w:rsidRPr="000C6287" w:rsidRDefault="00520B8D" w:rsidP="000B01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省份</w:t>
            </w:r>
            <w:r w:rsidRPr="000C6287">
              <w:rPr>
                <w:rFonts w:hint="eastAsia"/>
                <w:szCs w:val="21"/>
              </w:rPr>
              <w:t>编码</w:t>
            </w:r>
          </w:p>
        </w:tc>
        <w:tc>
          <w:tcPr>
            <w:tcW w:w="5973" w:type="dxa"/>
            <w:shd w:val="clear" w:color="auto" w:fill="E6E6E6"/>
            <w:vAlign w:val="center"/>
          </w:tcPr>
          <w:p w:rsidR="00520B8D" w:rsidRPr="000C6287" w:rsidRDefault="00520B8D" w:rsidP="000B019F">
            <w:pPr>
              <w:rPr>
                <w:szCs w:val="21"/>
              </w:rPr>
            </w:pPr>
            <w:r w:rsidRPr="000C6287">
              <w:rPr>
                <w:rFonts w:hint="eastAsia"/>
                <w:szCs w:val="21"/>
              </w:rPr>
              <w:t>编码名称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hint="eastAsia"/>
                    <w:szCs w:val="21"/>
                  </w:rPr>
                  <w:t>BEIJING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234116" w:rsidP="00234116">
            <w:pPr>
              <w:ind w:firstLineChars="200" w:firstLine="400"/>
              <w:rPr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北京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hint="eastAsia"/>
                    <w:szCs w:val="21"/>
                  </w:rPr>
                  <w:t>SHANGHAI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上海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hint="eastAsia"/>
                    <w:szCs w:val="21"/>
                  </w:rPr>
                  <w:t>TIANJIN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天津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hint="eastAsia"/>
                    <w:szCs w:val="21"/>
                  </w:rPr>
                  <w:t>CHONGQING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重庆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GUIZHOU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贵州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HUBEI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湖北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SHAANXI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陕西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HEBEI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河北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HENAN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河南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ANHUI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安徽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FUJIAN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福建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QINGHAI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青海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GANSU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甘肃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ZHEJIANG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浙江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r>
                <w:rPr>
                  <w:rFonts w:hint="eastAsia"/>
                  <w:szCs w:val="21"/>
                </w:rPr>
                <w:t>HAINAN</w:t>
              </w:r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海南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lastRenderedPageBreak/>
                  <w:t>HEILONGJIANG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5B2135" w:rsidP="005B2135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黑龙江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JIANGSU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江苏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JILIN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吉林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INGXIA</w:t>
            </w:r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宁夏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SHANDONG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山东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SHANXI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山西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INJIANG</w:t>
            </w:r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新疆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GUANGDONG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广东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LIAONING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辽宁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GUANGXI</w:t>
            </w:r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cs="宋体" w:hint="eastAsia"/>
                <w:szCs w:val="21"/>
              </w:rPr>
              <w:t>广西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cs="宋体"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HUNAN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湖南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JIANGXI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江西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NEIMENGGU</w:t>
            </w:r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hint="eastAsia"/>
                <w:szCs w:val="21"/>
              </w:rPr>
              <w:t>内蒙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YUNNAN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widowControl/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cs="宋体" w:hint="eastAsia"/>
                <w:szCs w:val="21"/>
              </w:rPr>
              <w:t>云南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cs="宋体"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hint="eastAsia"/>
                    <w:szCs w:val="21"/>
                  </w:rPr>
                  <w:t>SICHUAN</w:t>
                </w:r>
              </w:smartTag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widowControl/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cs="宋体" w:hint="eastAsia"/>
                <w:szCs w:val="21"/>
              </w:rPr>
              <w:t>四川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cs="宋体" w:hint="eastAsia"/>
                <w:szCs w:val="21"/>
              </w:rPr>
              <w:t>公司</w:t>
            </w:r>
          </w:p>
        </w:tc>
      </w:tr>
      <w:tr w:rsidR="00520B8D" w:rsidRPr="000C6287" w:rsidTr="000B019F">
        <w:trPr>
          <w:trHeight w:val="454"/>
        </w:trPr>
        <w:tc>
          <w:tcPr>
            <w:tcW w:w="1620" w:type="dxa"/>
            <w:vAlign w:val="center"/>
          </w:tcPr>
          <w:p w:rsidR="00520B8D" w:rsidRPr="000C6287" w:rsidRDefault="00520B8D" w:rsidP="000B019F">
            <w:pPr>
              <w:rPr>
                <w:rFonts w:cs="宋体"/>
                <w:szCs w:val="21"/>
              </w:rPr>
            </w:pPr>
            <w:smartTag w:uri="urn:schemas-microsoft-com:office:smarttags" w:element="place">
              <w:r>
                <w:rPr>
                  <w:rFonts w:hint="eastAsia"/>
                  <w:szCs w:val="21"/>
                </w:rPr>
                <w:t>XIZANG</w:t>
              </w:r>
            </w:smartTag>
          </w:p>
        </w:tc>
        <w:tc>
          <w:tcPr>
            <w:tcW w:w="5973" w:type="dxa"/>
            <w:vAlign w:val="center"/>
          </w:tcPr>
          <w:p w:rsidR="00520B8D" w:rsidRPr="000C6287" w:rsidRDefault="00B3091F" w:rsidP="000B019F">
            <w:pPr>
              <w:widowControl/>
              <w:ind w:firstLineChars="200" w:firstLine="400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中国移动通信集团</w:t>
            </w:r>
            <w:r w:rsidR="00520B8D" w:rsidRPr="000C6287">
              <w:rPr>
                <w:rFonts w:cs="宋体" w:hint="eastAsia"/>
                <w:szCs w:val="21"/>
              </w:rPr>
              <w:t>西藏</w:t>
            </w:r>
            <w:r w:rsidR="00583036">
              <w:rPr>
                <w:rFonts w:cs="宋体" w:hint="eastAsia"/>
                <w:szCs w:val="21"/>
              </w:rPr>
              <w:t>有限</w:t>
            </w:r>
            <w:r w:rsidR="00520B8D" w:rsidRPr="000C6287">
              <w:rPr>
                <w:rFonts w:cs="宋体" w:hint="eastAsia"/>
                <w:szCs w:val="21"/>
              </w:rPr>
              <w:t>公司</w:t>
            </w:r>
          </w:p>
        </w:tc>
      </w:tr>
    </w:tbl>
    <w:p w:rsidR="00520B8D" w:rsidRPr="00EC2A18" w:rsidRDefault="00520B8D" w:rsidP="00520B8D">
      <w:pPr>
        <w:tabs>
          <w:tab w:val="left" w:pos="360"/>
        </w:tabs>
        <w:snapToGrid w:val="0"/>
        <w:spacing w:line="360" w:lineRule="auto"/>
      </w:pPr>
    </w:p>
    <w:p w:rsidR="00520B8D" w:rsidRPr="008F1A2F" w:rsidRDefault="00520B8D" w:rsidP="00191FC1">
      <w:pPr>
        <w:pStyle w:val="1"/>
        <w:rPr>
          <w:sz w:val="20"/>
        </w:rPr>
      </w:pPr>
      <w:bookmarkStart w:id="8" w:name="_Toc223163117"/>
      <w:r w:rsidRPr="008F1A2F">
        <w:rPr>
          <w:rFonts w:hint="eastAsia"/>
          <w:sz w:val="20"/>
        </w:rPr>
        <w:t>接口机文件目录的划分</w:t>
      </w:r>
      <w:bookmarkEnd w:id="8"/>
    </w:p>
    <w:tbl>
      <w:tblPr>
        <w:tblW w:w="8568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828"/>
        <w:gridCol w:w="1980"/>
        <w:gridCol w:w="1440"/>
        <w:gridCol w:w="2880"/>
        <w:gridCol w:w="1440"/>
      </w:tblGrid>
      <w:tr w:rsidR="00520B8D" w:rsidTr="000B019F">
        <w:trPr>
          <w:trHeight w:val="454"/>
        </w:trPr>
        <w:tc>
          <w:tcPr>
            <w:tcW w:w="828" w:type="dxa"/>
            <w:shd w:val="clear" w:color="auto" w:fill="E6E6E6"/>
            <w:vAlign w:val="center"/>
          </w:tcPr>
          <w:p w:rsidR="00520B8D" w:rsidRPr="00E40A9F" w:rsidRDefault="00520B8D" w:rsidP="000B019F">
            <w:pPr>
              <w:pStyle w:val="a5"/>
              <w:jc w:val="center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目录编号</w:t>
            </w:r>
          </w:p>
        </w:tc>
        <w:tc>
          <w:tcPr>
            <w:tcW w:w="1980" w:type="dxa"/>
            <w:shd w:val="clear" w:color="auto" w:fill="E6E6E6"/>
            <w:vAlign w:val="center"/>
          </w:tcPr>
          <w:p w:rsidR="00520B8D" w:rsidRPr="00E40A9F" w:rsidRDefault="00520B8D" w:rsidP="000B019F">
            <w:pPr>
              <w:pStyle w:val="a5"/>
              <w:ind w:leftChars="39" w:left="78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目录名称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20B8D" w:rsidRPr="00E40A9F" w:rsidRDefault="00520B8D" w:rsidP="000B019F">
            <w:pPr>
              <w:pStyle w:val="a5"/>
              <w:ind w:leftChars="64" w:left="128" w:rightChars="-18" w:right="-36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存放内容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520B8D" w:rsidRPr="00E40A9F" w:rsidRDefault="00520B8D" w:rsidP="000B019F">
            <w:pPr>
              <w:pStyle w:val="a5"/>
              <w:ind w:leftChars="36" w:left="72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说   明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20B8D" w:rsidRPr="00E40A9F" w:rsidRDefault="00520B8D" w:rsidP="000B019F">
            <w:pPr>
              <w:pStyle w:val="a5"/>
              <w:ind w:leftChars="14" w:left="28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权限</w:t>
            </w:r>
          </w:p>
        </w:tc>
      </w:tr>
      <w:tr w:rsidR="00520B8D" w:rsidTr="000B019F">
        <w:trPr>
          <w:trHeight w:val="454"/>
        </w:trPr>
        <w:tc>
          <w:tcPr>
            <w:tcW w:w="828" w:type="dxa"/>
            <w:vAlign w:val="center"/>
          </w:tcPr>
          <w:p w:rsidR="00520B8D" w:rsidRPr="00E40A9F" w:rsidRDefault="00520B8D" w:rsidP="000B019F">
            <w:pPr>
              <w:pStyle w:val="a5"/>
              <w:ind w:leftChars="39" w:left="978"/>
              <w:jc w:val="center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lang w:val="en-US" w:eastAsia="zh-CN"/>
              </w:rPr>
              <w:t>①</w:t>
            </w:r>
          </w:p>
        </w:tc>
        <w:tc>
          <w:tcPr>
            <w:tcW w:w="1980" w:type="dxa"/>
            <w:vAlign w:val="center"/>
          </w:tcPr>
          <w:p w:rsidR="00520B8D" w:rsidRPr="00E40A9F" w:rsidRDefault="00520B8D" w:rsidP="000B019F">
            <w:pPr>
              <w:pStyle w:val="a5"/>
              <w:ind w:leftChars="39" w:left="78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./省名/</w:t>
            </w:r>
            <w:proofErr w:type="spellStart"/>
            <w:r w:rsidR="00817787"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mgv</w:t>
            </w:r>
            <w:proofErr w:type="spellEnd"/>
            <w:r w:rsidR="00817787"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/</w:t>
            </w: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day</w:t>
            </w:r>
          </w:p>
        </w:tc>
        <w:tc>
          <w:tcPr>
            <w:tcW w:w="1440" w:type="dxa"/>
            <w:vAlign w:val="center"/>
          </w:tcPr>
          <w:p w:rsidR="00520B8D" w:rsidRPr="00E40A9F" w:rsidRDefault="00520B8D" w:rsidP="000B019F">
            <w:pPr>
              <w:pStyle w:val="a5"/>
              <w:ind w:leftChars="64" w:left="128" w:rightChars="-18" w:right="-36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日接口文件</w:t>
            </w:r>
          </w:p>
        </w:tc>
        <w:tc>
          <w:tcPr>
            <w:tcW w:w="2880" w:type="dxa"/>
            <w:vAlign w:val="center"/>
          </w:tcPr>
          <w:p w:rsidR="00520B8D" w:rsidRPr="00E40A9F" w:rsidRDefault="0094404F" w:rsidP="000B019F">
            <w:pPr>
              <w:pStyle w:val="a5"/>
              <w:ind w:leftChars="36" w:left="72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proofErr w:type="gramStart"/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咪咕视</w:t>
            </w:r>
            <w:proofErr w:type="gramEnd"/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讯</w:t>
            </w:r>
            <w:r w:rsidR="00520B8D"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平台的日接口文件</w:t>
            </w:r>
          </w:p>
        </w:tc>
        <w:tc>
          <w:tcPr>
            <w:tcW w:w="1440" w:type="dxa"/>
            <w:vAlign w:val="center"/>
          </w:tcPr>
          <w:p w:rsidR="00520B8D" w:rsidRPr="00E40A9F" w:rsidRDefault="00520B8D" w:rsidP="000B019F">
            <w:pPr>
              <w:pStyle w:val="a5"/>
              <w:ind w:leftChars="14" w:left="28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读</w:t>
            </w:r>
          </w:p>
        </w:tc>
      </w:tr>
      <w:tr w:rsidR="00520B8D" w:rsidTr="000B019F">
        <w:trPr>
          <w:trHeight w:val="454"/>
        </w:trPr>
        <w:tc>
          <w:tcPr>
            <w:tcW w:w="828" w:type="dxa"/>
            <w:vAlign w:val="center"/>
          </w:tcPr>
          <w:p w:rsidR="00520B8D" w:rsidRPr="00E40A9F" w:rsidRDefault="00520B8D" w:rsidP="000B019F">
            <w:pPr>
              <w:pStyle w:val="a5"/>
              <w:ind w:leftChars="39" w:left="978"/>
              <w:jc w:val="center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lang w:val="en-US" w:eastAsia="zh-CN"/>
              </w:rPr>
              <w:t>②</w:t>
            </w:r>
          </w:p>
        </w:tc>
        <w:tc>
          <w:tcPr>
            <w:tcW w:w="1980" w:type="dxa"/>
            <w:vAlign w:val="center"/>
          </w:tcPr>
          <w:p w:rsidR="00520B8D" w:rsidRPr="00E40A9F" w:rsidRDefault="00520B8D" w:rsidP="000B019F">
            <w:pPr>
              <w:pStyle w:val="a5"/>
              <w:ind w:leftChars="39" w:left="78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./省名/</w:t>
            </w:r>
            <w:proofErr w:type="spellStart"/>
            <w:r w:rsidR="00817787"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mgv</w:t>
            </w:r>
            <w:proofErr w:type="spellEnd"/>
            <w:r w:rsidR="00817787"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/</w:t>
            </w: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month</w:t>
            </w:r>
          </w:p>
        </w:tc>
        <w:tc>
          <w:tcPr>
            <w:tcW w:w="1440" w:type="dxa"/>
            <w:vAlign w:val="center"/>
          </w:tcPr>
          <w:p w:rsidR="00520B8D" w:rsidRPr="00E40A9F" w:rsidRDefault="00520B8D" w:rsidP="000B019F">
            <w:pPr>
              <w:pStyle w:val="a5"/>
              <w:ind w:leftChars="64" w:left="128" w:rightChars="-18" w:right="-36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月接口文件</w:t>
            </w:r>
          </w:p>
        </w:tc>
        <w:tc>
          <w:tcPr>
            <w:tcW w:w="2880" w:type="dxa"/>
            <w:vAlign w:val="center"/>
          </w:tcPr>
          <w:p w:rsidR="00520B8D" w:rsidRPr="00E40A9F" w:rsidRDefault="0094404F" w:rsidP="000B019F">
            <w:pPr>
              <w:pStyle w:val="a5"/>
              <w:ind w:leftChars="36" w:left="72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proofErr w:type="gramStart"/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咪咕视</w:t>
            </w:r>
            <w:proofErr w:type="gramEnd"/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讯</w:t>
            </w:r>
            <w:r w:rsidR="00520B8D"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平台的月接口文件</w:t>
            </w:r>
          </w:p>
        </w:tc>
        <w:tc>
          <w:tcPr>
            <w:tcW w:w="1440" w:type="dxa"/>
            <w:vAlign w:val="center"/>
          </w:tcPr>
          <w:p w:rsidR="00520B8D" w:rsidRPr="00E40A9F" w:rsidRDefault="00520B8D" w:rsidP="000B019F">
            <w:pPr>
              <w:pStyle w:val="a5"/>
              <w:ind w:leftChars="14" w:left="28" w:firstLine="0"/>
              <w:jc w:val="both"/>
              <w:rPr>
                <w:rFonts w:hAnsi="宋体"/>
                <w:sz w:val="21"/>
                <w:szCs w:val="21"/>
                <w:lang w:val="en-US" w:eastAsia="zh-CN"/>
              </w:rPr>
            </w:pPr>
            <w:r w:rsidRPr="00E40A9F">
              <w:rPr>
                <w:rFonts w:hAnsi="宋体" w:hint="eastAsia"/>
                <w:sz w:val="21"/>
                <w:szCs w:val="21"/>
                <w:lang w:val="en-US" w:eastAsia="zh-CN"/>
              </w:rPr>
              <w:t>读</w:t>
            </w:r>
          </w:p>
        </w:tc>
      </w:tr>
    </w:tbl>
    <w:p w:rsidR="00520B8D" w:rsidRPr="007A3150" w:rsidRDefault="00520B8D" w:rsidP="00520B8D">
      <w:pPr>
        <w:numPr>
          <w:ilvl w:val="3"/>
          <w:numId w:val="3"/>
        </w:numPr>
        <w:tabs>
          <w:tab w:val="clear" w:pos="1680"/>
          <w:tab w:val="num" w:pos="1260"/>
        </w:tabs>
        <w:spacing w:line="360" w:lineRule="auto"/>
        <w:ind w:left="1260" w:hanging="360"/>
        <w:jc w:val="both"/>
        <w:rPr>
          <w:rFonts w:hAnsi="宋体"/>
        </w:rPr>
      </w:pPr>
      <w:r w:rsidRPr="007A3150">
        <w:rPr>
          <w:rFonts w:hAnsi="宋体" w:hint="eastAsia"/>
        </w:rPr>
        <w:t>按日生成的接口文件，至少保留</w:t>
      </w:r>
      <w:r>
        <w:rPr>
          <w:rFonts w:hAnsi="宋体" w:hint="eastAsia"/>
        </w:rPr>
        <w:t>90</w:t>
      </w:r>
      <w:r w:rsidRPr="007A3150">
        <w:rPr>
          <w:rFonts w:hAnsi="宋体" w:hint="eastAsia"/>
        </w:rPr>
        <w:t>天；</w:t>
      </w:r>
    </w:p>
    <w:p w:rsidR="00520B8D" w:rsidRDefault="00520B8D" w:rsidP="00520B8D">
      <w:pPr>
        <w:numPr>
          <w:ilvl w:val="3"/>
          <w:numId w:val="3"/>
        </w:numPr>
        <w:tabs>
          <w:tab w:val="clear" w:pos="1680"/>
          <w:tab w:val="num" w:pos="1260"/>
        </w:tabs>
        <w:spacing w:line="360" w:lineRule="auto"/>
        <w:ind w:left="1260" w:hanging="360"/>
        <w:jc w:val="both"/>
        <w:rPr>
          <w:rFonts w:hAnsi="宋体"/>
        </w:rPr>
      </w:pPr>
      <w:r w:rsidRPr="007A3150">
        <w:rPr>
          <w:rFonts w:hAnsi="宋体" w:hint="eastAsia"/>
        </w:rPr>
        <w:t>按月生成的接口文件，至少保留</w:t>
      </w:r>
      <w:r>
        <w:rPr>
          <w:rFonts w:hAnsi="宋体" w:hint="eastAsia"/>
        </w:rPr>
        <w:t>12个月</w:t>
      </w:r>
      <w:r w:rsidRPr="007A3150">
        <w:rPr>
          <w:rFonts w:hAnsi="宋体" w:hint="eastAsia"/>
        </w:rPr>
        <w:t>。</w:t>
      </w:r>
    </w:p>
    <w:p w:rsidR="0072132D" w:rsidRPr="007C4AF1" w:rsidRDefault="0072132D" w:rsidP="0072132D">
      <w:pPr>
        <w:spacing w:line="360" w:lineRule="auto"/>
        <w:jc w:val="both"/>
        <w:rPr>
          <w:rFonts w:hAnsi="宋体"/>
        </w:rPr>
      </w:pPr>
    </w:p>
    <w:p w:rsidR="00520B8D" w:rsidRPr="00191FC1" w:rsidRDefault="00817787" w:rsidP="00191FC1">
      <w:pPr>
        <w:pStyle w:val="1"/>
        <w:rPr>
          <w:sz w:val="20"/>
        </w:rPr>
      </w:pPr>
      <w:r>
        <w:rPr>
          <w:rFonts w:hint="eastAsia"/>
          <w:sz w:val="20"/>
        </w:rPr>
        <w:t>接口格式</w:t>
      </w:r>
    </w:p>
    <w:p w:rsidR="00520B8D" w:rsidRPr="00FE6049" w:rsidRDefault="00520B8D" w:rsidP="00520B8D">
      <w:pPr>
        <w:pStyle w:val="5"/>
        <w:numPr>
          <w:ilvl w:val="4"/>
          <w:numId w:val="3"/>
        </w:numPr>
        <w:tabs>
          <w:tab w:val="clear" w:pos="2100"/>
          <w:tab w:val="num" w:pos="720"/>
        </w:tabs>
        <w:ind w:left="720" w:hanging="360"/>
        <w:rPr>
          <w:b/>
          <w:sz w:val="20"/>
        </w:rPr>
      </w:pPr>
      <w:r>
        <w:rPr>
          <w:rFonts w:hint="eastAsia"/>
          <w:b/>
          <w:sz w:val="20"/>
        </w:rPr>
        <w:t>手机</w:t>
      </w:r>
      <w:r w:rsidR="00817787">
        <w:rPr>
          <w:rFonts w:hint="eastAsia"/>
          <w:b/>
          <w:sz w:val="20"/>
        </w:rPr>
        <w:t>号码</w:t>
      </w:r>
      <w:r w:rsidRPr="00FE6049">
        <w:rPr>
          <w:rFonts w:hint="eastAsia"/>
          <w:b/>
          <w:sz w:val="20"/>
        </w:rPr>
        <w:t>用户</w:t>
      </w:r>
      <w:r w:rsidR="00817787">
        <w:rPr>
          <w:rFonts w:hint="eastAsia"/>
          <w:b/>
          <w:sz w:val="20"/>
        </w:rPr>
        <w:t>访问日志明细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1418"/>
        <w:gridCol w:w="1701"/>
        <w:gridCol w:w="3346"/>
        <w:gridCol w:w="1619"/>
      </w:tblGrid>
      <w:tr w:rsidR="00520B8D" w:rsidRPr="002E4004" w:rsidTr="00B10BBA">
        <w:trPr>
          <w:trHeight w:val="454"/>
        </w:trPr>
        <w:tc>
          <w:tcPr>
            <w:tcW w:w="1276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接口名称</w:t>
            </w:r>
          </w:p>
        </w:tc>
        <w:tc>
          <w:tcPr>
            <w:tcW w:w="8084" w:type="dxa"/>
            <w:gridSpan w:val="4"/>
            <w:shd w:val="clear" w:color="auto" w:fill="auto"/>
            <w:vAlign w:val="center"/>
          </w:tcPr>
          <w:p w:rsidR="00520B8D" w:rsidRPr="00567C17" w:rsidRDefault="00817787" w:rsidP="000B019F">
            <w:pPr>
              <w:pStyle w:val="a6"/>
              <w:rPr>
                <w:rFonts w:hAnsi="宋体"/>
                <w:kern w:val="44"/>
              </w:rPr>
            </w:pPr>
            <w:r w:rsidRPr="00817787">
              <w:rPr>
                <w:rFonts w:hint="eastAsia"/>
              </w:rPr>
              <w:t>手机号码用户访问日志明细</w:t>
            </w:r>
          </w:p>
        </w:tc>
      </w:tr>
      <w:tr w:rsidR="00520B8D" w:rsidRPr="002E4004" w:rsidTr="00B10BBA">
        <w:trPr>
          <w:trHeight w:val="454"/>
        </w:trPr>
        <w:tc>
          <w:tcPr>
            <w:tcW w:w="1276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lastRenderedPageBreak/>
              <w:t>接口编码</w:t>
            </w:r>
          </w:p>
        </w:tc>
        <w:tc>
          <w:tcPr>
            <w:tcW w:w="8084" w:type="dxa"/>
            <w:gridSpan w:val="4"/>
            <w:shd w:val="clear" w:color="auto" w:fill="auto"/>
            <w:vAlign w:val="center"/>
          </w:tcPr>
          <w:p w:rsidR="00520B8D" w:rsidRPr="00C754DD" w:rsidRDefault="00817787" w:rsidP="000B019F">
            <w:pPr>
              <w:pStyle w:val="a6"/>
              <w:rPr>
                <w:kern w:val="0"/>
              </w:rPr>
            </w:pPr>
            <w:r w:rsidRPr="00817787">
              <w:rPr>
                <w:kern w:val="0"/>
              </w:rPr>
              <w:t>USER_VISIT_DTL</w:t>
            </w:r>
          </w:p>
        </w:tc>
      </w:tr>
      <w:tr w:rsidR="00520B8D" w:rsidRPr="002E4004" w:rsidTr="00B10BBA">
        <w:trPr>
          <w:trHeight w:val="454"/>
        </w:trPr>
        <w:tc>
          <w:tcPr>
            <w:tcW w:w="1276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接口说明</w:t>
            </w:r>
          </w:p>
        </w:tc>
        <w:tc>
          <w:tcPr>
            <w:tcW w:w="8084" w:type="dxa"/>
            <w:gridSpan w:val="4"/>
            <w:shd w:val="clear" w:color="auto" w:fill="auto"/>
            <w:vAlign w:val="center"/>
          </w:tcPr>
          <w:p w:rsidR="00520B8D" w:rsidRPr="00A560E0" w:rsidRDefault="00520B8D" w:rsidP="00817787">
            <w:pPr>
              <w:pStyle w:val="a6"/>
            </w:pPr>
            <w:r w:rsidRPr="00A560E0">
              <w:rPr>
                <w:rFonts w:hint="eastAsia"/>
              </w:rPr>
              <w:t>提供</w:t>
            </w:r>
            <w:r w:rsidR="00817787">
              <w:rPr>
                <w:rFonts w:hint="eastAsia"/>
              </w:rPr>
              <w:t>接口对应省份手机号码</w:t>
            </w:r>
            <w:r w:rsidRPr="00567C17">
              <w:rPr>
                <w:rFonts w:hAnsi="宋体" w:hint="eastAsia"/>
                <w:kern w:val="44"/>
              </w:rPr>
              <w:t>用户</w:t>
            </w:r>
            <w:r w:rsidR="00817787">
              <w:rPr>
                <w:rFonts w:hAnsi="宋体" w:hint="eastAsia"/>
                <w:kern w:val="44"/>
              </w:rPr>
              <w:t>的当日访问日志</w:t>
            </w:r>
            <w:r w:rsidRPr="00567C17">
              <w:rPr>
                <w:rFonts w:hAnsi="宋体" w:hint="eastAsia"/>
                <w:kern w:val="44"/>
              </w:rPr>
              <w:t>明细</w:t>
            </w:r>
          </w:p>
        </w:tc>
      </w:tr>
      <w:tr w:rsidR="00520B8D" w:rsidRPr="002E4004" w:rsidTr="00B10BBA">
        <w:trPr>
          <w:trHeight w:val="454"/>
        </w:trPr>
        <w:tc>
          <w:tcPr>
            <w:tcW w:w="1276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数据源系统</w:t>
            </w:r>
          </w:p>
        </w:tc>
        <w:tc>
          <w:tcPr>
            <w:tcW w:w="8084" w:type="dxa"/>
            <w:gridSpan w:val="4"/>
            <w:shd w:val="clear" w:color="auto" w:fill="auto"/>
            <w:vAlign w:val="center"/>
          </w:tcPr>
          <w:p w:rsidR="00520B8D" w:rsidRDefault="00817787" w:rsidP="000B019F">
            <w:pPr>
              <w:pStyle w:val="a6"/>
              <w:rPr>
                <w:ins w:id="9" w:author="gongjianhui" w:date="2017-06-27T15:12:00Z"/>
              </w:rPr>
            </w:pPr>
            <w:r>
              <w:rPr>
                <w:rFonts w:hint="eastAsia"/>
              </w:rPr>
              <w:t>咪咕视讯</w:t>
            </w:r>
            <w:r w:rsidR="00520B8D">
              <w:rPr>
                <w:rFonts w:hint="eastAsia"/>
              </w:rPr>
              <w:t>平台</w:t>
            </w:r>
          </w:p>
          <w:p w:rsidR="008320E6" w:rsidRPr="00A560E0" w:rsidRDefault="008320E6" w:rsidP="000B019F">
            <w:pPr>
              <w:pStyle w:val="a6"/>
            </w:pPr>
            <w:ins w:id="10" w:author="gongjianhui" w:date="2017-06-27T15:12:00Z">
              <w:r>
                <w:rPr>
                  <w:rFonts w:ascii="Courier" w:hAnsi="Courier" w:cs="Courier"/>
                  <w:sz w:val="18"/>
                  <w:szCs w:val="18"/>
                </w:rPr>
                <w:t>rptdata.fact_user_visit_detail_hourly</w:t>
              </w:r>
            </w:ins>
          </w:p>
        </w:tc>
      </w:tr>
      <w:tr w:rsidR="00520B8D" w:rsidRPr="002E4004" w:rsidTr="00B10BBA">
        <w:trPr>
          <w:trHeight w:val="454"/>
        </w:trPr>
        <w:tc>
          <w:tcPr>
            <w:tcW w:w="1276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抽取方式及周期</w:t>
            </w:r>
          </w:p>
        </w:tc>
        <w:tc>
          <w:tcPr>
            <w:tcW w:w="8084" w:type="dxa"/>
            <w:gridSpan w:val="4"/>
            <w:shd w:val="clear" w:color="auto" w:fill="auto"/>
            <w:vAlign w:val="center"/>
          </w:tcPr>
          <w:p w:rsidR="00520B8D" w:rsidRPr="00A560E0" w:rsidRDefault="00520B8D" w:rsidP="000B019F">
            <w:pPr>
              <w:pStyle w:val="a6"/>
            </w:pPr>
            <w:r w:rsidRPr="000D0E9A">
              <w:rPr>
                <w:rFonts w:hint="eastAsia"/>
              </w:rPr>
              <w:t>每</w:t>
            </w:r>
            <w:r w:rsidR="00817787">
              <w:rPr>
                <w:rFonts w:hint="eastAsia"/>
              </w:rPr>
              <w:t>日增量</w:t>
            </w:r>
          </w:p>
        </w:tc>
      </w:tr>
      <w:tr w:rsidR="00520B8D" w:rsidRPr="002E4004" w:rsidTr="00E63A78">
        <w:trPr>
          <w:trHeight w:val="925"/>
        </w:trPr>
        <w:tc>
          <w:tcPr>
            <w:tcW w:w="1276" w:type="dxa"/>
            <w:shd w:val="clear" w:color="auto" w:fill="auto"/>
            <w:vAlign w:val="center"/>
          </w:tcPr>
          <w:p w:rsidR="00520B8D" w:rsidRPr="00FE113B" w:rsidRDefault="00520B8D" w:rsidP="00817787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接口文件命名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接口数据文件名</w:t>
            </w:r>
          </w:p>
        </w:tc>
        <w:tc>
          <w:tcPr>
            <w:tcW w:w="6666" w:type="dxa"/>
            <w:gridSpan w:val="3"/>
            <w:shd w:val="clear" w:color="auto" w:fill="auto"/>
            <w:vAlign w:val="center"/>
          </w:tcPr>
          <w:p w:rsidR="00520B8D" w:rsidRPr="00FE113B" w:rsidRDefault="00817787" w:rsidP="00817787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hint="eastAsia"/>
                <w:szCs w:val="21"/>
              </w:rPr>
              <w:t>&lt;省份编码&gt;</w:t>
            </w:r>
            <w:r w:rsidR="00520B8D">
              <w:rPr>
                <w:rFonts w:hAnsi="宋体" w:hint="eastAsia"/>
                <w:szCs w:val="21"/>
              </w:rPr>
              <w:t>_</w:t>
            </w:r>
            <w:r>
              <w:rPr>
                <w:rFonts w:hAnsi="宋体" w:hint="eastAsia"/>
                <w:szCs w:val="21"/>
              </w:rPr>
              <w:t>&lt;</w:t>
            </w:r>
            <w:r w:rsidR="00520B8D">
              <w:rPr>
                <w:rFonts w:hAnsi="宋体" w:cs="宋体" w:hint="eastAsia"/>
                <w:szCs w:val="21"/>
              </w:rPr>
              <w:t>YYYYM</w:t>
            </w:r>
            <w:r w:rsidR="00520B8D">
              <w:rPr>
                <w:rFonts w:hAnsi="宋体" w:hint="eastAsia"/>
                <w:szCs w:val="21"/>
              </w:rPr>
              <w:t>M</w:t>
            </w:r>
            <w:r w:rsidR="00395963">
              <w:rPr>
                <w:rFonts w:hAnsi="宋体" w:hint="eastAsia"/>
                <w:szCs w:val="21"/>
              </w:rPr>
              <w:t>DD</w:t>
            </w:r>
            <w:r>
              <w:rPr>
                <w:rFonts w:hAnsi="宋体" w:hint="eastAsia"/>
                <w:szCs w:val="21"/>
              </w:rPr>
              <w:t>&gt;</w:t>
            </w:r>
            <w:r w:rsidR="00520B8D">
              <w:rPr>
                <w:rFonts w:hAnsi="宋体" w:hint="eastAsia"/>
                <w:szCs w:val="21"/>
              </w:rPr>
              <w:t>_</w:t>
            </w:r>
            <w:proofErr w:type="spellStart"/>
            <w:r w:rsidR="00520B8D">
              <w:rPr>
                <w:rFonts w:hAnsi="宋体" w:hint="eastAsia"/>
                <w:szCs w:val="21"/>
              </w:rPr>
              <w:t>USE</w:t>
            </w:r>
            <w:r>
              <w:rPr>
                <w:rFonts w:hAnsi="宋体" w:hint="eastAsia"/>
                <w:szCs w:val="21"/>
              </w:rPr>
              <w:t>R_VISIT_DTL</w:t>
            </w:r>
            <w:r w:rsidR="00155399" w:rsidRPr="00FE113B">
              <w:rPr>
                <w:rFonts w:hAnsi="宋体"/>
              </w:rPr>
              <w:t>.</w:t>
            </w:r>
            <w:r w:rsidR="00155399">
              <w:rPr>
                <w:rFonts w:hAnsi="宋体" w:hint="eastAsia"/>
              </w:rPr>
              <w:t>txt.gz</w:t>
            </w:r>
            <w:proofErr w:type="spellEnd"/>
          </w:p>
        </w:tc>
      </w:tr>
      <w:tr w:rsidR="00520B8D" w:rsidRPr="00E957FC" w:rsidTr="00E63A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属性编码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属性类型</w:t>
            </w:r>
          </w:p>
        </w:tc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属性描述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备注</w:t>
            </w: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1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Pr="00C812E6" w:rsidRDefault="0075403C" w:rsidP="0075403C">
            <w:pPr>
              <w:jc w:val="both"/>
            </w:pPr>
            <w:r w:rsidRPr="00C812E6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9362BA" w:rsidRDefault="0075403C" w:rsidP="0075403C">
            <w:pPr>
              <w:jc w:val="both"/>
            </w:pPr>
            <w:r>
              <w:rPr>
                <w:rFonts w:hint="eastAsia"/>
              </w:rPr>
              <w:t>访问时间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 w:rsidRPr="00961228">
              <w:rPr>
                <w:rFonts w:hAnsi="宋体" w:hint="eastAsia"/>
                <w:color w:val="000000"/>
                <w:szCs w:val="21"/>
              </w:rPr>
              <w:t>VARCHAR</w:t>
            </w:r>
            <w:r w:rsidRPr="00961228">
              <w:rPr>
                <w:rFonts w:hAnsi="宋体" w:hint="eastAsia"/>
                <w:szCs w:val="21"/>
              </w:rPr>
              <w:t>(1</w:t>
            </w:r>
            <w:r>
              <w:rPr>
                <w:rFonts w:hAnsi="宋体" w:hint="eastAsia"/>
                <w:szCs w:val="21"/>
              </w:rPr>
              <w:t>7</w:t>
            </w:r>
            <w:r w:rsidRPr="00961228">
              <w:rPr>
                <w:rFonts w:hAnsi="宋体" w:hint="eastAsia"/>
                <w:szCs w:val="21"/>
              </w:rPr>
              <w:t>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Default="0075403C" w:rsidP="000F6CC4">
            <w:r>
              <w:rPr>
                <w:rFonts w:hint="eastAsia"/>
              </w:rPr>
              <w:t>样例：</w:t>
            </w:r>
            <w:r w:rsidRPr="006F1027">
              <w:t>20120519 09:33:38</w:t>
            </w:r>
          </w:p>
          <w:p w:rsidR="0075403C" w:rsidRDefault="0075403C" w:rsidP="000F6CC4">
            <w:r>
              <w:rPr>
                <w:rFonts w:hint="eastAsia"/>
              </w:rPr>
              <w:t>格式：</w:t>
            </w:r>
            <w:r>
              <w:t>'YYYY</w:t>
            </w:r>
            <w:r>
              <w:rPr>
                <w:rFonts w:hint="eastAsia"/>
              </w:rPr>
              <w:t>MMDD</w:t>
            </w:r>
            <w:r>
              <w:t xml:space="preserve"> HH24:MI:SS'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C812E6" w:rsidRDefault="0075403C" w:rsidP="000B019F"/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Pr="00C812E6" w:rsidRDefault="0075403C" w:rsidP="0075403C">
            <w:pPr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9362BA" w:rsidRDefault="0075403C" w:rsidP="00E63A78">
            <w:pPr>
              <w:jc w:val="both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NUMBER(11)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C812E6" w:rsidRDefault="0075403C" w:rsidP="000B019F"/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Default="0075403C" w:rsidP="000B019F">
            <w:r>
              <w:rPr>
                <w:rFonts w:hint="eastAsia"/>
              </w:rPr>
              <w:t>不带86的11位移动手机号码</w:t>
            </w: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Default="0075403C" w:rsidP="0075403C">
            <w:pPr>
              <w:jc w:val="both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E63A78">
            <w:pPr>
              <w:jc w:val="both"/>
            </w:pPr>
            <w:r>
              <w:rPr>
                <w:rFonts w:hint="eastAsia"/>
              </w:rPr>
              <w:t>归属</w:t>
            </w:r>
            <w:r w:rsidRPr="009362BA">
              <w:rPr>
                <w:rFonts w:hint="eastAsia"/>
              </w:rPr>
              <w:t>地市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C812E6" w:rsidRDefault="0075403C" w:rsidP="00E63A78">
            <w:r>
              <w:rPr>
                <w:rFonts w:hint="eastAsia"/>
              </w:rPr>
              <w:t>如</w:t>
            </w:r>
            <w:r w:rsidRPr="003F11BC">
              <w:rPr>
                <w:rFonts w:hint="eastAsia"/>
              </w:rPr>
              <w:t>铜仁</w:t>
            </w:r>
            <w:r>
              <w:rPr>
                <w:rFonts w:hint="eastAsia"/>
              </w:rPr>
              <w:t>、</w:t>
            </w:r>
            <w:r w:rsidRPr="003F11BC">
              <w:rPr>
                <w:rFonts w:hint="eastAsia"/>
              </w:rPr>
              <w:t>贵阳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Default="0075403C" w:rsidP="000B019F"/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Default="0075403C" w:rsidP="0075403C">
            <w:pPr>
              <w:jc w:val="both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E63A78">
            <w:pPr>
              <w:jc w:val="both"/>
            </w:pPr>
            <w:r>
              <w:rPr>
                <w:rFonts w:hint="eastAsia"/>
              </w:rPr>
              <w:t>网络</w:t>
            </w:r>
            <w:commentRangeStart w:id="11"/>
            <w:r>
              <w:rPr>
                <w:rFonts w:hint="eastAsia"/>
              </w:rPr>
              <w:t>类型</w:t>
            </w:r>
            <w:commentRangeEnd w:id="11"/>
            <w:r w:rsidR="001D55C2">
              <w:rPr>
                <w:rStyle w:val="a9"/>
              </w:rPr>
              <w:commentReference w:id="11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Default="0075403C" w:rsidP="000B019F">
            <w:r>
              <w:rPr>
                <w:rFonts w:hint="eastAsia"/>
              </w:rPr>
              <w:t>如2G、3G、WLAN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Default="0075403C" w:rsidP="000B019F"/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85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Default="0075403C" w:rsidP="0075403C">
            <w:pPr>
              <w:jc w:val="both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E63A78">
            <w:pPr>
              <w:jc w:val="both"/>
            </w:pPr>
            <w:r>
              <w:rPr>
                <w:rFonts w:hint="eastAsia"/>
              </w:rPr>
              <w:t>终端产品归属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VARCHAR2(100)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C812E6" w:rsidRDefault="0075403C" w:rsidP="00E63A78">
            <w:r>
              <w:rPr>
                <w:rFonts w:hint="eastAsia"/>
              </w:rPr>
              <w:t>如</w:t>
            </w:r>
            <w:proofErr w:type="gramStart"/>
            <w:r w:rsidRPr="00E63A78">
              <w:rPr>
                <w:rFonts w:hint="eastAsia"/>
              </w:rPr>
              <w:t>咪</w:t>
            </w:r>
            <w:proofErr w:type="gramEnd"/>
            <w:r w:rsidRPr="00E63A78">
              <w:rPr>
                <w:rFonts w:hint="eastAsia"/>
              </w:rPr>
              <w:t>咕视频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咕影院、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咕直播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E63A78" w:rsidRDefault="0075403C" w:rsidP="000B019F"/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Pr="00C812E6" w:rsidRDefault="0075403C" w:rsidP="0075403C">
            <w:pPr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9362BA" w:rsidRDefault="0075403C" w:rsidP="00E63A78">
            <w:pPr>
              <w:jc w:val="both"/>
            </w:pPr>
            <w:r>
              <w:rPr>
                <w:rFonts w:hint="eastAsia"/>
              </w:rPr>
              <w:t>门户</w:t>
            </w:r>
            <w:commentRangeStart w:id="12"/>
            <w:r>
              <w:rPr>
                <w:rFonts w:hint="eastAsia"/>
              </w:rPr>
              <w:t>类型</w:t>
            </w:r>
            <w:commentRangeEnd w:id="12"/>
            <w:r w:rsidR="001D55C2">
              <w:rPr>
                <w:rStyle w:val="a9"/>
              </w:rPr>
              <w:commentReference w:id="12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VARCHAR2(100)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73160F" w:rsidRDefault="0075403C" w:rsidP="000B019F">
            <w:r>
              <w:rPr>
                <w:rFonts w:hint="eastAsia"/>
              </w:rPr>
              <w:t>如WAP门户、客户端门户、WWW门户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C812E6" w:rsidRDefault="0075403C" w:rsidP="000B019F"/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388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403C" w:rsidRDefault="0075403C" w:rsidP="0075403C">
            <w:pPr>
              <w:jc w:val="both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E63A78">
            <w:pPr>
              <w:jc w:val="both"/>
            </w:pPr>
            <w:commentRangeStart w:id="13"/>
            <w:r>
              <w:rPr>
                <w:rFonts w:hint="eastAsia"/>
              </w:rPr>
              <w:t>渠道ID</w:t>
            </w:r>
            <w:commentRangeEnd w:id="13"/>
            <w:r w:rsidR="00A87FB1">
              <w:rPr>
                <w:rStyle w:val="a9"/>
              </w:rPr>
              <w:commentReference w:id="13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VARCHAR2(50)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Default="0075403C" w:rsidP="000B019F">
            <w:r>
              <w:rPr>
                <w:rFonts w:hint="eastAsia"/>
              </w:rPr>
              <w:t>如</w:t>
            </w:r>
            <w:r w:rsidRPr="0075403C">
              <w:t>0111_64000005-99000-800000140010042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03C" w:rsidRPr="00C812E6" w:rsidRDefault="0075403C" w:rsidP="000B019F"/>
        </w:tc>
      </w:tr>
      <w:tr w:rsidR="0075403C" w:rsidRPr="002E4004" w:rsidTr="00E63A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5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FE113B" w:rsidRDefault="0075403C" w:rsidP="00E63A78">
            <w:pPr>
              <w:jc w:val="both"/>
              <w:rPr>
                <w:rFonts w:hAnsi="宋体"/>
                <w:szCs w:val="21"/>
              </w:rPr>
            </w:pPr>
            <w:r w:rsidRPr="00FE113B">
              <w:rPr>
                <w:rFonts w:hAnsi="宋体" w:hint="eastAsia"/>
                <w:szCs w:val="21"/>
              </w:rPr>
              <w:t>0x0D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13B">
                <w:rPr>
                  <w:rFonts w:hAnsi="宋体" w:hint="eastAsia"/>
                  <w:szCs w:val="21"/>
                </w:rPr>
                <w:t>0A</w:t>
              </w:r>
            </w:smartTag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行间分隔符－回车换行符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</w:rPr>
            </w:pPr>
          </w:p>
        </w:tc>
      </w:tr>
    </w:tbl>
    <w:p w:rsidR="00520B8D" w:rsidRDefault="00520B8D" w:rsidP="00520B8D"/>
    <w:p w:rsidR="00520B8D" w:rsidRPr="00FE6049" w:rsidRDefault="00E63A78" w:rsidP="00520B8D">
      <w:pPr>
        <w:pStyle w:val="5"/>
        <w:numPr>
          <w:ilvl w:val="4"/>
          <w:numId w:val="3"/>
        </w:numPr>
        <w:tabs>
          <w:tab w:val="clear" w:pos="2100"/>
          <w:tab w:val="num" w:pos="720"/>
        </w:tabs>
        <w:ind w:left="720" w:hanging="360"/>
        <w:rPr>
          <w:b/>
          <w:sz w:val="20"/>
        </w:rPr>
      </w:pPr>
      <w:r w:rsidRPr="00E63A78">
        <w:rPr>
          <w:rFonts w:hint="eastAsia"/>
          <w:b/>
          <w:sz w:val="20"/>
        </w:rPr>
        <w:t>手机号码用户使用日志明细</w:t>
      </w:r>
    </w:p>
    <w:tbl>
      <w:tblPr>
        <w:tblW w:w="109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443"/>
        <w:gridCol w:w="1619"/>
        <w:gridCol w:w="3239"/>
        <w:gridCol w:w="1619"/>
        <w:gridCol w:w="1619"/>
      </w:tblGrid>
      <w:tr w:rsidR="00520B8D" w:rsidRPr="002E4004" w:rsidTr="000F6CC4">
        <w:trPr>
          <w:gridAfter w:val="1"/>
          <w:wAfter w:w="1619" w:type="dxa"/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接口名称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567C17" w:rsidRDefault="00E63A78" w:rsidP="000B019F">
            <w:pPr>
              <w:pStyle w:val="a6"/>
              <w:rPr>
                <w:rFonts w:hAnsi="宋体"/>
                <w:kern w:val="44"/>
              </w:rPr>
            </w:pPr>
            <w:r w:rsidRPr="00E63A78">
              <w:rPr>
                <w:rFonts w:hint="eastAsia"/>
              </w:rPr>
              <w:t>手机号码用户使用日志明细</w:t>
            </w:r>
          </w:p>
        </w:tc>
      </w:tr>
      <w:tr w:rsidR="00520B8D" w:rsidRPr="002E4004" w:rsidTr="000F6CC4">
        <w:trPr>
          <w:gridAfter w:val="1"/>
          <w:wAfter w:w="1619" w:type="dxa"/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接口编码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C754DD" w:rsidRDefault="00E63A78" w:rsidP="000B019F">
            <w:pPr>
              <w:pStyle w:val="a6"/>
              <w:rPr>
                <w:kern w:val="0"/>
              </w:rPr>
            </w:pPr>
            <w:r w:rsidRPr="00E63A78">
              <w:rPr>
                <w:rFonts w:hAnsi="宋体"/>
              </w:rPr>
              <w:t>USER_USE_DTL</w:t>
            </w:r>
          </w:p>
        </w:tc>
      </w:tr>
      <w:tr w:rsidR="00520B8D" w:rsidRPr="002E4004" w:rsidTr="000F6CC4">
        <w:trPr>
          <w:gridAfter w:val="1"/>
          <w:wAfter w:w="1619" w:type="dxa"/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接口说明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A560E0" w:rsidRDefault="00E63A78" w:rsidP="000B019F">
            <w:pPr>
              <w:pStyle w:val="a6"/>
            </w:pPr>
            <w:r w:rsidRPr="00A560E0">
              <w:rPr>
                <w:rFonts w:hint="eastAsia"/>
              </w:rPr>
              <w:t>提供</w:t>
            </w:r>
            <w:r>
              <w:rPr>
                <w:rFonts w:hint="eastAsia"/>
              </w:rPr>
              <w:t>接口对应省份手机号码</w:t>
            </w:r>
            <w:r w:rsidRPr="00567C17">
              <w:rPr>
                <w:rFonts w:hAnsi="宋体" w:hint="eastAsia"/>
                <w:kern w:val="44"/>
              </w:rPr>
              <w:t>用户</w:t>
            </w:r>
            <w:r>
              <w:rPr>
                <w:rFonts w:hAnsi="宋体" w:hint="eastAsia"/>
                <w:kern w:val="44"/>
              </w:rPr>
              <w:t>的当日使用日志</w:t>
            </w:r>
            <w:r w:rsidRPr="00567C17">
              <w:rPr>
                <w:rFonts w:hAnsi="宋体" w:hint="eastAsia"/>
                <w:kern w:val="44"/>
              </w:rPr>
              <w:t>明细</w:t>
            </w:r>
          </w:p>
        </w:tc>
      </w:tr>
      <w:tr w:rsidR="00520B8D" w:rsidRPr="002E4004" w:rsidTr="000F6CC4">
        <w:trPr>
          <w:gridAfter w:val="1"/>
          <w:wAfter w:w="1619" w:type="dxa"/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数据源系统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E63A78" w:rsidP="000B019F">
            <w:pPr>
              <w:pStyle w:val="a6"/>
              <w:rPr>
                <w:ins w:id="14" w:author="gongjianhui" w:date="2017-06-27T15:30:00Z"/>
              </w:rPr>
            </w:pPr>
            <w:r>
              <w:rPr>
                <w:rFonts w:hint="eastAsia"/>
              </w:rPr>
              <w:t>咪咕视讯平台</w:t>
            </w:r>
          </w:p>
          <w:p w:rsidR="00012C68" w:rsidRPr="00A560E0" w:rsidRDefault="00012C68" w:rsidP="000B019F">
            <w:pPr>
              <w:pStyle w:val="a6"/>
            </w:pPr>
            <w:ins w:id="15" w:author="gongjianhui" w:date="2017-06-27T15:30:00Z">
              <w:r>
                <w:rPr>
                  <w:rFonts w:hint="eastAsia"/>
                </w:rPr>
                <w:t>CDN</w:t>
              </w:r>
              <w:r>
                <w:rPr>
                  <w:rFonts w:hint="eastAsia"/>
                </w:rPr>
                <w:t>使用日志：</w:t>
              </w:r>
              <w:r w:rsidRPr="007E2257">
                <w:rPr>
                  <w:rFonts w:hAnsi="宋体" w:cs="宋体"/>
                </w:rPr>
                <w:t>rptdata.fact_use_detail</w:t>
              </w:r>
            </w:ins>
          </w:p>
        </w:tc>
      </w:tr>
      <w:tr w:rsidR="00520B8D" w:rsidRPr="002E4004" w:rsidTr="000F6CC4">
        <w:trPr>
          <w:gridAfter w:val="1"/>
          <w:wAfter w:w="1619" w:type="dxa"/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抽取方式及周期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A560E0" w:rsidRDefault="00E63A78" w:rsidP="000B019F">
            <w:pPr>
              <w:pStyle w:val="a6"/>
            </w:pPr>
            <w:r w:rsidRPr="000D0E9A">
              <w:rPr>
                <w:rFonts w:hint="eastAsia"/>
              </w:rPr>
              <w:t>每</w:t>
            </w:r>
            <w:r>
              <w:rPr>
                <w:rFonts w:hint="eastAsia"/>
              </w:rPr>
              <w:t>日增量</w:t>
            </w:r>
          </w:p>
        </w:tc>
      </w:tr>
      <w:tr w:rsidR="00520B8D" w:rsidRPr="002E4004" w:rsidTr="000F6CC4">
        <w:trPr>
          <w:gridAfter w:val="1"/>
          <w:wAfter w:w="1619" w:type="dxa"/>
          <w:trHeight w:val="925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E63A78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接口文件命名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接口数据文件名</w:t>
            </w:r>
          </w:p>
        </w:tc>
        <w:tc>
          <w:tcPr>
            <w:tcW w:w="6477" w:type="dxa"/>
            <w:gridSpan w:val="3"/>
            <w:shd w:val="clear" w:color="auto" w:fill="auto"/>
            <w:vAlign w:val="center"/>
          </w:tcPr>
          <w:p w:rsidR="007E2257" w:rsidRPr="003E6C99" w:rsidRDefault="00E63A78" w:rsidP="00E63A78">
            <w:pPr>
              <w:widowControl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&lt;省份编码&gt;_&lt;</w:t>
            </w:r>
            <w:r>
              <w:rPr>
                <w:rFonts w:hAnsi="宋体" w:cs="宋体" w:hint="eastAsia"/>
                <w:szCs w:val="21"/>
              </w:rPr>
              <w:t>YYYYM</w:t>
            </w:r>
            <w:r>
              <w:rPr>
                <w:rFonts w:hAnsi="宋体" w:hint="eastAsia"/>
                <w:szCs w:val="21"/>
              </w:rPr>
              <w:t>M</w:t>
            </w:r>
            <w:r w:rsidR="00395963">
              <w:rPr>
                <w:rFonts w:hAnsi="宋体" w:hint="eastAsia"/>
                <w:szCs w:val="21"/>
              </w:rPr>
              <w:t>DD</w:t>
            </w:r>
            <w:r>
              <w:rPr>
                <w:rFonts w:hAnsi="宋体" w:hint="eastAsia"/>
                <w:szCs w:val="21"/>
              </w:rPr>
              <w:t>&gt;_</w:t>
            </w:r>
            <w:proofErr w:type="spellStart"/>
            <w:r>
              <w:rPr>
                <w:rFonts w:hAnsi="宋体" w:hint="eastAsia"/>
                <w:szCs w:val="21"/>
              </w:rPr>
              <w:t>USER_USE_DTL</w:t>
            </w:r>
            <w:r w:rsidRPr="00FE113B"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txt.gz</w:t>
            </w:r>
            <w:proofErr w:type="spellEnd"/>
            <w:r>
              <w:rPr>
                <w:rFonts w:hAnsi="宋体" w:hint="eastAsia"/>
                <w:szCs w:val="21"/>
              </w:rPr>
              <w:t xml:space="preserve"> </w:t>
            </w:r>
          </w:p>
        </w:tc>
      </w:tr>
      <w:tr w:rsidR="00520B8D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属性编码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属性类型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属性描述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备注</w:t>
            </w: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9362BA" w:rsidRDefault="0075403C" w:rsidP="000B019F">
            <w:pPr>
              <w:widowControl/>
            </w:pPr>
            <w:r>
              <w:rPr>
                <w:rFonts w:hint="eastAsia"/>
              </w:rPr>
              <w:t>使用</w:t>
            </w:r>
            <w:r w:rsidRPr="009362BA">
              <w:rPr>
                <w:rFonts w:hint="eastAsia"/>
              </w:rPr>
              <w:t>时间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 w:rsidRPr="00961228">
              <w:rPr>
                <w:rFonts w:hAnsi="宋体" w:hint="eastAsia"/>
                <w:color w:val="000000"/>
                <w:szCs w:val="21"/>
              </w:rPr>
              <w:t>VARCHAR</w:t>
            </w:r>
            <w:r w:rsidRPr="00961228">
              <w:rPr>
                <w:rFonts w:hAnsi="宋体" w:hint="eastAsia"/>
                <w:szCs w:val="21"/>
              </w:rPr>
              <w:t>(1</w:t>
            </w:r>
            <w:r>
              <w:rPr>
                <w:rFonts w:hAnsi="宋体" w:hint="eastAsia"/>
                <w:szCs w:val="21"/>
              </w:rPr>
              <w:t>7</w:t>
            </w:r>
            <w:r w:rsidRPr="00961228">
              <w:rPr>
                <w:rFonts w:hAnsi="宋体" w:hint="eastAsia"/>
                <w:szCs w:val="21"/>
              </w:rPr>
              <w:t>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75403C" w:rsidRDefault="0075403C" w:rsidP="000F6CC4">
            <w:r>
              <w:rPr>
                <w:rFonts w:hint="eastAsia"/>
              </w:rPr>
              <w:t>样例：</w:t>
            </w:r>
            <w:r w:rsidRPr="006F1027">
              <w:t>20120519 09:33:38</w:t>
            </w:r>
          </w:p>
          <w:p w:rsidR="0075403C" w:rsidRDefault="0075403C" w:rsidP="000F6CC4">
            <w:r>
              <w:rPr>
                <w:rFonts w:hint="eastAsia"/>
              </w:rPr>
              <w:t>格式：</w:t>
            </w:r>
            <w:r>
              <w:t>'YYYY</w:t>
            </w:r>
            <w:r>
              <w:rPr>
                <w:rFonts w:hint="eastAsia"/>
              </w:rPr>
              <w:t>MMDD</w:t>
            </w:r>
            <w:r>
              <w:t xml:space="preserve"> HH24:MI:SS'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9362BA" w:rsidRDefault="0075403C" w:rsidP="000B019F">
            <w:pPr>
              <w:widowControl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NUMBER(11)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不带86的11位移动手机号码</w:t>
            </w: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lastRenderedPageBreak/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归属</w:t>
            </w:r>
            <w:r w:rsidRPr="009362BA">
              <w:rPr>
                <w:rFonts w:hint="eastAsia"/>
              </w:rPr>
              <w:t>地市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int="eastAsia"/>
              </w:rPr>
              <w:t>如</w:t>
            </w:r>
            <w:r w:rsidRPr="003F11BC">
              <w:rPr>
                <w:rFonts w:hint="eastAsia"/>
              </w:rPr>
              <w:t>铜仁</w:t>
            </w:r>
            <w:r>
              <w:rPr>
                <w:rFonts w:hint="eastAsia"/>
              </w:rPr>
              <w:t>、</w:t>
            </w:r>
            <w:r w:rsidRPr="003F11BC">
              <w:rPr>
                <w:rFonts w:hint="eastAsia"/>
              </w:rPr>
              <w:t>贵阳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播放节目</w:t>
            </w:r>
            <w:commentRangeStart w:id="16"/>
            <w:r>
              <w:rPr>
                <w:rFonts w:hint="eastAsia"/>
              </w:rPr>
              <w:t>名称</w:t>
            </w:r>
            <w:commentRangeEnd w:id="16"/>
            <w:r w:rsidR="001B3572">
              <w:rPr>
                <w:rStyle w:val="a9"/>
              </w:rPr>
              <w:commentReference w:id="16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节目中文名称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播放节目ID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VARCHAR2(22)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播放</w:t>
            </w:r>
            <w:commentRangeStart w:id="17"/>
            <w:r>
              <w:rPr>
                <w:rFonts w:hint="eastAsia"/>
              </w:rPr>
              <w:t>方式</w:t>
            </w:r>
            <w:commentRangeEnd w:id="17"/>
            <w:r w:rsidR="002F1A39">
              <w:rPr>
                <w:rStyle w:val="a9"/>
              </w:rPr>
              <w:commentReference w:id="17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如</w:t>
            </w:r>
            <w:r w:rsidRPr="00602620">
              <w:rPr>
                <w:rFonts w:hint="eastAsia"/>
              </w:rPr>
              <w:t>点播、直播、下载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网络</w:t>
            </w:r>
            <w:commentRangeStart w:id="18"/>
            <w:r>
              <w:rPr>
                <w:rFonts w:hint="eastAsia"/>
              </w:rPr>
              <w:t>类型</w:t>
            </w:r>
            <w:commentRangeEnd w:id="18"/>
            <w:r w:rsidR="006D2345">
              <w:rPr>
                <w:rStyle w:val="a9"/>
              </w:rPr>
              <w:commentReference w:id="18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int="eastAsia"/>
              </w:rPr>
              <w:t>如2G、3G、WLAN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时</w:t>
            </w:r>
            <w:commentRangeStart w:id="19"/>
            <w:r>
              <w:rPr>
                <w:rFonts w:hint="eastAsia"/>
              </w:rPr>
              <w:t>长</w:t>
            </w:r>
            <w:commentRangeEnd w:id="19"/>
            <w:r w:rsidR="00F208EF">
              <w:rPr>
                <w:rStyle w:val="a9"/>
              </w:rPr>
              <w:commentReference w:id="19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单位：秒</w:t>
            </w: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流量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单位：KB</w:t>
            </w: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计费产品</w:t>
            </w:r>
            <w:commentRangeStart w:id="20"/>
            <w:r>
              <w:rPr>
                <w:rFonts w:hint="eastAsia"/>
              </w:rPr>
              <w:t>名称</w:t>
            </w:r>
            <w:commentRangeEnd w:id="20"/>
            <w:r w:rsidR="0018317B">
              <w:rPr>
                <w:rStyle w:val="a9"/>
              </w:rPr>
              <w:commentReference w:id="20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18317B" w:rsidP="000B019F">
            <w:pPr>
              <w:widowControl/>
              <w:rPr>
                <w:rFonts w:hAnsi="宋体" w:cs="宋体"/>
                <w:bCs/>
                <w:szCs w:val="21"/>
              </w:rPr>
            </w:pPr>
            <w:proofErr w:type="spellStart"/>
            <w:ins w:id="21" w:author="gongjianhui" w:date="2017-06-27T16:12:00Z">
              <w:r w:rsidRPr="0018317B">
                <w:rPr>
                  <w:rFonts w:hAnsi="宋体" w:cs="宋体"/>
                  <w:bCs/>
                  <w:szCs w:val="21"/>
                </w:rPr>
                <w:t>chrgprod_id</w:t>
              </w:r>
            </w:ins>
            <w:proofErr w:type="spell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commentRangeStart w:id="22"/>
            <w:r>
              <w:rPr>
                <w:rFonts w:hint="eastAsia"/>
              </w:rPr>
              <w:t>计费产品类型</w:t>
            </w:r>
            <w:commentRangeEnd w:id="22"/>
            <w:r w:rsidR="00CE259F">
              <w:rPr>
                <w:rStyle w:val="a9"/>
              </w:rPr>
              <w:commentReference w:id="22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CHAR(4)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0、</w:t>
            </w:r>
            <w:r w:rsidRPr="00395963">
              <w:rPr>
                <w:rFonts w:hAnsi="宋体" w:cs="宋体" w:hint="eastAsia"/>
                <w:bCs/>
                <w:szCs w:val="21"/>
              </w:rPr>
              <w:t>包月</w:t>
            </w:r>
          </w:p>
          <w:p w:rsidR="0075403C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1</w:t>
            </w:r>
            <w:r w:rsidRPr="00395963">
              <w:rPr>
                <w:rFonts w:hAnsi="宋体" w:cs="宋体" w:hint="eastAsia"/>
                <w:bCs/>
                <w:szCs w:val="21"/>
              </w:rPr>
              <w:t>、按次</w:t>
            </w:r>
          </w:p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7</w:t>
            </w:r>
            <w:r w:rsidRPr="00395963">
              <w:rPr>
                <w:rFonts w:hAnsi="宋体" w:cs="宋体" w:hint="eastAsia"/>
                <w:bCs/>
                <w:szCs w:val="21"/>
              </w:rPr>
              <w:t>、免费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commentRangeStart w:id="23"/>
            <w:r>
              <w:rPr>
                <w:rFonts w:hint="eastAsia"/>
              </w:rPr>
              <w:t>SPID</w:t>
            </w:r>
            <w:commentRangeEnd w:id="23"/>
            <w:r w:rsidR="00870FE2">
              <w:rPr>
                <w:rStyle w:val="a9"/>
              </w:rPr>
              <w:commentReference w:id="23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commentRangeStart w:id="24"/>
            <w:r>
              <w:rPr>
                <w:rFonts w:hint="eastAsia"/>
              </w:rPr>
              <w:t>OPERCODE</w:t>
            </w:r>
            <w:commentRangeEnd w:id="24"/>
            <w:r w:rsidR="00E81E1F">
              <w:rPr>
                <w:rStyle w:val="a9"/>
              </w:rPr>
              <w:commentReference w:id="24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BOSS</w:t>
            </w:r>
            <w:proofErr w:type="gramStart"/>
            <w:r>
              <w:rPr>
                <w:rFonts w:hAnsi="宋体" w:cs="宋体" w:hint="eastAsia"/>
                <w:bCs/>
                <w:szCs w:val="21"/>
              </w:rPr>
              <w:t>局数据</w:t>
            </w:r>
            <w:proofErr w:type="gram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终端产品</w:t>
            </w:r>
            <w:commentRangeStart w:id="25"/>
            <w:r>
              <w:rPr>
                <w:rFonts w:hint="eastAsia"/>
              </w:rPr>
              <w:t>归属</w:t>
            </w:r>
            <w:commentRangeEnd w:id="25"/>
            <w:r w:rsidR="00415397">
              <w:rPr>
                <w:rStyle w:val="a9"/>
              </w:rPr>
              <w:commentReference w:id="25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如</w:t>
            </w:r>
            <w:proofErr w:type="gramStart"/>
            <w:r w:rsidRPr="00E63A78">
              <w:rPr>
                <w:rFonts w:hint="eastAsia"/>
              </w:rPr>
              <w:t>咪</w:t>
            </w:r>
            <w:proofErr w:type="gramEnd"/>
            <w:r w:rsidRPr="00E63A78">
              <w:rPr>
                <w:rFonts w:hint="eastAsia"/>
              </w:rPr>
              <w:t>咕视频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咕影院、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咕直播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门户</w:t>
            </w:r>
            <w:commentRangeStart w:id="26"/>
            <w:r>
              <w:rPr>
                <w:rFonts w:hint="eastAsia"/>
              </w:rPr>
              <w:t>类型</w:t>
            </w:r>
            <w:commentRangeEnd w:id="26"/>
            <w:r w:rsidR="00415397">
              <w:rPr>
                <w:rStyle w:val="a9"/>
              </w:rPr>
              <w:commentReference w:id="26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E63A78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  <w:r>
              <w:rPr>
                <w:rFonts w:hint="eastAsia"/>
              </w:rPr>
              <w:t>如WAP门户、客户端门户、WWW门户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</w:pP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0F6CC4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jc w:val="both"/>
            </w:pPr>
            <w:r>
              <w:rPr>
                <w:rFonts w:hint="eastAsia"/>
              </w:rPr>
              <w:t>渠道ID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jc w:val="both"/>
            </w:pPr>
            <w:r>
              <w:rPr>
                <w:rFonts w:hAnsi="宋体" w:cs="宋体" w:hint="eastAsia"/>
                <w:szCs w:val="21"/>
              </w:rPr>
              <w:t>VARCHAR2(50)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如</w:t>
            </w:r>
            <w:r w:rsidRPr="0075403C">
              <w:t>0111_64000005-99000-800000140010042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0F6CC4" w:rsidRDefault="000F6CC4" w:rsidP="000F6CC4"/>
        </w:tc>
        <w:tc>
          <w:tcPr>
            <w:tcW w:w="1619" w:type="dxa"/>
          </w:tcPr>
          <w:p w:rsidR="000F6CC4" w:rsidRPr="00C812E6" w:rsidRDefault="000F6CC4" w:rsidP="000F6CC4"/>
        </w:tc>
      </w:tr>
      <w:tr w:rsidR="000F6CC4" w:rsidRPr="002E4004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619" w:type="dxa"/>
          <w:trHeight w:val="25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rPr>
                <w:rFonts w:hAnsi="宋体"/>
                <w:szCs w:val="21"/>
              </w:rPr>
            </w:pPr>
            <w:r w:rsidRPr="00FE113B">
              <w:rPr>
                <w:rFonts w:hAnsi="宋体" w:hint="eastAsia"/>
                <w:szCs w:val="21"/>
              </w:rPr>
              <w:t>0x0D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FE113B">
                <w:rPr>
                  <w:rFonts w:hAnsi="宋体" w:hint="eastAsia"/>
                  <w:szCs w:val="21"/>
                </w:rPr>
                <w:t>0A</w:t>
              </w:r>
            </w:smartTag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行间分隔符－回车换行符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</w:tr>
    </w:tbl>
    <w:p w:rsidR="00520B8D" w:rsidRDefault="00520B8D" w:rsidP="00520B8D"/>
    <w:p w:rsidR="00520B8D" w:rsidRPr="00FE6049" w:rsidRDefault="00395963" w:rsidP="00520B8D">
      <w:pPr>
        <w:pStyle w:val="5"/>
        <w:numPr>
          <w:ilvl w:val="4"/>
          <w:numId w:val="3"/>
        </w:numPr>
        <w:tabs>
          <w:tab w:val="clear" w:pos="2100"/>
          <w:tab w:val="num" w:pos="720"/>
        </w:tabs>
        <w:ind w:left="720" w:hanging="360"/>
        <w:rPr>
          <w:b/>
          <w:sz w:val="20"/>
        </w:rPr>
      </w:pPr>
      <w:r>
        <w:rPr>
          <w:rFonts w:hint="eastAsia"/>
          <w:b/>
          <w:sz w:val="20"/>
        </w:rPr>
        <w:t>手机号码用户订购日志明</w:t>
      </w:r>
      <w:r w:rsidR="00520B8D" w:rsidRPr="00FE6049">
        <w:rPr>
          <w:rFonts w:hint="eastAsia"/>
          <w:b/>
          <w:sz w:val="20"/>
        </w:rPr>
        <w:t>细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443"/>
        <w:gridCol w:w="1619"/>
        <w:gridCol w:w="2869"/>
        <w:gridCol w:w="1989"/>
      </w:tblGrid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接口名称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567C17" w:rsidRDefault="00395963" w:rsidP="000B019F">
            <w:pPr>
              <w:pStyle w:val="a6"/>
              <w:rPr>
                <w:rFonts w:hAnsi="宋体"/>
                <w:kern w:val="44"/>
              </w:rPr>
            </w:pPr>
            <w:r w:rsidRPr="00395963">
              <w:rPr>
                <w:rFonts w:hint="eastAsia"/>
              </w:rPr>
              <w:t>手机号码用户订购日志明细</w:t>
            </w:r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接口编码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C754DD" w:rsidRDefault="00395963" w:rsidP="000B019F">
            <w:pPr>
              <w:pStyle w:val="a6"/>
              <w:rPr>
                <w:kern w:val="0"/>
              </w:rPr>
            </w:pPr>
            <w:r w:rsidRPr="00395963">
              <w:t>USER_ORDER_DTL</w:t>
            </w:r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接口说明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395963" w:rsidP="004A2DCF">
            <w:pPr>
              <w:pStyle w:val="a6"/>
              <w:rPr>
                <w:ins w:id="27" w:author="gongjianhui" w:date="2017-06-27T18:04:00Z"/>
                <w:rFonts w:hAnsi="宋体"/>
                <w:kern w:val="44"/>
              </w:rPr>
            </w:pPr>
            <w:r w:rsidRPr="00A560E0">
              <w:rPr>
                <w:rFonts w:hint="eastAsia"/>
              </w:rPr>
              <w:t>提供</w:t>
            </w:r>
            <w:r>
              <w:rPr>
                <w:rFonts w:hint="eastAsia"/>
              </w:rPr>
              <w:t>接口对应省份手机号码</w:t>
            </w:r>
            <w:r w:rsidRPr="00567C17">
              <w:rPr>
                <w:rFonts w:hAnsi="宋体" w:hint="eastAsia"/>
                <w:kern w:val="44"/>
              </w:rPr>
              <w:t>用户</w:t>
            </w:r>
            <w:r>
              <w:rPr>
                <w:rFonts w:hAnsi="宋体" w:hint="eastAsia"/>
                <w:kern w:val="44"/>
              </w:rPr>
              <w:t>的当日订购日志</w:t>
            </w:r>
            <w:r w:rsidRPr="00567C17">
              <w:rPr>
                <w:rFonts w:hAnsi="宋体" w:hint="eastAsia"/>
                <w:kern w:val="44"/>
              </w:rPr>
              <w:t>明细</w:t>
            </w:r>
          </w:p>
          <w:p w:rsidR="00D232AA" w:rsidRPr="00A560E0" w:rsidRDefault="00D232AA" w:rsidP="004A2DCF">
            <w:pPr>
              <w:pStyle w:val="a6"/>
            </w:pPr>
            <w:ins w:id="28" w:author="gongjianhui" w:date="2017-06-27T18:04:00Z">
              <w:r>
                <w:rPr>
                  <w:rFonts w:hAnsi="宋体" w:hint="eastAsia"/>
                  <w:kern w:val="44"/>
                </w:rPr>
                <w:t>按次</w:t>
              </w:r>
              <w:r>
                <w:rPr>
                  <w:rFonts w:hAnsi="宋体" w:hint="eastAsia"/>
                  <w:kern w:val="44"/>
                </w:rPr>
                <w:t>+</w:t>
              </w:r>
              <w:r>
                <w:rPr>
                  <w:rFonts w:hAnsi="宋体" w:hint="eastAsia"/>
                  <w:kern w:val="44"/>
                </w:rPr>
                <w:t>包月</w:t>
              </w:r>
            </w:ins>
            <w:ins w:id="29" w:author="gongjianhui" w:date="2017-06-28T18:42:00Z">
              <w:r w:rsidR="00392144">
                <w:rPr>
                  <w:rFonts w:hAnsi="宋体" w:hint="eastAsia"/>
                  <w:kern w:val="44"/>
                </w:rPr>
                <w:t>+</w:t>
              </w:r>
              <w:r w:rsidR="00392144">
                <w:rPr>
                  <w:rFonts w:hAnsi="宋体" w:hint="eastAsia"/>
                  <w:kern w:val="44"/>
                </w:rPr>
                <w:t>包周期</w:t>
              </w:r>
            </w:ins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数据源系统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395963" w:rsidP="000B019F">
            <w:pPr>
              <w:pStyle w:val="a6"/>
              <w:rPr>
                <w:ins w:id="30" w:author="gongjianhui" w:date="2017-06-28T18:41:00Z"/>
              </w:rPr>
            </w:pPr>
            <w:r>
              <w:rPr>
                <w:rFonts w:hint="eastAsia"/>
              </w:rPr>
              <w:t>咪咕视讯平台</w:t>
            </w:r>
          </w:p>
          <w:p w:rsidR="003E69D0" w:rsidRPr="00A560E0" w:rsidRDefault="003E69D0" w:rsidP="000B019F">
            <w:pPr>
              <w:pStyle w:val="a6"/>
            </w:pPr>
            <w:ins w:id="31" w:author="gongjianhui" w:date="2017-06-28T18:41:00Z">
              <w:r>
                <w:rPr>
                  <w:rFonts w:hint="eastAsia"/>
                </w:rPr>
                <w:t>fact_order</w:t>
              </w:r>
              <w:r w:rsidR="00A94142">
                <w:rPr>
                  <w:rFonts w:hint="eastAsia"/>
                </w:rPr>
                <w:t>_itme</w:t>
              </w:r>
              <w:r>
                <w:rPr>
                  <w:rFonts w:hint="eastAsia"/>
                </w:rPr>
                <w:t>_detail</w:t>
              </w:r>
            </w:ins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抽取方式及周期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A560E0" w:rsidRDefault="00395963" w:rsidP="00081B3B">
            <w:pPr>
              <w:pStyle w:val="a6"/>
            </w:pPr>
            <w:r w:rsidRPr="000D0E9A">
              <w:rPr>
                <w:rFonts w:hint="eastAsia"/>
              </w:rPr>
              <w:t>每</w:t>
            </w:r>
            <w:r>
              <w:rPr>
                <w:rFonts w:hint="eastAsia"/>
              </w:rPr>
              <w:t>日增量</w:t>
            </w:r>
            <w:ins w:id="32" w:author="gongjianhui" w:date="2017-06-28T18:44:00Z">
              <w:r w:rsidR="0028101A">
                <w:rPr>
                  <w:rFonts w:hint="eastAsia"/>
                </w:rPr>
                <w:t>，</w:t>
              </w:r>
            </w:ins>
            <w:ins w:id="33" w:author="gongjianhui" w:date="2017-06-29T10:25:00Z">
              <w:r w:rsidR="00081B3B">
                <w:rPr>
                  <w:rFonts w:hint="eastAsia"/>
                </w:rPr>
                <w:t>(</w:t>
              </w:r>
            </w:ins>
            <w:ins w:id="34" w:author="gongjianhui" w:date="2017-06-28T18:44:00Z">
              <w:r w:rsidR="0028101A">
                <w:rPr>
                  <w:rFonts w:hint="eastAsia"/>
                </w:rPr>
                <w:t>payment_type</w:t>
              </w:r>
            </w:ins>
            <w:ins w:id="35" w:author="gongjianhui" w:date="2017-06-28T18:45:00Z">
              <w:r w:rsidR="0028101A">
                <w:rPr>
                  <w:rFonts w:hint="eastAsia"/>
                </w:rPr>
                <w:t>支付渠道</w:t>
              </w:r>
            </w:ins>
            <w:ins w:id="36" w:author="gongjianhui" w:date="2017-06-29T10:25:00Z">
              <w:r w:rsidR="00081B3B">
                <w:rPr>
                  <w:rFonts w:hint="eastAsia"/>
                </w:rPr>
                <w:t>和</w:t>
              </w:r>
            </w:ins>
            <w:ins w:id="37" w:author="gongjianhui" w:date="2017-06-28T18:44:00Z">
              <w:r w:rsidR="0028101A">
                <w:rPr>
                  <w:rFonts w:hint="eastAsia"/>
                </w:rPr>
                <w:t>currence_type</w:t>
              </w:r>
            </w:ins>
            <w:ins w:id="38" w:author="gongjianhui" w:date="2017-06-29T11:10:00Z">
              <w:r w:rsidR="003B7816">
                <w:rPr>
                  <w:rFonts w:hint="eastAsia"/>
                </w:rPr>
                <w:t>不同的记录有多条，需要去重</w:t>
              </w:r>
              <w:r w:rsidR="003B7816">
                <w:rPr>
                  <w:rFonts w:hint="eastAsia"/>
                </w:rPr>
                <w:t>)</w:t>
              </w:r>
            </w:ins>
          </w:p>
        </w:tc>
      </w:tr>
      <w:tr w:rsidR="00520B8D" w:rsidRPr="002E4004" w:rsidTr="000B019F">
        <w:trPr>
          <w:trHeight w:val="925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395963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接口文件命名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接口数据文件名</w:t>
            </w:r>
          </w:p>
        </w:tc>
        <w:tc>
          <w:tcPr>
            <w:tcW w:w="6477" w:type="dxa"/>
            <w:gridSpan w:val="3"/>
            <w:shd w:val="clear" w:color="auto" w:fill="auto"/>
            <w:vAlign w:val="center"/>
          </w:tcPr>
          <w:p w:rsidR="00520B8D" w:rsidRPr="00FE113B" w:rsidRDefault="00395963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hint="eastAsia"/>
                <w:szCs w:val="21"/>
              </w:rPr>
              <w:t>&lt;省份编码&gt;_&lt;</w:t>
            </w:r>
            <w:r>
              <w:rPr>
                <w:rFonts w:hAnsi="宋体" w:cs="宋体" w:hint="eastAsia"/>
                <w:szCs w:val="21"/>
              </w:rPr>
              <w:t>YYYYM</w:t>
            </w:r>
            <w:r>
              <w:rPr>
                <w:rFonts w:hAnsi="宋体" w:hint="eastAsia"/>
                <w:szCs w:val="21"/>
              </w:rPr>
              <w:t>MDD&gt;_</w:t>
            </w:r>
            <w:proofErr w:type="spellStart"/>
            <w:r>
              <w:rPr>
                <w:rFonts w:hAnsi="宋体" w:hint="eastAsia"/>
                <w:szCs w:val="21"/>
              </w:rPr>
              <w:t>USER_</w:t>
            </w:r>
            <w:r w:rsidR="00DC722A">
              <w:rPr>
                <w:rFonts w:hAnsi="宋体" w:hint="eastAsia"/>
                <w:szCs w:val="21"/>
              </w:rPr>
              <w:t>ORDER</w:t>
            </w:r>
            <w:r>
              <w:rPr>
                <w:rFonts w:hAnsi="宋体" w:hint="eastAsia"/>
                <w:szCs w:val="21"/>
              </w:rPr>
              <w:t>_DTL</w:t>
            </w:r>
            <w:r w:rsidRPr="00FE113B"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txt.gz</w:t>
            </w:r>
            <w:proofErr w:type="spellEnd"/>
          </w:p>
        </w:tc>
      </w:tr>
      <w:tr w:rsidR="00520B8D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属性编码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属性类型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属性描述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备注</w:t>
            </w: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9362BA" w:rsidRDefault="0075403C" w:rsidP="000F6CC4">
            <w:pPr>
              <w:widowControl/>
            </w:pPr>
            <w:r>
              <w:rPr>
                <w:rFonts w:hint="eastAsia"/>
              </w:rPr>
              <w:t>订购</w:t>
            </w:r>
            <w:r w:rsidRPr="009362BA">
              <w:rPr>
                <w:rFonts w:hint="eastAsia"/>
              </w:rPr>
              <w:t>时间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 w:rsidRPr="00961228">
              <w:rPr>
                <w:rFonts w:hAnsi="宋体" w:hint="eastAsia"/>
                <w:color w:val="000000"/>
                <w:szCs w:val="21"/>
              </w:rPr>
              <w:t>VARCHAR</w:t>
            </w:r>
            <w:r w:rsidRPr="00961228">
              <w:rPr>
                <w:rFonts w:hAnsi="宋体" w:hint="eastAsia"/>
                <w:szCs w:val="21"/>
              </w:rPr>
              <w:t>(1</w:t>
            </w:r>
            <w:r>
              <w:rPr>
                <w:rFonts w:hAnsi="宋体" w:hint="eastAsia"/>
                <w:szCs w:val="21"/>
              </w:rPr>
              <w:t>7</w:t>
            </w:r>
            <w:r w:rsidRPr="00961228">
              <w:rPr>
                <w:rFonts w:hAnsi="宋体" w:hint="eastAsia"/>
                <w:szCs w:val="21"/>
              </w:rPr>
              <w:t>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75403C" w:rsidRDefault="0075403C" w:rsidP="000F6CC4">
            <w:r>
              <w:rPr>
                <w:rFonts w:hint="eastAsia"/>
              </w:rPr>
              <w:t>样例：</w:t>
            </w:r>
            <w:r w:rsidRPr="006F1027">
              <w:t>20120519 09:33:38</w:t>
            </w:r>
          </w:p>
          <w:p w:rsidR="0075403C" w:rsidRDefault="0075403C" w:rsidP="000F6CC4">
            <w:r>
              <w:rPr>
                <w:rFonts w:hint="eastAsia"/>
              </w:rPr>
              <w:t>格式：</w:t>
            </w:r>
            <w:r>
              <w:t>'YYYY</w:t>
            </w:r>
            <w:r>
              <w:rPr>
                <w:rFonts w:hint="eastAsia"/>
              </w:rPr>
              <w:t>MMDD</w:t>
            </w:r>
            <w:r>
              <w:t xml:space="preserve"> HH24:MI:SS'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lastRenderedPageBreak/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9362BA" w:rsidRDefault="0075403C" w:rsidP="000F6CC4">
            <w:pPr>
              <w:widowControl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NUMBER(11)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不带86的11位移动手机号码</w:t>
            </w: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归属</w:t>
            </w:r>
            <w:r w:rsidRPr="009362BA">
              <w:rPr>
                <w:rFonts w:hint="eastAsia"/>
              </w:rPr>
              <w:t>地市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int="eastAsia"/>
              </w:rPr>
              <w:t>如</w:t>
            </w:r>
            <w:r w:rsidRPr="003F11BC">
              <w:rPr>
                <w:rFonts w:hint="eastAsia"/>
              </w:rPr>
              <w:t>铜仁</w:t>
            </w:r>
            <w:r>
              <w:rPr>
                <w:rFonts w:hint="eastAsia"/>
              </w:rPr>
              <w:t>、</w:t>
            </w:r>
            <w:r w:rsidRPr="003F11BC">
              <w:rPr>
                <w:rFonts w:hint="eastAsia"/>
              </w:rPr>
              <w:t>贵阳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操作类型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395963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</w:rPr>
              <w:t>VARCHAR2(10)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如订购、退订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计费产品名称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395963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VARCHAR2(200)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4A51AD" w:rsidP="000B019F">
            <w:pPr>
              <w:widowControl/>
              <w:rPr>
                <w:rFonts w:hAnsi="宋体" w:cs="宋体"/>
                <w:bCs/>
                <w:szCs w:val="21"/>
              </w:rPr>
            </w:pPr>
            <w:proofErr w:type="spellStart"/>
            <w:ins w:id="39" w:author="gongjianhui" w:date="2017-06-27T18:05:00Z">
              <w:r>
                <w:rPr>
                  <w:rFonts w:hAnsi="宋体" w:cs="宋体"/>
                  <w:bCs/>
                  <w:szCs w:val="21"/>
                </w:rPr>
                <w:t>product</w:t>
              </w:r>
              <w:r>
                <w:rPr>
                  <w:rFonts w:hAnsi="宋体" w:cs="宋体" w:hint="eastAsia"/>
                  <w:bCs/>
                  <w:szCs w:val="21"/>
                </w:rPr>
                <w:t>_name</w:t>
              </w:r>
            </w:ins>
            <w:proofErr w:type="spellEnd"/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计费产品单价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395963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单位：分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4A51AD" w:rsidP="000B019F">
            <w:pPr>
              <w:widowControl/>
              <w:rPr>
                <w:rFonts w:hAnsi="宋体" w:cs="宋体"/>
                <w:bCs/>
                <w:szCs w:val="21"/>
              </w:rPr>
            </w:pPr>
            <w:proofErr w:type="spellStart"/>
            <w:ins w:id="40" w:author="gongjianhui" w:date="2017-06-27T18:05:00Z">
              <w:r>
                <w:rPr>
                  <w:rFonts w:hAnsi="宋体" w:cs="宋体" w:hint="eastAsia"/>
                  <w:bCs/>
                  <w:szCs w:val="21"/>
                </w:rPr>
                <w:t>product_price</w:t>
              </w:r>
            </w:ins>
            <w:proofErr w:type="spellEnd"/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计费产品类型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CHAR(4)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0、</w:t>
            </w:r>
            <w:r w:rsidRPr="00395963">
              <w:rPr>
                <w:rFonts w:hAnsi="宋体" w:cs="宋体" w:hint="eastAsia"/>
                <w:bCs/>
                <w:szCs w:val="21"/>
              </w:rPr>
              <w:t>包月</w:t>
            </w:r>
          </w:p>
          <w:p w:rsidR="0075403C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1</w:t>
            </w:r>
            <w:r w:rsidRPr="00395963">
              <w:rPr>
                <w:rFonts w:hAnsi="宋体" w:cs="宋体" w:hint="eastAsia"/>
                <w:bCs/>
                <w:szCs w:val="21"/>
              </w:rPr>
              <w:t>、按次</w:t>
            </w:r>
          </w:p>
          <w:p w:rsidR="0075403C" w:rsidRPr="00FE113B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7</w:t>
            </w:r>
            <w:r w:rsidRPr="00395963">
              <w:rPr>
                <w:rFonts w:hAnsi="宋体" w:cs="宋体" w:hint="eastAsia"/>
                <w:bCs/>
                <w:szCs w:val="21"/>
              </w:rPr>
              <w:t>、免费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SPID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75403C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  <w:r>
              <w:rPr>
                <w:rFonts w:hint="eastAsia"/>
              </w:rPr>
              <w:t>OPERCODE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BOSS</w:t>
            </w:r>
            <w:proofErr w:type="gramStart"/>
            <w:r>
              <w:rPr>
                <w:rFonts w:hAnsi="宋体" w:cs="宋体" w:hint="eastAsia"/>
                <w:bCs/>
                <w:szCs w:val="21"/>
              </w:rPr>
              <w:t>局数据</w:t>
            </w:r>
            <w:proofErr w:type="gramEnd"/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</w:pPr>
          </w:p>
        </w:tc>
      </w:tr>
      <w:tr w:rsidR="000F6CC4" w:rsidRPr="00E957FC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jc w:val="both"/>
            </w:pPr>
            <w:r>
              <w:rPr>
                <w:rFonts w:hint="eastAsia"/>
              </w:rPr>
              <w:t>渠道ID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jc w:val="both"/>
            </w:pPr>
            <w:r>
              <w:rPr>
                <w:rFonts w:hAnsi="宋体" w:cs="宋体" w:hint="eastAsia"/>
                <w:szCs w:val="21"/>
              </w:rPr>
              <w:t>VARCHAR2(50)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如</w:t>
            </w:r>
            <w:r w:rsidRPr="0075403C">
              <w:t>0111_64000005-99000-800000140010042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</w:p>
        </w:tc>
      </w:tr>
      <w:tr w:rsidR="000F6CC4" w:rsidRPr="002E4004" w:rsidTr="007540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5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rPr>
                <w:rFonts w:hAnsi="宋体"/>
                <w:szCs w:val="21"/>
              </w:rPr>
            </w:pPr>
            <w:r w:rsidRPr="00FE113B">
              <w:rPr>
                <w:rFonts w:hAnsi="宋体" w:hint="eastAsia"/>
                <w:szCs w:val="21"/>
              </w:rPr>
              <w:t>0x0D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E113B">
                <w:rPr>
                  <w:rFonts w:hAnsi="宋体" w:hint="eastAsia"/>
                  <w:szCs w:val="21"/>
                </w:rPr>
                <w:t>0A</w:t>
              </w:r>
            </w:smartTag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行间分隔符－回车换行符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</w:tr>
    </w:tbl>
    <w:p w:rsidR="00520B8D" w:rsidRDefault="00DC722A" w:rsidP="00520B8D">
      <w:pPr>
        <w:pStyle w:val="5"/>
        <w:numPr>
          <w:ilvl w:val="4"/>
          <w:numId w:val="3"/>
        </w:numPr>
        <w:tabs>
          <w:tab w:val="clear" w:pos="2100"/>
          <w:tab w:val="num" w:pos="720"/>
        </w:tabs>
        <w:ind w:left="720" w:hanging="360"/>
        <w:rPr>
          <w:b/>
          <w:sz w:val="20"/>
        </w:rPr>
      </w:pPr>
      <w:bookmarkStart w:id="41" w:name="_文件目录的划分"/>
      <w:bookmarkEnd w:id="41"/>
      <w:r w:rsidRPr="00DC722A">
        <w:rPr>
          <w:rFonts w:hint="eastAsia"/>
          <w:b/>
          <w:sz w:val="20"/>
        </w:rPr>
        <w:t>手机号码用户订购快照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443"/>
        <w:gridCol w:w="1619"/>
        <w:gridCol w:w="3239"/>
        <w:gridCol w:w="1619"/>
      </w:tblGrid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接口名称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567C17" w:rsidRDefault="00DC722A" w:rsidP="00DC722A">
            <w:pPr>
              <w:pStyle w:val="a6"/>
              <w:rPr>
                <w:rFonts w:hAnsi="宋体"/>
                <w:kern w:val="44"/>
              </w:rPr>
            </w:pPr>
            <w:r w:rsidRPr="00DC722A">
              <w:rPr>
                <w:rFonts w:hint="eastAsia"/>
              </w:rPr>
              <w:t>手机号码用户订购快照</w:t>
            </w:r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接口编码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C754DD" w:rsidRDefault="00DC722A" w:rsidP="000B019F">
            <w:pPr>
              <w:pStyle w:val="a6"/>
              <w:rPr>
                <w:kern w:val="0"/>
              </w:rPr>
            </w:pPr>
            <w:r w:rsidRPr="00DC722A">
              <w:rPr>
                <w:rFonts w:hAnsi="宋体"/>
              </w:rPr>
              <w:t>USER_ORDER_SNAPSHOT</w:t>
            </w:r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接口说明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DC722A" w:rsidP="00DC722A">
            <w:pPr>
              <w:pStyle w:val="a6"/>
              <w:rPr>
                <w:ins w:id="42" w:author="gongjianhui" w:date="2017-06-27T18:06:00Z"/>
                <w:rFonts w:hAnsi="宋体"/>
                <w:kern w:val="44"/>
              </w:rPr>
            </w:pPr>
            <w:r w:rsidRPr="00A560E0">
              <w:rPr>
                <w:rFonts w:hint="eastAsia"/>
              </w:rPr>
              <w:t>提供</w:t>
            </w:r>
            <w:r>
              <w:rPr>
                <w:rFonts w:hint="eastAsia"/>
              </w:rPr>
              <w:t>接口对应省份手机号码</w:t>
            </w:r>
            <w:r w:rsidRPr="00567C17">
              <w:rPr>
                <w:rFonts w:hAnsi="宋体" w:hint="eastAsia"/>
                <w:kern w:val="44"/>
              </w:rPr>
              <w:t>用户</w:t>
            </w:r>
            <w:r>
              <w:rPr>
                <w:rFonts w:hAnsi="宋体" w:hint="eastAsia"/>
                <w:kern w:val="44"/>
              </w:rPr>
              <w:t>截止到当月最后一天的订购关系快照</w:t>
            </w:r>
          </w:p>
          <w:p w:rsidR="00EE370C" w:rsidRPr="00A560E0" w:rsidRDefault="00EE370C" w:rsidP="00DC722A">
            <w:pPr>
              <w:pStyle w:val="a6"/>
            </w:pPr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数据源系统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DC722A" w:rsidP="000B019F">
            <w:pPr>
              <w:pStyle w:val="a6"/>
              <w:rPr>
                <w:ins w:id="43" w:author="gongjianhui" w:date="2017-06-28T18:45:00Z"/>
              </w:rPr>
            </w:pPr>
            <w:r>
              <w:rPr>
                <w:rFonts w:hint="eastAsia"/>
              </w:rPr>
              <w:t>咪咕视讯平台</w:t>
            </w:r>
          </w:p>
          <w:p w:rsidR="009F4400" w:rsidRPr="00A560E0" w:rsidRDefault="009F4400" w:rsidP="000B019F">
            <w:pPr>
              <w:pStyle w:val="a6"/>
            </w:pPr>
            <w:ins w:id="44" w:author="gongjianhui" w:date="2017-06-28T18:45:00Z">
              <w:r>
                <w:rPr>
                  <w:rFonts w:hint="eastAsia"/>
                </w:rPr>
                <w:t>fact_order_daily_snapshot</w:t>
              </w:r>
            </w:ins>
          </w:p>
        </w:tc>
      </w:tr>
      <w:tr w:rsidR="00520B8D" w:rsidRPr="002E4004" w:rsidTr="000B019F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抽取方式及周期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520B8D" w:rsidP="000B019F">
            <w:pPr>
              <w:pStyle w:val="a6"/>
              <w:rPr>
                <w:ins w:id="45" w:author="gongjianhui" w:date="2017-06-28T18:46:00Z"/>
              </w:rPr>
            </w:pPr>
            <w:r w:rsidRPr="000D0E9A">
              <w:rPr>
                <w:rFonts w:hint="eastAsia"/>
              </w:rPr>
              <w:t>每</w:t>
            </w:r>
            <w:r w:rsidR="00DC722A">
              <w:rPr>
                <w:rFonts w:hint="eastAsia"/>
              </w:rPr>
              <w:t>月全量</w:t>
            </w:r>
          </w:p>
          <w:p w:rsidR="009F4400" w:rsidRPr="00A560E0" w:rsidRDefault="009F4400" w:rsidP="000B019F">
            <w:pPr>
              <w:pStyle w:val="a6"/>
            </w:pPr>
            <w:ins w:id="46" w:author="gongjianhui" w:date="2017-06-28T18:46:00Z">
              <w:r>
                <w:rPr>
                  <w:rFonts w:hint="eastAsia"/>
                </w:rPr>
                <w:t>取</w:t>
              </w:r>
            </w:ins>
            <w:ins w:id="47" w:author="gongjianhui" w:date="2017-06-28T18:47:00Z">
              <w:r w:rsidR="003346F0">
                <w:rPr>
                  <w:rFonts w:hint="eastAsia"/>
                </w:rPr>
                <w:t>月最后一天的数据，</w:t>
              </w:r>
            </w:ins>
            <w:ins w:id="48" w:author="gongjianhui" w:date="2017-06-28T18:48:00Z">
              <w:r w:rsidR="006A73E7">
                <w:rPr>
                  <w:rFonts w:hint="eastAsia"/>
                </w:rPr>
                <w:t>根据</w:t>
              </w:r>
              <w:r w:rsidR="006A73E7">
                <w:rPr>
                  <w:rFonts w:hint="eastAsia"/>
                </w:rPr>
                <w:t>order_id</w:t>
              </w:r>
              <w:r w:rsidR="006A73E7">
                <w:rPr>
                  <w:rFonts w:hint="eastAsia"/>
                </w:rPr>
                <w:t>取一条去</w:t>
              </w:r>
            </w:ins>
            <w:ins w:id="49" w:author="gongjianhui" w:date="2017-06-28T18:46:00Z">
              <w:r>
                <w:rPr>
                  <w:rFonts w:hint="eastAsia"/>
                </w:rPr>
                <w:t>重</w:t>
              </w:r>
            </w:ins>
          </w:p>
        </w:tc>
      </w:tr>
      <w:tr w:rsidR="00520B8D" w:rsidRPr="002E4004" w:rsidTr="000B019F">
        <w:trPr>
          <w:trHeight w:val="925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DC722A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接口文件命名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接口数据文件名</w:t>
            </w:r>
          </w:p>
        </w:tc>
        <w:tc>
          <w:tcPr>
            <w:tcW w:w="6477" w:type="dxa"/>
            <w:gridSpan w:val="3"/>
            <w:shd w:val="clear" w:color="auto" w:fill="auto"/>
            <w:vAlign w:val="center"/>
          </w:tcPr>
          <w:p w:rsidR="00520B8D" w:rsidRPr="00FE113B" w:rsidRDefault="00DC722A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hint="eastAsia"/>
                <w:szCs w:val="21"/>
              </w:rPr>
              <w:t>&lt;省份编码&gt;_&lt;</w:t>
            </w:r>
            <w:r>
              <w:rPr>
                <w:rFonts w:hAnsi="宋体" w:cs="宋体" w:hint="eastAsia"/>
                <w:szCs w:val="21"/>
              </w:rPr>
              <w:t>YYYYM</w:t>
            </w:r>
            <w:r>
              <w:rPr>
                <w:rFonts w:hAnsi="宋体" w:hint="eastAsia"/>
                <w:szCs w:val="21"/>
              </w:rPr>
              <w:t>MDD&gt;_</w:t>
            </w:r>
            <w:proofErr w:type="spellStart"/>
            <w:r>
              <w:rPr>
                <w:rFonts w:hAnsi="宋体" w:hint="eastAsia"/>
                <w:szCs w:val="21"/>
              </w:rPr>
              <w:t>USER_ORDER_SNAPSHOT</w:t>
            </w:r>
            <w:r w:rsidRPr="00FE113B"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txt.gz</w:t>
            </w:r>
            <w:proofErr w:type="spellEnd"/>
          </w:p>
        </w:tc>
      </w:tr>
      <w:tr w:rsidR="00520B8D" w:rsidRPr="00E957FC" w:rsidTr="000B0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属性编码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属性类型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属性描述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备注</w:t>
            </w: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Pr="009362BA" w:rsidRDefault="00DC722A" w:rsidP="000F6CC4">
            <w:pPr>
              <w:widowControl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NUMBER(11)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Pr="00FE113B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  <w:r>
              <w:rPr>
                <w:rFonts w:hint="eastAsia"/>
              </w:rPr>
              <w:t>不带86的11位移动手机号码</w:t>
            </w: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  <w:r>
              <w:rPr>
                <w:rFonts w:hint="eastAsia"/>
              </w:rPr>
              <w:t>归属</w:t>
            </w:r>
            <w:r w:rsidRPr="009362BA">
              <w:rPr>
                <w:rFonts w:hint="eastAsia"/>
              </w:rPr>
              <w:t>地市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Pr="00FE113B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int="eastAsia"/>
              </w:rPr>
              <w:t>如</w:t>
            </w:r>
            <w:r w:rsidRPr="003F11BC">
              <w:rPr>
                <w:rFonts w:hint="eastAsia"/>
              </w:rPr>
              <w:t>铜仁</w:t>
            </w:r>
            <w:r>
              <w:rPr>
                <w:rFonts w:hint="eastAsia"/>
              </w:rPr>
              <w:t>、</w:t>
            </w:r>
            <w:r w:rsidRPr="003F11BC">
              <w:rPr>
                <w:rFonts w:hint="eastAsia"/>
              </w:rPr>
              <w:t>贵阳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Pr="00FE113B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计费产品名称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Pr="00FE113B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Pr="00FE113B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计费产品单价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单位：分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Pr="00FE113B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  <w:r>
              <w:rPr>
                <w:rFonts w:hint="eastAsia"/>
              </w:rPr>
              <w:t>计费产品类型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CHAR(4)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0、</w:t>
            </w:r>
            <w:r w:rsidRPr="00395963">
              <w:rPr>
                <w:rFonts w:hAnsi="宋体" w:cs="宋体" w:hint="eastAsia"/>
                <w:bCs/>
                <w:szCs w:val="21"/>
              </w:rPr>
              <w:t>包月</w:t>
            </w:r>
          </w:p>
          <w:p w:rsidR="00DC722A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1</w:t>
            </w:r>
            <w:r w:rsidRPr="00395963">
              <w:rPr>
                <w:rFonts w:hAnsi="宋体" w:cs="宋体" w:hint="eastAsia"/>
                <w:bCs/>
                <w:szCs w:val="21"/>
              </w:rPr>
              <w:t>、按次</w:t>
            </w:r>
          </w:p>
          <w:p w:rsidR="00DC722A" w:rsidRPr="00FE113B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7</w:t>
            </w:r>
            <w:r w:rsidRPr="00395963">
              <w:rPr>
                <w:rFonts w:hAnsi="宋体" w:cs="宋体" w:hint="eastAsia"/>
                <w:bCs/>
                <w:szCs w:val="21"/>
              </w:rPr>
              <w:t>、免费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  <w:r>
              <w:rPr>
                <w:rFonts w:hint="eastAsia"/>
              </w:rPr>
              <w:t>SPID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</w:p>
        </w:tc>
      </w:tr>
      <w:tr w:rsidR="00DC722A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722A" w:rsidRDefault="0075403C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lastRenderedPageBreak/>
              <w:t>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  <w:r>
              <w:rPr>
                <w:rFonts w:hint="eastAsia"/>
              </w:rPr>
              <w:t>OPERCODE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Ansi="宋体" w:cs="宋体" w:hint="eastAsia"/>
                <w:bCs/>
                <w:szCs w:val="21"/>
              </w:rPr>
              <w:t>BOSS</w:t>
            </w:r>
            <w:proofErr w:type="gramStart"/>
            <w:r>
              <w:rPr>
                <w:rFonts w:hAnsi="宋体" w:cs="宋体" w:hint="eastAsia"/>
                <w:bCs/>
                <w:szCs w:val="21"/>
              </w:rPr>
              <w:t>局数据</w:t>
            </w:r>
            <w:proofErr w:type="gramEnd"/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C722A" w:rsidRDefault="00DC722A" w:rsidP="000F6CC4">
            <w:pPr>
              <w:widowControl/>
            </w:pPr>
          </w:p>
        </w:tc>
      </w:tr>
      <w:tr w:rsidR="0075403C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最近一次订购时间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Default="0075403C" w:rsidP="000F6CC4">
            <w:pPr>
              <w:widowControl/>
              <w:rPr>
                <w:rFonts w:hAnsi="宋体" w:cs="宋体"/>
                <w:szCs w:val="21"/>
              </w:rPr>
            </w:pPr>
            <w:r w:rsidRPr="00961228">
              <w:rPr>
                <w:rFonts w:hAnsi="宋体" w:hint="eastAsia"/>
                <w:color w:val="000000"/>
                <w:szCs w:val="21"/>
              </w:rPr>
              <w:t>VARCHAR</w:t>
            </w:r>
            <w:r w:rsidRPr="00961228">
              <w:rPr>
                <w:rFonts w:hAnsi="宋体" w:hint="eastAsia"/>
                <w:szCs w:val="21"/>
              </w:rPr>
              <w:t>(1</w:t>
            </w:r>
            <w:r>
              <w:rPr>
                <w:rFonts w:hAnsi="宋体" w:hint="eastAsia"/>
                <w:szCs w:val="21"/>
              </w:rPr>
              <w:t>7</w:t>
            </w:r>
            <w:r w:rsidRPr="00961228">
              <w:rPr>
                <w:rFonts w:hAnsi="宋体" w:hint="eastAsia"/>
                <w:szCs w:val="21"/>
              </w:rPr>
              <w:t>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75403C" w:rsidRDefault="0075403C" w:rsidP="000F6CC4">
            <w:r>
              <w:rPr>
                <w:rFonts w:hint="eastAsia"/>
              </w:rPr>
              <w:t>样例：</w:t>
            </w:r>
            <w:r w:rsidRPr="006F1027">
              <w:t>20120519 09:33:38</w:t>
            </w:r>
          </w:p>
          <w:p w:rsidR="0075403C" w:rsidRDefault="0075403C" w:rsidP="000F6CC4">
            <w:r>
              <w:rPr>
                <w:rFonts w:hint="eastAsia"/>
              </w:rPr>
              <w:t>格式：</w:t>
            </w:r>
            <w:r>
              <w:t>'YYYY</w:t>
            </w:r>
            <w:r>
              <w:rPr>
                <w:rFonts w:hint="eastAsia"/>
              </w:rPr>
              <w:t>MMDD</w:t>
            </w:r>
            <w:r>
              <w:t xml:space="preserve"> HH24:MI:SS'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5403C" w:rsidRPr="00FE113B" w:rsidRDefault="0075403C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0F6CC4" w:rsidP="000B019F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jc w:val="both"/>
            </w:pPr>
            <w:r>
              <w:rPr>
                <w:rFonts w:hint="eastAsia"/>
              </w:rPr>
              <w:t>渠道ID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jc w:val="both"/>
            </w:pPr>
            <w:r>
              <w:rPr>
                <w:rFonts w:hAnsi="宋体" w:cs="宋体" w:hint="eastAsia"/>
                <w:szCs w:val="21"/>
              </w:rPr>
              <w:t>VARCHAR2(50)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int="eastAsia"/>
              </w:rPr>
              <w:t>如</w:t>
            </w:r>
            <w:r w:rsidRPr="0075403C">
              <w:t>0111_64000005-99000-800000140010042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</w:tr>
      <w:tr w:rsidR="000F6CC4" w:rsidRPr="002E4004" w:rsidTr="000B01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5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rPr>
                <w:rFonts w:hAnsi="宋体"/>
                <w:szCs w:val="21"/>
              </w:rPr>
            </w:pPr>
            <w:r w:rsidRPr="00FE113B">
              <w:rPr>
                <w:rFonts w:hAnsi="宋体" w:hint="eastAsia"/>
                <w:szCs w:val="21"/>
              </w:rPr>
              <w:t>0x0D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FE113B">
                <w:rPr>
                  <w:rFonts w:hAnsi="宋体" w:hint="eastAsia"/>
                  <w:szCs w:val="21"/>
                </w:rPr>
                <w:t>0A</w:t>
              </w:r>
            </w:smartTag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行间分隔符－回车换行符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6CC4" w:rsidRPr="00FE113B" w:rsidRDefault="000F6CC4" w:rsidP="000B019F">
            <w:pPr>
              <w:widowControl/>
              <w:rPr>
                <w:rFonts w:hAnsi="宋体" w:cs="宋体"/>
                <w:szCs w:val="21"/>
              </w:rPr>
            </w:pPr>
          </w:p>
        </w:tc>
      </w:tr>
    </w:tbl>
    <w:p w:rsidR="00520B8D" w:rsidRDefault="000F6CC4" w:rsidP="00520B8D">
      <w:pPr>
        <w:pStyle w:val="5"/>
        <w:numPr>
          <w:ilvl w:val="4"/>
          <w:numId w:val="3"/>
        </w:numPr>
        <w:tabs>
          <w:tab w:val="clear" w:pos="2100"/>
          <w:tab w:val="num" w:pos="720"/>
        </w:tabs>
        <w:ind w:left="720" w:hanging="360"/>
        <w:rPr>
          <w:b/>
          <w:sz w:val="20"/>
        </w:rPr>
      </w:pPr>
      <w:r w:rsidRPr="000F6CC4">
        <w:rPr>
          <w:rFonts w:hint="eastAsia"/>
          <w:b/>
          <w:sz w:val="20"/>
        </w:rPr>
        <w:t>6个月内新增访问用户</w:t>
      </w:r>
      <w:commentRangeStart w:id="50"/>
      <w:r w:rsidRPr="000F6CC4">
        <w:rPr>
          <w:rFonts w:hint="eastAsia"/>
          <w:b/>
          <w:sz w:val="20"/>
        </w:rPr>
        <w:t>号码</w:t>
      </w:r>
      <w:commentRangeEnd w:id="50"/>
      <w:r w:rsidR="00BF1AF1">
        <w:rPr>
          <w:rStyle w:val="a9"/>
        </w:rPr>
        <w:commentReference w:id="50"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1443"/>
        <w:gridCol w:w="1619"/>
        <w:gridCol w:w="3239"/>
        <w:gridCol w:w="1619"/>
      </w:tblGrid>
      <w:tr w:rsidR="00520B8D" w:rsidRPr="002E4004" w:rsidTr="000F6CC4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接口名称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567C17" w:rsidRDefault="000F6CC4" w:rsidP="000B019F">
            <w:pPr>
              <w:pStyle w:val="a6"/>
              <w:rPr>
                <w:rFonts w:hAnsi="宋体"/>
                <w:kern w:val="44"/>
              </w:rPr>
            </w:pPr>
            <w:r w:rsidRPr="000F6CC4">
              <w:rPr>
                <w:rFonts w:hint="eastAsia"/>
              </w:rPr>
              <w:t>6</w:t>
            </w:r>
            <w:r w:rsidRPr="000F6CC4">
              <w:rPr>
                <w:rFonts w:hint="eastAsia"/>
              </w:rPr>
              <w:t>个月内新增访问用户号码</w:t>
            </w:r>
          </w:p>
        </w:tc>
      </w:tr>
      <w:tr w:rsidR="00520B8D" w:rsidRPr="002E4004" w:rsidTr="000F6CC4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接口编码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C754DD" w:rsidRDefault="000F6CC4" w:rsidP="000B019F">
            <w:pPr>
              <w:pStyle w:val="a6"/>
              <w:rPr>
                <w:kern w:val="0"/>
              </w:rPr>
            </w:pPr>
            <w:r w:rsidRPr="000F6CC4">
              <w:rPr>
                <w:kern w:val="0"/>
              </w:rPr>
              <w:t>NEW_VISIT_ USER</w:t>
            </w:r>
          </w:p>
        </w:tc>
      </w:tr>
      <w:tr w:rsidR="00520B8D" w:rsidRPr="002E4004" w:rsidTr="000F6CC4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接口说明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0F6CC4" w:rsidP="000B019F">
            <w:pPr>
              <w:pStyle w:val="a6"/>
              <w:rPr>
                <w:rFonts w:hAnsi="宋体"/>
                <w:kern w:val="44"/>
              </w:rPr>
            </w:pPr>
            <w:r w:rsidRPr="00A560E0">
              <w:rPr>
                <w:rFonts w:hint="eastAsia"/>
              </w:rPr>
              <w:t>提供</w:t>
            </w:r>
            <w:r>
              <w:rPr>
                <w:rFonts w:hint="eastAsia"/>
              </w:rPr>
              <w:t>接口对应省份最近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个月内新增访问手机号码</w:t>
            </w:r>
            <w:r>
              <w:rPr>
                <w:rFonts w:hAnsi="宋体" w:hint="eastAsia"/>
                <w:kern w:val="44"/>
              </w:rPr>
              <w:t>清单</w:t>
            </w:r>
          </w:p>
          <w:p w:rsidR="000F6CC4" w:rsidRDefault="000F6CC4" w:rsidP="000F6CC4">
            <w:pPr>
              <w:pStyle w:val="a6"/>
            </w:pPr>
            <w:r>
              <w:rPr>
                <w:rFonts w:hint="eastAsia"/>
              </w:rPr>
              <w:t>新增用户的定义：之前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个月没有登录访问过同一个客户端的用户。</w:t>
            </w:r>
          </w:p>
          <w:p w:rsidR="000F6CC4" w:rsidRDefault="000F6CC4" w:rsidP="000F6CC4">
            <w:pPr>
              <w:pStyle w:val="a6"/>
            </w:pPr>
            <w:r>
              <w:rPr>
                <w:rFonts w:hint="eastAsia"/>
              </w:rPr>
              <w:t>即，如果一个用户当月访问了咪咕视频，而在之前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个月内访问过咪咕影院，则视作一个新增用户。</w:t>
            </w:r>
          </w:p>
          <w:p w:rsidR="000F6CC4" w:rsidRPr="00A560E0" w:rsidRDefault="000F6CC4" w:rsidP="000F6CC4">
            <w:pPr>
              <w:pStyle w:val="a6"/>
            </w:pPr>
            <w:r>
              <w:rPr>
                <w:rFonts w:hint="eastAsia"/>
              </w:rPr>
              <w:t>如果一个用户当月访问了咪咕视频，而在之前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个月内访问过咪咕视频，则不视作新增用户。</w:t>
            </w:r>
          </w:p>
        </w:tc>
      </w:tr>
      <w:tr w:rsidR="00520B8D" w:rsidRPr="002E4004" w:rsidTr="000F6CC4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数据源系统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Default="000F6CC4" w:rsidP="000B019F">
            <w:pPr>
              <w:pStyle w:val="a6"/>
              <w:rPr>
                <w:ins w:id="51" w:author="gongjianhui" w:date="2017-06-28T18:49:00Z"/>
              </w:rPr>
            </w:pPr>
            <w:r>
              <w:rPr>
                <w:rFonts w:hint="eastAsia"/>
              </w:rPr>
              <w:t>咪咕视讯平台</w:t>
            </w:r>
          </w:p>
          <w:p w:rsidR="00806ED2" w:rsidRPr="00A560E0" w:rsidRDefault="00806ED2" w:rsidP="000B019F">
            <w:pPr>
              <w:pStyle w:val="a6"/>
            </w:pPr>
            <w:ins w:id="52" w:author="gongjianhui" w:date="2017-06-28T18:49:00Z">
              <w:r>
                <w:rPr>
                  <w:rFonts w:hint="eastAsia"/>
                </w:rPr>
                <w:t>fact_vist_mobile</w:t>
              </w:r>
            </w:ins>
          </w:p>
        </w:tc>
      </w:tr>
      <w:tr w:rsidR="00520B8D" w:rsidRPr="002E4004" w:rsidTr="000F6CC4">
        <w:trPr>
          <w:trHeight w:val="454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抽取方式及周期</w:t>
            </w:r>
          </w:p>
        </w:tc>
        <w:tc>
          <w:tcPr>
            <w:tcW w:w="7920" w:type="dxa"/>
            <w:gridSpan w:val="4"/>
            <w:shd w:val="clear" w:color="auto" w:fill="auto"/>
            <w:vAlign w:val="center"/>
          </w:tcPr>
          <w:p w:rsidR="00520B8D" w:rsidRPr="00A560E0" w:rsidRDefault="00520B8D" w:rsidP="000B019F">
            <w:pPr>
              <w:pStyle w:val="a6"/>
            </w:pPr>
            <w:r w:rsidRPr="000D0E9A">
              <w:rPr>
                <w:rFonts w:hint="eastAsia"/>
              </w:rPr>
              <w:t>每</w:t>
            </w:r>
            <w:r w:rsidR="000F6CC4">
              <w:rPr>
                <w:rFonts w:hint="eastAsia"/>
              </w:rPr>
              <w:t>月增量</w:t>
            </w:r>
          </w:p>
        </w:tc>
      </w:tr>
      <w:tr w:rsidR="00520B8D" w:rsidRPr="002E4004" w:rsidTr="000F6CC4">
        <w:trPr>
          <w:trHeight w:val="925"/>
        </w:trPr>
        <w:tc>
          <w:tcPr>
            <w:tcW w:w="1440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接口文件命名（</w:t>
            </w:r>
            <w:r w:rsidRPr="000D0E9A">
              <w:rPr>
                <w:rFonts w:hint="eastAsia"/>
              </w:rPr>
              <w:t>每</w:t>
            </w:r>
            <w:r>
              <w:rPr>
                <w:rFonts w:hint="eastAsia"/>
              </w:rPr>
              <w:t>日增量</w:t>
            </w:r>
            <w:r w:rsidRPr="00FE113B">
              <w:rPr>
                <w:rFonts w:hAnsi="宋体" w:cs="宋体" w:hint="eastAsia"/>
                <w:szCs w:val="21"/>
              </w:rPr>
              <w:t>）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接口数据文件名</w:t>
            </w:r>
          </w:p>
        </w:tc>
        <w:tc>
          <w:tcPr>
            <w:tcW w:w="6477" w:type="dxa"/>
            <w:gridSpan w:val="3"/>
            <w:shd w:val="clear" w:color="auto" w:fill="auto"/>
            <w:vAlign w:val="center"/>
          </w:tcPr>
          <w:p w:rsidR="00520B8D" w:rsidRPr="00FE113B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hint="eastAsia"/>
                <w:szCs w:val="21"/>
              </w:rPr>
              <w:t>&lt;省份编码&gt;_&lt;</w:t>
            </w:r>
            <w:r>
              <w:rPr>
                <w:rFonts w:hAnsi="宋体" w:cs="宋体" w:hint="eastAsia"/>
                <w:szCs w:val="21"/>
              </w:rPr>
              <w:t>YYYYM</w:t>
            </w:r>
            <w:r>
              <w:rPr>
                <w:rFonts w:hAnsi="宋体" w:hint="eastAsia"/>
                <w:szCs w:val="21"/>
              </w:rPr>
              <w:t>MDD&gt;_</w:t>
            </w:r>
            <w:r w:rsidRPr="000F6CC4">
              <w:rPr>
                <w:rFonts w:hAnsi="宋体"/>
                <w:szCs w:val="21"/>
              </w:rPr>
              <w:t xml:space="preserve">NEW_VISIT_ </w:t>
            </w:r>
            <w:proofErr w:type="spellStart"/>
            <w:r w:rsidRPr="000F6CC4">
              <w:rPr>
                <w:rFonts w:hAnsi="宋体"/>
                <w:szCs w:val="21"/>
              </w:rPr>
              <w:t>USER</w:t>
            </w:r>
            <w:r w:rsidRPr="00FE113B"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txt.gz</w:t>
            </w:r>
            <w:proofErr w:type="spellEnd"/>
          </w:p>
        </w:tc>
      </w:tr>
      <w:tr w:rsidR="00520B8D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属性编码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属性名称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szCs w:val="21"/>
                <w:lang w:val="zh-CN"/>
              </w:rPr>
              <w:t>属性类型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属性描述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20B8D" w:rsidRPr="00FE113B" w:rsidRDefault="00520B8D" w:rsidP="000B019F">
            <w:pPr>
              <w:widowControl/>
              <w:rPr>
                <w:rFonts w:hAnsi="宋体" w:cs="宋体"/>
                <w:b/>
                <w:bCs/>
                <w:color w:val="FFFFFF"/>
                <w:szCs w:val="21"/>
              </w:rPr>
            </w:pPr>
            <w:r w:rsidRPr="00FE113B">
              <w:rPr>
                <w:rFonts w:hAnsi="宋体" w:cs="宋体" w:hint="eastAsia"/>
                <w:bCs/>
                <w:szCs w:val="21"/>
              </w:rPr>
              <w:t>备注</w:t>
            </w: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Pr="009362BA" w:rsidRDefault="000F6CC4" w:rsidP="000F6CC4">
            <w:pPr>
              <w:widowControl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NUMBER(11)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Pr="00FE113B" w:rsidRDefault="000F6CC4" w:rsidP="000F6CC4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不带86的11位移动手机号码</w:t>
            </w: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归属</w:t>
            </w:r>
            <w:r w:rsidRPr="009362BA">
              <w:rPr>
                <w:rFonts w:hint="eastAsia"/>
              </w:rPr>
              <w:t>地市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VARCHAR2(20)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Pr="00FE113B" w:rsidRDefault="000F6CC4" w:rsidP="000F6CC4">
            <w:pPr>
              <w:widowControl/>
              <w:rPr>
                <w:rFonts w:hAnsi="宋体" w:cs="宋体"/>
                <w:bCs/>
                <w:szCs w:val="21"/>
              </w:rPr>
            </w:pPr>
            <w:r>
              <w:rPr>
                <w:rFonts w:hint="eastAsia"/>
              </w:rPr>
              <w:t>如</w:t>
            </w:r>
            <w:r w:rsidRPr="003F11BC">
              <w:rPr>
                <w:rFonts w:hint="eastAsia"/>
              </w:rPr>
              <w:t>铜仁</w:t>
            </w:r>
            <w:r>
              <w:rPr>
                <w:rFonts w:hint="eastAsia"/>
              </w:rPr>
              <w:t>、</w:t>
            </w:r>
            <w:r w:rsidRPr="003F11BC">
              <w:rPr>
                <w:rFonts w:hint="eastAsia"/>
              </w:rPr>
              <w:t>贵阳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6413AE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新增访问日期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6413AE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VARCHAR(8)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6413AE" w:rsidP="000F6CC4">
            <w:pPr>
              <w:widowControl/>
            </w:pPr>
            <w:r>
              <w:rPr>
                <w:rFonts w:hint="eastAsia"/>
              </w:rPr>
              <w:t>样例：</w:t>
            </w:r>
            <w:r w:rsidRPr="006F1027">
              <w:t>20120519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6413AE" w:rsidP="000F6CC4">
            <w:pPr>
              <w:widowControl/>
            </w:pPr>
            <w:r>
              <w:rPr>
                <w:rFonts w:hint="eastAsia"/>
              </w:rPr>
              <w:t>格式：</w:t>
            </w:r>
            <w:r>
              <w:t>YYYY</w:t>
            </w:r>
            <w:r>
              <w:rPr>
                <w:rFonts w:hint="eastAsia"/>
              </w:rPr>
              <w:t>MMDD</w:t>
            </w: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6413AE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终端产品归属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如</w:t>
            </w:r>
            <w:proofErr w:type="gramStart"/>
            <w:r w:rsidRPr="00E63A78">
              <w:rPr>
                <w:rFonts w:hint="eastAsia"/>
              </w:rPr>
              <w:t>咪</w:t>
            </w:r>
            <w:proofErr w:type="gramEnd"/>
            <w:r w:rsidRPr="00E63A78">
              <w:rPr>
                <w:rFonts w:hint="eastAsia"/>
              </w:rPr>
              <w:t>咕视频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咕影院、</w:t>
            </w:r>
            <w:proofErr w:type="gramStart"/>
            <w:r>
              <w:rPr>
                <w:rFonts w:hint="eastAsia"/>
              </w:rPr>
              <w:t>咪</w:t>
            </w:r>
            <w:proofErr w:type="gramEnd"/>
            <w:r>
              <w:rPr>
                <w:rFonts w:hint="eastAsia"/>
              </w:rPr>
              <w:t>咕直播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</w:p>
        </w:tc>
      </w:tr>
      <w:tr w:rsidR="000F6CC4" w:rsidRPr="00E957FC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F6CC4" w:rsidRDefault="006413AE" w:rsidP="000F6CC4">
            <w:pPr>
              <w:widowControl/>
              <w:rPr>
                <w:rFonts w:hAnsi="宋体" w:cs="宋体"/>
                <w:szCs w:val="21"/>
                <w:lang w:val="zh-CN"/>
              </w:rPr>
            </w:pPr>
            <w:r>
              <w:rPr>
                <w:rFonts w:hAnsi="宋体" w:cs="宋体" w:hint="eastAsia"/>
                <w:szCs w:val="21"/>
                <w:lang w:val="zh-CN"/>
              </w:rPr>
              <w:t>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门户类型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VARCHAR2(100)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  <w:r>
              <w:rPr>
                <w:rFonts w:hint="eastAsia"/>
              </w:rPr>
              <w:t>如WAP门户、客户端门户、WWW门户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F6CC4" w:rsidRDefault="000F6CC4" w:rsidP="000F6CC4">
            <w:pPr>
              <w:widowControl/>
            </w:pPr>
          </w:p>
        </w:tc>
      </w:tr>
      <w:tr w:rsidR="006413AE" w:rsidRPr="00E957FC" w:rsidTr="00081B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5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13AE" w:rsidRPr="000F6CC4" w:rsidRDefault="006413AE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413AE" w:rsidRDefault="006413AE" w:rsidP="00081B3B">
            <w:pPr>
              <w:jc w:val="both"/>
            </w:pPr>
            <w:r>
              <w:rPr>
                <w:rFonts w:hint="eastAsia"/>
              </w:rPr>
              <w:t>渠道</w:t>
            </w:r>
            <w:commentRangeStart w:id="53"/>
            <w:r>
              <w:rPr>
                <w:rFonts w:hint="eastAsia"/>
              </w:rPr>
              <w:t>ID</w:t>
            </w:r>
            <w:commentRangeEnd w:id="53"/>
            <w:r w:rsidR="003D6D83">
              <w:rPr>
                <w:rStyle w:val="a9"/>
              </w:rPr>
              <w:commentReference w:id="53"/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413AE" w:rsidRDefault="006413AE" w:rsidP="00081B3B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VARCHAR2(50)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6413AE" w:rsidRDefault="006413AE" w:rsidP="00081B3B">
            <w:r>
              <w:rPr>
                <w:rFonts w:hint="eastAsia"/>
              </w:rPr>
              <w:t>如</w:t>
            </w:r>
            <w:r w:rsidRPr="0075403C">
              <w:t>0111_64000005-99000-800000140010042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413AE" w:rsidRPr="00FE113B" w:rsidRDefault="006413AE" w:rsidP="000B019F">
            <w:pPr>
              <w:widowControl/>
              <w:rPr>
                <w:rFonts w:hAnsi="宋体" w:cs="宋体"/>
                <w:bCs/>
                <w:szCs w:val="21"/>
              </w:rPr>
            </w:pPr>
          </w:p>
        </w:tc>
      </w:tr>
      <w:tr w:rsidR="006413AE" w:rsidRPr="002E4004" w:rsidTr="000F6C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25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13AE" w:rsidRPr="00FE113B" w:rsidRDefault="006413AE" w:rsidP="000B019F">
            <w:pPr>
              <w:widowControl/>
              <w:rPr>
                <w:rFonts w:hAnsi="宋体" w:cs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9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3AE" w:rsidRPr="00FE113B" w:rsidRDefault="006413AE" w:rsidP="000B019F">
            <w:pPr>
              <w:rPr>
                <w:rFonts w:hAnsi="宋体"/>
                <w:szCs w:val="21"/>
              </w:rPr>
            </w:pPr>
            <w:r w:rsidRPr="00FE113B">
              <w:rPr>
                <w:rFonts w:hAnsi="宋体" w:hint="eastAsia"/>
                <w:szCs w:val="21"/>
              </w:rPr>
              <w:t>0x0D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FE113B">
                <w:rPr>
                  <w:rFonts w:hAnsi="宋体" w:hint="eastAsia"/>
                  <w:szCs w:val="21"/>
                </w:rPr>
                <w:t>0A</w:t>
              </w:r>
            </w:smartTag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3AE" w:rsidRPr="00FE113B" w:rsidRDefault="006413AE" w:rsidP="000B019F">
            <w:pPr>
              <w:widowControl/>
              <w:rPr>
                <w:rFonts w:hAnsi="宋体" w:cs="宋体"/>
                <w:szCs w:val="21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3AE" w:rsidRPr="00FE113B" w:rsidRDefault="006413AE" w:rsidP="000B019F">
            <w:pPr>
              <w:widowControl/>
              <w:rPr>
                <w:rFonts w:hAnsi="宋体" w:cs="宋体"/>
                <w:szCs w:val="21"/>
              </w:rPr>
            </w:pPr>
            <w:r w:rsidRPr="00FE113B">
              <w:rPr>
                <w:rFonts w:hAnsi="宋体" w:cs="宋体" w:hint="eastAsia"/>
                <w:szCs w:val="21"/>
              </w:rPr>
              <w:t>行间分隔符－回车换行符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13AE" w:rsidRPr="00FE113B" w:rsidRDefault="006413AE" w:rsidP="000B019F">
            <w:pPr>
              <w:widowControl/>
              <w:rPr>
                <w:rFonts w:hAnsi="宋体" w:cs="宋体"/>
                <w:szCs w:val="21"/>
              </w:rPr>
            </w:pPr>
          </w:p>
        </w:tc>
      </w:tr>
    </w:tbl>
    <w:p w:rsidR="00F25BDE" w:rsidRDefault="00F25BDE" w:rsidP="00520B8D"/>
    <w:p w:rsidR="00F25BDE" w:rsidRPr="00180EE3" w:rsidRDefault="00F25BDE" w:rsidP="00520B8D"/>
    <w:p w:rsidR="00520B8D" w:rsidRPr="00191FC1" w:rsidRDefault="00520B8D" w:rsidP="00191FC1">
      <w:pPr>
        <w:pStyle w:val="1"/>
        <w:rPr>
          <w:sz w:val="20"/>
        </w:rPr>
      </w:pPr>
      <w:bookmarkStart w:id="54" w:name="_Toc229801966"/>
      <w:r w:rsidRPr="00191FC1">
        <w:rPr>
          <w:rFonts w:hint="eastAsia"/>
          <w:sz w:val="20"/>
        </w:rPr>
        <w:t>接口方式</w:t>
      </w:r>
      <w:bookmarkEnd w:id="54"/>
    </w:p>
    <w:p w:rsidR="00520B8D" w:rsidRDefault="00520B8D" w:rsidP="00520B8D">
      <w:pPr>
        <w:spacing w:line="360" w:lineRule="auto"/>
        <w:ind w:left="615"/>
      </w:pPr>
      <w:r w:rsidRPr="0025175E">
        <w:rPr>
          <w:rFonts w:hint="eastAsia"/>
        </w:rPr>
        <w:t>数据来源：</w:t>
      </w:r>
      <w:proofErr w:type="gramStart"/>
      <w:r w:rsidR="00F25BDE">
        <w:rPr>
          <w:rFonts w:hint="eastAsia"/>
        </w:rPr>
        <w:t>咪咕视</w:t>
      </w:r>
      <w:proofErr w:type="gramEnd"/>
      <w:r w:rsidR="00F25BDE">
        <w:rPr>
          <w:rFonts w:hint="eastAsia"/>
        </w:rPr>
        <w:t>讯</w:t>
      </w:r>
      <w:r w:rsidRPr="0025175E">
        <w:rPr>
          <w:rFonts w:hint="eastAsia"/>
        </w:rPr>
        <w:t>业务平台</w:t>
      </w:r>
    </w:p>
    <w:p w:rsidR="00520B8D" w:rsidRPr="0025175E" w:rsidRDefault="00520B8D" w:rsidP="00520B8D">
      <w:pPr>
        <w:spacing w:line="360" w:lineRule="auto"/>
        <w:ind w:left="615"/>
      </w:pPr>
      <w:r>
        <w:rPr>
          <w:rFonts w:hint="eastAsia"/>
        </w:rPr>
        <w:lastRenderedPageBreak/>
        <w:t>数据流向：输出给</w:t>
      </w:r>
      <w:r w:rsidR="00F25BDE">
        <w:rPr>
          <w:rFonts w:hint="eastAsia"/>
        </w:rPr>
        <w:t>中国移动</w:t>
      </w:r>
      <w:r>
        <w:rPr>
          <w:rFonts w:hint="eastAsia"/>
        </w:rPr>
        <w:t>各省公司</w:t>
      </w:r>
    </w:p>
    <w:p w:rsidR="00520B8D" w:rsidRDefault="00520B8D" w:rsidP="00520B8D">
      <w:pPr>
        <w:spacing w:line="360" w:lineRule="auto"/>
        <w:ind w:left="615"/>
      </w:pPr>
      <w:r w:rsidRPr="0025175E">
        <w:rPr>
          <w:rFonts w:hint="eastAsia"/>
        </w:rPr>
        <w:t>接口协议：FTP</w:t>
      </w:r>
    </w:p>
    <w:p w:rsidR="00520B8D" w:rsidRDefault="00E56743" w:rsidP="00520B8D">
      <w:pPr>
        <w:spacing w:line="360" w:lineRule="auto"/>
        <w:ind w:left="615"/>
      </w:pPr>
      <w:r>
        <w:rPr>
          <w:rFonts w:hint="eastAsia"/>
        </w:rPr>
        <w:t>接口流程</w:t>
      </w:r>
      <w:r w:rsidR="00520B8D">
        <w:rPr>
          <w:rFonts w:hint="eastAsia"/>
        </w:rPr>
        <w:t>：</w:t>
      </w:r>
    </w:p>
    <w:p w:rsidR="00520B8D" w:rsidRDefault="00520B8D" w:rsidP="00520B8D">
      <w:pPr>
        <w:numPr>
          <w:ilvl w:val="1"/>
          <w:numId w:val="2"/>
        </w:numPr>
        <w:tabs>
          <w:tab w:val="clear" w:pos="2040"/>
          <w:tab w:val="left" w:pos="360"/>
          <w:tab w:val="num" w:pos="1080"/>
        </w:tabs>
        <w:snapToGrid w:val="0"/>
        <w:spacing w:line="360" w:lineRule="auto"/>
        <w:ind w:left="1080" w:hanging="360"/>
      </w:pPr>
      <w:r>
        <w:rPr>
          <w:rFonts w:hint="eastAsia"/>
        </w:rPr>
        <w:t>数据提供方直接将接口文件存放到数据提供方接口机的指定目录，数据接收方到数据提供方接口机的指定目录获取数据；</w:t>
      </w:r>
      <w:r w:rsidRPr="006E69E8">
        <w:t xml:space="preserve"> </w:t>
      </w:r>
    </w:p>
    <w:p w:rsidR="00520B8D" w:rsidRDefault="00520B8D" w:rsidP="00520B8D">
      <w:pPr>
        <w:numPr>
          <w:ilvl w:val="1"/>
          <w:numId w:val="2"/>
        </w:numPr>
        <w:tabs>
          <w:tab w:val="clear" w:pos="2040"/>
          <w:tab w:val="left" w:pos="360"/>
          <w:tab w:val="num" w:pos="1080"/>
        </w:tabs>
        <w:snapToGrid w:val="0"/>
        <w:spacing w:line="360" w:lineRule="auto"/>
        <w:ind w:left="1080" w:hanging="360"/>
      </w:pPr>
      <w:proofErr w:type="gramStart"/>
      <w:r w:rsidRPr="00375F8D">
        <w:rPr>
          <w:rFonts w:hint="eastAsia"/>
        </w:rPr>
        <w:t>日数据</w:t>
      </w:r>
      <w:proofErr w:type="gramEnd"/>
      <w:r w:rsidRPr="00375F8D">
        <w:rPr>
          <w:rFonts w:hint="eastAsia"/>
        </w:rPr>
        <w:t>在每天1</w:t>
      </w:r>
      <w:r>
        <w:rPr>
          <w:rFonts w:hint="eastAsia"/>
        </w:rPr>
        <w:t>8</w:t>
      </w:r>
      <w:r w:rsidRPr="00375F8D">
        <w:rPr>
          <w:rFonts w:hint="eastAsia"/>
        </w:rPr>
        <w:t>点之后，到指定路径获取</w:t>
      </w:r>
      <w:r>
        <w:rPr>
          <w:rFonts w:hint="eastAsia"/>
        </w:rPr>
        <w:t>；</w:t>
      </w:r>
    </w:p>
    <w:p w:rsidR="00520B8D" w:rsidRPr="00FE6049" w:rsidRDefault="00520B8D" w:rsidP="00520B8D">
      <w:pPr>
        <w:numPr>
          <w:ilvl w:val="1"/>
          <w:numId w:val="2"/>
        </w:numPr>
        <w:tabs>
          <w:tab w:val="clear" w:pos="2040"/>
          <w:tab w:val="left" w:pos="360"/>
          <w:tab w:val="num" w:pos="1080"/>
        </w:tabs>
        <w:snapToGrid w:val="0"/>
        <w:spacing w:line="360" w:lineRule="auto"/>
        <w:ind w:left="1080" w:hanging="360"/>
      </w:pPr>
      <w:proofErr w:type="gramStart"/>
      <w:r>
        <w:rPr>
          <w:rFonts w:hint="eastAsia"/>
        </w:rPr>
        <w:t>月数据</w:t>
      </w:r>
      <w:proofErr w:type="gramEnd"/>
      <w:r>
        <w:rPr>
          <w:rFonts w:hint="eastAsia"/>
        </w:rPr>
        <w:t>在每月的第</w:t>
      </w:r>
      <w:r w:rsidR="00AC04E6">
        <w:rPr>
          <w:rFonts w:hint="eastAsia"/>
        </w:rPr>
        <w:t>五</w:t>
      </w:r>
      <w:r>
        <w:rPr>
          <w:rFonts w:hint="eastAsia"/>
        </w:rPr>
        <w:t>个工作日18点之后，到指定路径获取。</w:t>
      </w:r>
    </w:p>
    <w:p w:rsidR="006166D4" w:rsidRDefault="006166D4">
      <w:bookmarkStart w:id="55" w:name="_客服模块适配手机型号查询功能点描述"/>
      <w:bookmarkEnd w:id="55"/>
    </w:p>
    <w:sectPr w:rsidR="006166D4" w:rsidSect="00781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gongjianhui" w:date="2017-06-27T15:22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1D55C2">
        <w:t>dim_net_type.net_type_name</w:t>
      </w:r>
      <w:proofErr w:type="spellEnd"/>
    </w:p>
  </w:comment>
  <w:comment w:id="12" w:author="gongjianhui" w:date="2017-06-28T18:32:00Z" w:initials="龚剑辉">
    <w:p w:rsidR="00081B3B" w:rsidRDefault="00081B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终端产品类型</w:t>
      </w:r>
      <w:proofErr w:type="spellStart"/>
      <w:r>
        <w:rPr>
          <w:rFonts w:hint="eastAsia"/>
        </w:rPr>
        <w:t>term_prod_id</w:t>
      </w:r>
      <w:proofErr w:type="spellEnd"/>
      <w:r>
        <w:sym w:font="Wingdings" w:char="F0E0"/>
      </w:r>
      <w:proofErr w:type="spellStart"/>
      <w:r>
        <w:rPr>
          <w:rFonts w:hint="eastAsia"/>
        </w:rPr>
        <w:t>dim_term_prod_v.</w:t>
      </w:r>
      <w:r w:rsidRPr="001D55C2">
        <w:t>term_prod_type_name</w:t>
      </w:r>
      <w:proofErr w:type="spellEnd"/>
      <w:r>
        <w:rPr>
          <w:rFonts w:hint="eastAsia"/>
        </w:rPr>
        <w:t>?</w:t>
      </w:r>
    </w:p>
  </w:comment>
  <w:comment w:id="13" w:author="gongjianhui" w:date="2017-06-28T18:33:00Z" w:initials="龚剑辉">
    <w:p w:rsidR="00081B3B" w:rsidRDefault="00081B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原始渠道信息</w:t>
      </w:r>
    </w:p>
  </w:comment>
  <w:comment w:id="16" w:author="gongjianhui" w:date="2017-06-27T15:29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1B3572">
        <w:t>dim_program</w:t>
      </w:r>
      <w:r>
        <w:rPr>
          <w:rFonts w:hint="eastAsia"/>
        </w:rPr>
        <w:t>.program_name</w:t>
      </w:r>
      <w:proofErr w:type="spellEnd"/>
    </w:p>
  </w:comment>
  <w:comment w:id="17" w:author="gongjianhui" w:date="2017-06-27T15:47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617A24">
        <w:rPr>
          <w:rFonts w:ascii="Arial" w:hAnsi="Arial" w:cs="Arial"/>
          <w:color w:val="333333"/>
          <w:sz w:val="19"/>
          <w:szCs w:val="19"/>
        </w:rPr>
        <w:t>dim_broadcast_type</w:t>
      </w:r>
      <w:r>
        <w:rPr>
          <w:rFonts w:ascii="Arial" w:hAnsi="Arial" w:cs="Arial" w:hint="eastAsia"/>
          <w:color w:val="333333"/>
          <w:sz w:val="19"/>
          <w:szCs w:val="19"/>
        </w:rPr>
        <w:t>.</w:t>
      </w:r>
      <w:r w:rsidRPr="00617A24">
        <w:rPr>
          <w:rFonts w:ascii="Arial" w:hAnsi="Arial" w:cs="Arial"/>
          <w:color w:val="333333"/>
          <w:sz w:val="19"/>
          <w:szCs w:val="19"/>
        </w:rPr>
        <w:t>broadcast_type_name</w:t>
      </w:r>
      <w:proofErr w:type="spellEnd"/>
      <w:r>
        <w:rPr>
          <w:rFonts w:ascii="Arial" w:hAnsi="Arial" w:cs="Arial"/>
          <w:color w:val="333333"/>
          <w:sz w:val="19"/>
          <w:szCs w:val="19"/>
        </w:rPr>
        <w:t> </w:t>
      </w:r>
    </w:p>
  </w:comment>
  <w:comment w:id="18" w:author="gongjianhui" w:date="2017-06-27T16:03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6D2345">
        <w:t>dim_net_type</w:t>
      </w:r>
      <w:r>
        <w:rPr>
          <w:rFonts w:hint="eastAsia"/>
        </w:rPr>
        <w:t>.net_type_name</w:t>
      </w:r>
      <w:proofErr w:type="spellEnd"/>
    </w:p>
  </w:comment>
  <w:comment w:id="19" w:author="gongjianhui" w:date="2017-06-27T16:04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F208EF">
        <w:t>duration_sec</w:t>
      </w:r>
      <w:proofErr w:type="spellEnd"/>
    </w:p>
  </w:comment>
  <w:comment w:id="20" w:author="gongjianhui" w:date="2017-06-27T16:12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18317B">
        <w:t>dim_product</w:t>
      </w:r>
      <w:r>
        <w:rPr>
          <w:rFonts w:hint="eastAsia"/>
        </w:rPr>
        <w:t>.product_name</w:t>
      </w:r>
      <w:proofErr w:type="spellEnd"/>
    </w:p>
  </w:comment>
  <w:comment w:id="22" w:author="gongjianhui" w:date="2017-06-27T18:02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CE259F">
        <w:t>dim_charge_product.chrg_type_id</w:t>
      </w:r>
      <w:proofErr w:type="spellEnd"/>
      <w:r>
        <w:sym w:font="Wingdings" w:char="F0E0"/>
      </w:r>
      <w:r w:rsidRPr="00CE259F">
        <w:t xml:space="preserve"> </w:t>
      </w:r>
      <w:proofErr w:type="spellStart"/>
      <w:r w:rsidRPr="00CE259F">
        <w:t>dim_chrg_type</w:t>
      </w:r>
      <w:proofErr w:type="spellEnd"/>
      <w:r>
        <w:rPr>
          <w:rFonts w:hint="eastAsia"/>
        </w:rPr>
        <w:t>.</w:t>
      </w:r>
      <w:r w:rsidRPr="00CE259F">
        <w:t xml:space="preserve"> </w:t>
      </w:r>
      <w:proofErr w:type="spellStart"/>
      <w:r>
        <w:t>chrg_type_</w:t>
      </w:r>
      <w:r>
        <w:rPr>
          <w:rFonts w:hint="eastAsia"/>
        </w:rPr>
        <w:t>name</w:t>
      </w:r>
      <w:proofErr w:type="spellEnd"/>
    </w:p>
  </w:comment>
  <w:comment w:id="23" w:author="gongjianhui" w:date="2017-06-28T18:41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>
        <w:rPr>
          <w:rFonts w:ascii="Courier" w:hAnsi="Courier" w:cs="Courier"/>
          <w:snapToGrid/>
          <w:sz w:val="18"/>
          <w:szCs w:val="18"/>
        </w:rPr>
        <w:t>dim_charge_product</w:t>
      </w:r>
      <w:r>
        <w:rPr>
          <w:rFonts w:hint="eastAsia"/>
        </w:rPr>
        <w:t>.sp_id</w:t>
      </w:r>
      <w:proofErr w:type="spellEnd"/>
      <w:r>
        <w:rPr>
          <w:rFonts w:hint="eastAsia"/>
        </w:rPr>
        <w:t>?</w:t>
      </w:r>
    </w:p>
  </w:comment>
  <w:comment w:id="24" w:author="gongjianhui" w:date="2017-06-28T18:39:00Z" w:initials="龚剑辉">
    <w:p w:rsidR="00081B3B" w:rsidRDefault="00081B3B">
      <w:pPr>
        <w:pStyle w:val="aa"/>
        <w:rPr>
          <w:rFonts w:ascii="Courier" w:hAnsi="Courier" w:cs="Courier"/>
          <w:snapToGrid/>
          <w:sz w:val="18"/>
          <w:szCs w:val="18"/>
        </w:rPr>
      </w:pPr>
      <w:r>
        <w:rPr>
          <w:rStyle w:val="a9"/>
        </w:rPr>
        <w:annotationRef/>
      </w:r>
      <w:proofErr w:type="spellStart"/>
      <w:r>
        <w:rPr>
          <w:rFonts w:ascii="Courier" w:hAnsi="Courier" w:cs="Courier"/>
          <w:snapToGrid/>
          <w:sz w:val="18"/>
          <w:szCs w:val="18"/>
        </w:rPr>
        <w:t>dim_charge_product</w:t>
      </w:r>
      <w:r>
        <w:rPr>
          <w:rFonts w:ascii="Courier" w:hAnsi="Courier" w:cs="Courier" w:hint="eastAsia"/>
          <w:snapToGrid/>
          <w:sz w:val="18"/>
          <w:szCs w:val="18"/>
        </w:rPr>
        <w:t>.</w:t>
      </w:r>
      <w:r>
        <w:rPr>
          <w:rFonts w:ascii="Courier" w:hAnsi="Courier" w:cs="Courier"/>
          <w:snapToGrid/>
          <w:sz w:val="18"/>
          <w:szCs w:val="18"/>
        </w:rPr>
        <w:t>old_bureau_data_id</w:t>
      </w:r>
      <w:proofErr w:type="spellEnd"/>
    </w:p>
    <w:p w:rsidR="00081B3B" w:rsidRPr="00CE7CB4" w:rsidRDefault="00081B3B" w:rsidP="00CE7CB4">
      <w:pPr>
        <w:pStyle w:val="ac"/>
        <w:rPr>
          <w:rFonts w:ascii="Arial" w:hAnsi="Arial" w:cs="Arial"/>
          <w:color w:val="333333"/>
          <w:sz w:val="19"/>
          <w:szCs w:val="19"/>
        </w:rPr>
      </w:pPr>
      <w:r>
        <w:rPr>
          <w:rFonts w:ascii="Courier" w:hAnsi="Courier" w:cs="Courier" w:hint="eastAsia"/>
          <w:sz w:val="18"/>
          <w:szCs w:val="18"/>
        </w:rPr>
        <w:t>使用</w:t>
      </w:r>
      <w:r>
        <w:rPr>
          <w:rFonts w:ascii="Arial" w:hAnsi="Arial" w:cs="Arial"/>
          <w:color w:val="333333"/>
          <w:sz w:val="19"/>
          <w:szCs w:val="19"/>
        </w:rPr>
        <w:t>PMS-30101</w:t>
      </w:r>
      <w:r>
        <w:rPr>
          <w:rFonts w:ascii="Arial" w:hAnsi="Arial" w:cs="Arial" w:hint="eastAsia"/>
          <w:color w:val="333333"/>
          <w:sz w:val="19"/>
          <w:szCs w:val="19"/>
        </w:rPr>
        <w:t>接口</w:t>
      </w:r>
    </w:p>
  </w:comment>
  <w:comment w:id="25" w:author="gongjianhui" w:date="2017-06-27T17:32:00Z" w:initials="龚剑辉">
    <w:p w:rsidR="00081B3B" w:rsidRDefault="00081B3B">
      <w:pPr>
        <w:pStyle w:val="aa"/>
      </w:pPr>
      <w:r>
        <w:rPr>
          <w:rStyle w:val="a9"/>
        </w:rPr>
        <w:annotationRef/>
      </w:r>
      <w:proofErr w:type="spellStart"/>
      <w:r w:rsidRPr="00415397">
        <w:t>termprod_id</w:t>
      </w:r>
      <w:proofErr w:type="spellEnd"/>
      <w:r>
        <w:sym w:font="Wingdings" w:char="F0E0"/>
      </w:r>
      <w:r w:rsidRPr="00415397">
        <w:t xml:space="preserve"> </w:t>
      </w:r>
      <w:proofErr w:type="spellStart"/>
      <w:r w:rsidRPr="00415397">
        <w:t>dim_term_prod.term_video_type_name</w:t>
      </w:r>
      <w:proofErr w:type="spellEnd"/>
    </w:p>
  </w:comment>
  <w:comment w:id="26" w:author="gongjianhui" w:date="2017-06-28T18:40:00Z" w:initials="龚剑辉">
    <w:p w:rsidR="00081B3B" w:rsidRDefault="00081B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终端产品类型：</w:t>
      </w:r>
      <w:proofErr w:type="spellStart"/>
      <w:r w:rsidRPr="00415397">
        <w:t>dim_term_prod.term_prod_type_name</w:t>
      </w:r>
      <w:proofErr w:type="spellEnd"/>
    </w:p>
  </w:comment>
  <w:comment w:id="50" w:author="gongjianhui" w:date="2017-06-27T18:09:00Z" w:initials="龚剑辉">
    <w:p w:rsidR="00081B3B" w:rsidRDefault="00081B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从哪个月开始作为新用户的起点？上线开始往前推</w:t>
      </w:r>
    </w:p>
  </w:comment>
  <w:comment w:id="53" w:author="gongjianhui" w:date="2017-06-27T19:04:00Z" w:initials="龚剑辉">
    <w:p w:rsidR="00081B3B" w:rsidRDefault="00081B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取第一次的渠道ID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A9F" w:rsidRDefault="00E40A9F" w:rsidP="00520B8D">
      <w:pPr>
        <w:spacing w:line="240" w:lineRule="auto"/>
      </w:pPr>
      <w:r>
        <w:separator/>
      </w:r>
    </w:p>
  </w:endnote>
  <w:endnote w:type="continuationSeparator" w:id="0">
    <w:p w:rsidR="00E40A9F" w:rsidRDefault="00E40A9F" w:rsidP="00520B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A9F" w:rsidRDefault="00E40A9F" w:rsidP="00520B8D">
      <w:pPr>
        <w:spacing w:line="240" w:lineRule="auto"/>
      </w:pPr>
      <w:r>
        <w:separator/>
      </w:r>
    </w:p>
  </w:footnote>
  <w:footnote w:type="continuationSeparator" w:id="0">
    <w:p w:rsidR="00E40A9F" w:rsidRDefault="00E40A9F" w:rsidP="00520B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9442B1A"/>
    <w:lvl w:ilvl="0">
      <w:start w:val="1"/>
      <w:numFmt w:val="decimal"/>
      <w:pStyle w:val="1"/>
      <w:lvlText w:val="%1."/>
      <w:lvlJc w:val="left"/>
      <w:rPr>
        <w:color w:val="auto"/>
      </w:rPr>
    </w:lvl>
    <w:lvl w:ilvl="1">
      <w:start w:val="1"/>
      <w:numFmt w:val="decimal"/>
      <w:pStyle w:val="2"/>
      <w:lvlText w:val="%1.%2"/>
      <w:lvlJc w:val="left"/>
      <w:rPr>
        <w:color w:val="auto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5AC387F"/>
    <w:multiLevelType w:val="hybridMultilevel"/>
    <w:tmpl w:val="621C2472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10B40DCC"/>
    <w:multiLevelType w:val="hybridMultilevel"/>
    <w:tmpl w:val="F51CCF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1D5C15BB"/>
    <w:multiLevelType w:val="hybridMultilevel"/>
    <w:tmpl w:val="A8F64F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45450FB"/>
    <w:multiLevelType w:val="hybridMultilevel"/>
    <w:tmpl w:val="F4002802"/>
    <w:lvl w:ilvl="0" w:tplc="FFFFFFFF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5">
    <w:nsid w:val="264F545E"/>
    <w:multiLevelType w:val="hybridMultilevel"/>
    <w:tmpl w:val="E6607EDC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9851EA6"/>
    <w:multiLevelType w:val="hybridMultilevel"/>
    <w:tmpl w:val="FDD0C67A"/>
    <w:lvl w:ilvl="0" w:tplc="BBFC42F0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7">
    <w:nsid w:val="31FF4EB0"/>
    <w:multiLevelType w:val="hybridMultilevel"/>
    <w:tmpl w:val="0464DF7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6854EDD"/>
    <w:multiLevelType w:val="hybridMultilevel"/>
    <w:tmpl w:val="84C4D820"/>
    <w:lvl w:ilvl="0" w:tplc="CD8AD800">
      <w:start w:val="1"/>
      <w:numFmt w:val="lowerLetter"/>
      <w:lvlText w:val="%1)"/>
      <w:lvlJc w:val="left"/>
      <w:pPr>
        <w:tabs>
          <w:tab w:val="num" w:pos="1620"/>
        </w:tabs>
        <w:ind w:left="1620" w:hanging="420"/>
      </w:pPr>
    </w:lvl>
    <w:lvl w:ilvl="1" w:tplc="04090011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9">
    <w:nsid w:val="3D580C6C"/>
    <w:multiLevelType w:val="hybridMultilevel"/>
    <w:tmpl w:val="8F56418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>
    <w:nsid w:val="4D585FA2"/>
    <w:multiLevelType w:val="hybridMultilevel"/>
    <w:tmpl w:val="34AAEBE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5AC15F17"/>
    <w:multiLevelType w:val="hybridMultilevel"/>
    <w:tmpl w:val="5B540A42"/>
    <w:lvl w:ilvl="0" w:tplc="04090011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</w:abstractNum>
  <w:abstractNum w:abstractNumId="12">
    <w:nsid w:val="65720C77"/>
    <w:multiLevelType w:val="hybridMultilevel"/>
    <w:tmpl w:val="A470C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6BA443FC"/>
    <w:multiLevelType w:val="hybridMultilevel"/>
    <w:tmpl w:val="D6E828CA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70971F28"/>
    <w:multiLevelType w:val="hybridMultilevel"/>
    <w:tmpl w:val="0088B9F6"/>
    <w:lvl w:ilvl="0" w:tplc="FFFFFFFF">
      <w:start w:val="1"/>
      <w:numFmt w:val="decimal"/>
      <w:lvlText w:val="%1)"/>
      <w:lvlJc w:val="left"/>
      <w:pPr>
        <w:tabs>
          <w:tab w:val="num" w:pos="1200"/>
        </w:tabs>
        <w:ind w:left="120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>
    <w:nsid w:val="72DD6157"/>
    <w:multiLevelType w:val="hybridMultilevel"/>
    <w:tmpl w:val="A3881FC6"/>
    <w:lvl w:ilvl="0" w:tplc="343079D0">
      <w:start w:val="1"/>
      <w:numFmt w:val="lowerLetter"/>
      <w:lvlText w:val="%1)"/>
      <w:lvlJc w:val="left"/>
      <w:pPr>
        <w:tabs>
          <w:tab w:val="num" w:pos="1620"/>
        </w:tabs>
        <w:ind w:left="1620" w:hanging="420"/>
      </w:pPr>
    </w:lvl>
    <w:lvl w:ilvl="1" w:tplc="04090003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6">
    <w:nsid w:val="751B5FC4"/>
    <w:multiLevelType w:val="hybridMultilevel"/>
    <w:tmpl w:val="8EFA89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5E47640"/>
    <w:multiLevelType w:val="hybridMultilevel"/>
    <w:tmpl w:val="5C523BC6"/>
    <w:lvl w:ilvl="0" w:tplc="04090019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3" w:tplc="0409000F">
      <w:start w:val="1"/>
      <w:numFmt w:val="lowerLetter"/>
      <w:lvlText w:val="%4)"/>
      <w:lvlJc w:val="left"/>
      <w:pPr>
        <w:tabs>
          <w:tab w:val="num" w:pos="1620"/>
        </w:tabs>
        <w:ind w:left="1620" w:hanging="420"/>
      </w:pPr>
      <w:rPr>
        <w:rFonts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2"/>
  </w:num>
  <w:num w:numId="5">
    <w:abstractNumId w:val="12"/>
  </w:num>
  <w:num w:numId="6">
    <w:abstractNumId w:val="7"/>
  </w:num>
  <w:num w:numId="7">
    <w:abstractNumId w:val="11"/>
  </w:num>
  <w:num w:numId="8">
    <w:abstractNumId w:val="14"/>
  </w:num>
  <w:num w:numId="9">
    <w:abstractNumId w:val="6"/>
  </w:num>
  <w:num w:numId="10">
    <w:abstractNumId w:val="4"/>
  </w:num>
  <w:num w:numId="11">
    <w:abstractNumId w:val="17"/>
  </w:num>
  <w:num w:numId="12">
    <w:abstractNumId w:val="8"/>
  </w:num>
  <w:num w:numId="13">
    <w:abstractNumId w:val="3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3"/>
  </w:num>
  <w:num w:numId="32">
    <w:abstractNumId w:val="5"/>
  </w:num>
  <w:num w:numId="33">
    <w:abstractNumId w:val="10"/>
  </w:num>
  <w:num w:numId="34">
    <w:abstractNumId w:val="9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0B8D"/>
    <w:rsid w:val="00012C68"/>
    <w:rsid w:val="0004263B"/>
    <w:rsid w:val="0007052E"/>
    <w:rsid w:val="00071855"/>
    <w:rsid w:val="000769BF"/>
    <w:rsid w:val="00081B3B"/>
    <w:rsid w:val="0008586E"/>
    <w:rsid w:val="000B019F"/>
    <w:rsid w:val="000F2D21"/>
    <w:rsid w:val="000F6CC4"/>
    <w:rsid w:val="00155399"/>
    <w:rsid w:val="00180B62"/>
    <w:rsid w:val="00180EE3"/>
    <w:rsid w:val="0018317B"/>
    <w:rsid w:val="00186DF8"/>
    <w:rsid w:val="00191FC1"/>
    <w:rsid w:val="001979A5"/>
    <w:rsid w:val="001B3572"/>
    <w:rsid w:val="001C506B"/>
    <w:rsid w:val="001D55C2"/>
    <w:rsid w:val="001E2DDC"/>
    <w:rsid w:val="002202B0"/>
    <w:rsid w:val="00223C66"/>
    <w:rsid w:val="00233177"/>
    <w:rsid w:val="00234116"/>
    <w:rsid w:val="0023484A"/>
    <w:rsid w:val="00244E2C"/>
    <w:rsid w:val="00276638"/>
    <w:rsid w:val="0028101A"/>
    <w:rsid w:val="00286BD4"/>
    <w:rsid w:val="00292C01"/>
    <w:rsid w:val="00293210"/>
    <w:rsid w:val="002D79C5"/>
    <w:rsid w:val="002E0049"/>
    <w:rsid w:val="002E3DC5"/>
    <w:rsid w:val="002F1A39"/>
    <w:rsid w:val="002F3F36"/>
    <w:rsid w:val="00305911"/>
    <w:rsid w:val="003071C1"/>
    <w:rsid w:val="00307CB7"/>
    <w:rsid w:val="00311734"/>
    <w:rsid w:val="00312AC0"/>
    <w:rsid w:val="003346F0"/>
    <w:rsid w:val="00344D18"/>
    <w:rsid w:val="003613F0"/>
    <w:rsid w:val="00361800"/>
    <w:rsid w:val="00392144"/>
    <w:rsid w:val="00395963"/>
    <w:rsid w:val="003B7816"/>
    <w:rsid w:val="003C2804"/>
    <w:rsid w:val="003C6D97"/>
    <w:rsid w:val="003D6D83"/>
    <w:rsid w:val="003E69D0"/>
    <w:rsid w:val="003E6C99"/>
    <w:rsid w:val="00404BA6"/>
    <w:rsid w:val="00415397"/>
    <w:rsid w:val="00426880"/>
    <w:rsid w:val="00445656"/>
    <w:rsid w:val="00470734"/>
    <w:rsid w:val="004734B9"/>
    <w:rsid w:val="004A23EE"/>
    <w:rsid w:val="004A2DCF"/>
    <w:rsid w:val="004A39B0"/>
    <w:rsid w:val="004A51AD"/>
    <w:rsid w:val="004B478E"/>
    <w:rsid w:val="004C710F"/>
    <w:rsid w:val="00506105"/>
    <w:rsid w:val="00520B8D"/>
    <w:rsid w:val="00524740"/>
    <w:rsid w:val="00583036"/>
    <w:rsid w:val="00596638"/>
    <w:rsid w:val="005A3C0F"/>
    <w:rsid w:val="005B2135"/>
    <w:rsid w:val="005D1CB4"/>
    <w:rsid w:val="00602620"/>
    <w:rsid w:val="006166D4"/>
    <w:rsid w:val="00617A24"/>
    <w:rsid w:val="0062059B"/>
    <w:rsid w:val="006413AE"/>
    <w:rsid w:val="00647580"/>
    <w:rsid w:val="006A73E7"/>
    <w:rsid w:val="006D2345"/>
    <w:rsid w:val="006F1027"/>
    <w:rsid w:val="0071679C"/>
    <w:rsid w:val="0072132D"/>
    <w:rsid w:val="00734912"/>
    <w:rsid w:val="0075403C"/>
    <w:rsid w:val="00757242"/>
    <w:rsid w:val="0077652A"/>
    <w:rsid w:val="00781C1D"/>
    <w:rsid w:val="0078483B"/>
    <w:rsid w:val="00790A89"/>
    <w:rsid w:val="007C6AF2"/>
    <w:rsid w:val="007E2257"/>
    <w:rsid w:val="007E4460"/>
    <w:rsid w:val="007F7BD0"/>
    <w:rsid w:val="00806ED2"/>
    <w:rsid w:val="00817787"/>
    <w:rsid w:val="008320E6"/>
    <w:rsid w:val="00840F2F"/>
    <w:rsid w:val="00850ED6"/>
    <w:rsid w:val="0086043D"/>
    <w:rsid w:val="00870FE2"/>
    <w:rsid w:val="00887C0D"/>
    <w:rsid w:val="008D0001"/>
    <w:rsid w:val="008F1A2F"/>
    <w:rsid w:val="00901852"/>
    <w:rsid w:val="00923F55"/>
    <w:rsid w:val="00935AA5"/>
    <w:rsid w:val="0094404F"/>
    <w:rsid w:val="00945810"/>
    <w:rsid w:val="00961B52"/>
    <w:rsid w:val="0096207F"/>
    <w:rsid w:val="00962279"/>
    <w:rsid w:val="009D2060"/>
    <w:rsid w:val="009D7CC0"/>
    <w:rsid w:val="009E0800"/>
    <w:rsid w:val="009F4400"/>
    <w:rsid w:val="009F7D6C"/>
    <w:rsid w:val="00A2042A"/>
    <w:rsid w:val="00A534B1"/>
    <w:rsid w:val="00A87FB1"/>
    <w:rsid w:val="00A90BE6"/>
    <w:rsid w:val="00A94142"/>
    <w:rsid w:val="00AA5024"/>
    <w:rsid w:val="00AA7AFF"/>
    <w:rsid w:val="00AB18F6"/>
    <w:rsid w:val="00AC04E6"/>
    <w:rsid w:val="00AC4D5F"/>
    <w:rsid w:val="00AF1409"/>
    <w:rsid w:val="00B0650A"/>
    <w:rsid w:val="00B10BBA"/>
    <w:rsid w:val="00B3091F"/>
    <w:rsid w:val="00B30C11"/>
    <w:rsid w:val="00B40BE8"/>
    <w:rsid w:val="00B51591"/>
    <w:rsid w:val="00B7140E"/>
    <w:rsid w:val="00B8018E"/>
    <w:rsid w:val="00B8643F"/>
    <w:rsid w:val="00B86A9A"/>
    <w:rsid w:val="00B90042"/>
    <w:rsid w:val="00B9287E"/>
    <w:rsid w:val="00B9290B"/>
    <w:rsid w:val="00BB1711"/>
    <w:rsid w:val="00BD60EC"/>
    <w:rsid w:val="00BF1AF1"/>
    <w:rsid w:val="00C6322C"/>
    <w:rsid w:val="00C74633"/>
    <w:rsid w:val="00CA358B"/>
    <w:rsid w:val="00CA784A"/>
    <w:rsid w:val="00CB1252"/>
    <w:rsid w:val="00CB5E7D"/>
    <w:rsid w:val="00CD377A"/>
    <w:rsid w:val="00CE1E98"/>
    <w:rsid w:val="00CE259F"/>
    <w:rsid w:val="00CE7CB4"/>
    <w:rsid w:val="00CF7DA8"/>
    <w:rsid w:val="00D04209"/>
    <w:rsid w:val="00D12C9A"/>
    <w:rsid w:val="00D232AA"/>
    <w:rsid w:val="00D272E2"/>
    <w:rsid w:val="00D46F90"/>
    <w:rsid w:val="00D521D5"/>
    <w:rsid w:val="00D7235A"/>
    <w:rsid w:val="00D74ADA"/>
    <w:rsid w:val="00D758CE"/>
    <w:rsid w:val="00D80E38"/>
    <w:rsid w:val="00DC722A"/>
    <w:rsid w:val="00DE584C"/>
    <w:rsid w:val="00DF3F59"/>
    <w:rsid w:val="00E14740"/>
    <w:rsid w:val="00E22428"/>
    <w:rsid w:val="00E30E16"/>
    <w:rsid w:val="00E40A9F"/>
    <w:rsid w:val="00E56743"/>
    <w:rsid w:val="00E61DF7"/>
    <w:rsid w:val="00E620F5"/>
    <w:rsid w:val="00E63A78"/>
    <w:rsid w:val="00E81E1F"/>
    <w:rsid w:val="00EE370C"/>
    <w:rsid w:val="00F002AC"/>
    <w:rsid w:val="00F208EF"/>
    <w:rsid w:val="00F25BDE"/>
    <w:rsid w:val="00F45FF3"/>
    <w:rsid w:val="00FE6F08"/>
    <w:rsid w:val="00FF12A1"/>
    <w:rsid w:val="00FF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B8D"/>
    <w:pPr>
      <w:widowControl w:val="0"/>
      <w:spacing w:line="240" w:lineRule="atLeast"/>
    </w:pPr>
    <w:rPr>
      <w:rFonts w:ascii="宋体" w:hAnsi="Times New Roman"/>
      <w:snapToGrid w:val="0"/>
    </w:rPr>
  </w:style>
  <w:style w:type="paragraph" w:styleId="1">
    <w:name w:val="heading 1"/>
    <w:aliases w:val="章标题,H1,1,h1,Section Head,1st level,l1,H11,H12,H13,H14,H15,H16,H17,PIM 1,app heading 1,Huvudrubrik,R1,1. heading 1,标准章,Level 1 Topic Heading,章节,标题 11,Heading 11,level 1,Level 1 Head,Heading 0,[标题 1],DocAltHd,h11,heading 1TOC,1.标题 1,[Heading 1],标书1,I"/>
    <w:basedOn w:val="a"/>
    <w:next w:val="a"/>
    <w:link w:val="1Char"/>
    <w:qFormat/>
    <w:rsid w:val="00520B8D"/>
    <w:pPr>
      <w:keepNext/>
      <w:numPr>
        <w:numId w:val="1"/>
      </w:numPr>
      <w:spacing w:before="120" w:after="60"/>
      <w:outlineLvl w:val="0"/>
    </w:pPr>
    <w:rPr>
      <w:b/>
      <w:sz w:val="24"/>
      <w:lang/>
    </w:rPr>
  </w:style>
  <w:style w:type="paragraph" w:styleId="2">
    <w:name w:val="heading 2"/>
    <w:aliases w:val="PIM2,H2,Heading 2 Hidden,Head,第一章 标题 2,Heading 2 CCBS,heading 2,h2,sect 1.2,DO NOT USE_h2,chn,Chapter Number/Appendix Letter,Underrubrik1,prop2,2nd level,Titre2,l2,2,Header 2,ISO1,Head 2,body,Heading Heading 221,Arial 12 Fett Kursiv,UNDERRUBRIK 1-2"/>
    <w:basedOn w:val="1"/>
    <w:next w:val="a"/>
    <w:link w:val="2Char"/>
    <w:qFormat/>
    <w:rsid w:val="00520B8D"/>
    <w:pPr>
      <w:numPr>
        <w:ilvl w:val="1"/>
      </w:numPr>
      <w:outlineLvl w:val="1"/>
    </w:pPr>
    <w:rPr>
      <w:sz w:val="20"/>
    </w:rPr>
  </w:style>
  <w:style w:type="paragraph" w:styleId="3">
    <w:name w:val="heading 3"/>
    <w:aliases w:val="h3,Bold Head,bh,H3,level_3,PIM 3,Level 3 Head,Heading 3 - old,sect1.2.3,sect1.2.31,sect1.2.32,sect1.2.311,sect1.2.33,sect1.2.312,3rd level,3,1.1.1,prop3,3heading,heading 3,Heading 31,1.1.1 Heading 3,[Heading 3],heading 3TOC,l3,CT,BOD 0,h31,h32,h311"/>
    <w:basedOn w:val="1"/>
    <w:next w:val="a"/>
    <w:link w:val="3Char"/>
    <w:qFormat/>
    <w:rsid w:val="00520B8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aliases w:val="bullet,bl,bb,H4,h4,4,4heading,PIM 4,[Heading 4],L4,4th level,sect 1.2.3.4,heading 4,Ref Heading 1,rh1,Heading sql,sect 1.2.3.41,Ref Heading 11,rh11,sect 1.2.3.42,Ref Heading 12,rh12,sect 1.2.3.411,Ref Heading 111,rh111,sect 1.2.3.43,H41,H"/>
    <w:basedOn w:val="1"/>
    <w:next w:val="a"/>
    <w:link w:val="4Char"/>
    <w:qFormat/>
    <w:rsid w:val="00520B8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aliases w:val="[Heading 5],dash,ds,dd,H5,h5,口,口1,口2,Roman list,heading 5,PIM 5,l5+toc5,Numbered Sub-list,一,正文五级标题,标题 5(ALT+5),Level 3 - i,dash1,ds1,dd1,dash2,ds2,dd2,dash3,ds3,dd3,dash4,ds4,dd4,dash5,ds5,dd5,dash6,ds6,dd6,dash7,ds7,dd7,dash8,ds8,dd8,dash9,ds9,dd9"/>
    <w:basedOn w:val="a"/>
    <w:next w:val="a"/>
    <w:link w:val="5Char"/>
    <w:qFormat/>
    <w:rsid w:val="00520B8D"/>
    <w:pPr>
      <w:numPr>
        <w:ilvl w:val="4"/>
        <w:numId w:val="1"/>
      </w:numPr>
      <w:spacing w:before="240" w:after="60"/>
      <w:outlineLvl w:val="4"/>
    </w:pPr>
    <w:rPr>
      <w:sz w:val="22"/>
      <w:lang/>
    </w:rPr>
  </w:style>
  <w:style w:type="paragraph" w:styleId="6">
    <w:name w:val="heading 6"/>
    <w:aliases w:val="BOD 4,Legal Level 1.,H6,PIM 6,Bullet list,第五层条,L6,h6,h61,heading 61,Third Subheading,正文六级标题,Bullet (Single Lines),标题 6(ALT+6),heading 6,Heading6,6,h62,l6,hsm,submodule heading,1.1.1.1.1.1,标题七3,DO NOT USE_h6,Figure label,cnp,Caption number (page-wid"/>
    <w:basedOn w:val="a"/>
    <w:next w:val="a"/>
    <w:link w:val="6Char"/>
    <w:qFormat/>
    <w:rsid w:val="00520B8D"/>
    <w:pPr>
      <w:numPr>
        <w:ilvl w:val="5"/>
        <w:numId w:val="1"/>
      </w:numPr>
      <w:spacing w:before="240" w:after="60"/>
      <w:outlineLvl w:val="5"/>
    </w:pPr>
    <w:rPr>
      <w:i/>
      <w:sz w:val="2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napToGrid/>
      <w:sz w:val="18"/>
      <w:szCs w:val="18"/>
      <w:lang/>
    </w:rPr>
  </w:style>
  <w:style w:type="character" w:customStyle="1" w:styleId="Char">
    <w:name w:val="页眉 Char"/>
    <w:link w:val="a3"/>
    <w:uiPriority w:val="99"/>
    <w:semiHidden/>
    <w:rsid w:val="00520B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B8D"/>
    <w:pPr>
      <w:tabs>
        <w:tab w:val="center" w:pos="4153"/>
        <w:tab w:val="right" w:pos="8306"/>
      </w:tabs>
      <w:snapToGrid w:val="0"/>
    </w:pPr>
    <w:rPr>
      <w:rFonts w:ascii="Calibri" w:hAnsi="Calibri"/>
      <w:snapToGrid/>
      <w:sz w:val="18"/>
      <w:szCs w:val="18"/>
      <w:lang/>
    </w:rPr>
  </w:style>
  <w:style w:type="character" w:customStyle="1" w:styleId="Char0">
    <w:name w:val="页脚 Char"/>
    <w:link w:val="a4"/>
    <w:uiPriority w:val="99"/>
    <w:semiHidden/>
    <w:rsid w:val="00520B8D"/>
    <w:rPr>
      <w:sz w:val="18"/>
      <w:szCs w:val="18"/>
    </w:rPr>
  </w:style>
  <w:style w:type="character" w:customStyle="1" w:styleId="1Char">
    <w:name w:val="标题 1 Char"/>
    <w:aliases w:val="章标题 Char,H1 Char,1 Char,h1 Char,Section Head Char,1st level Char,l1 Char,H11 Char,H12 Char,H13 Char,H14 Char,H15 Char,H16 Char,H17 Char,PIM 1 Char,app heading 1 Char,Huvudrubrik Char,R1 Char,1. heading 1 Char,标准章 Char,章节 Char,标题 11 Char,I Char"/>
    <w:link w:val="1"/>
    <w:rsid w:val="00520B8D"/>
    <w:rPr>
      <w:rFonts w:ascii="宋体" w:hAnsi="Times New Roman"/>
      <w:b/>
      <w:snapToGrid w:val="0"/>
      <w:sz w:val="24"/>
    </w:rPr>
  </w:style>
  <w:style w:type="character" w:customStyle="1" w:styleId="2Char">
    <w:name w:val="标题 2 Char"/>
    <w:aliases w:val="PIM2 Char,H2 Char,Heading 2 Hidden Char,Head Char,第一章 标题 2 Char,Heading 2 CCBS Char,heading 2 Char,h2 Char,sect 1.2 Char,DO NOT USE_h2 Char,chn Char,Chapter Number/Appendix Letter Char,Underrubrik1 Char,prop2 Char,2nd level Char,Titre2 Char"/>
    <w:link w:val="2"/>
    <w:rsid w:val="00520B8D"/>
    <w:rPr>
      <w:rFonts w:ascii="宋体" w:hAnsi="Times New Roman"/>
      <w:b/>
      <w:snapToGrid w:val="0"/>
    </w:rPr>
  </w:style>
  <w:style w:type="character" w:customStyle="1" w:styleId="3Char">
    <w:name w:val="标题 3 Char"/>
    <w:aliases w:val="h3 Char,Bold Head Char,bh Char,H3 Char,level_3 Char,PIM 3 Char,Level 3 Head Char,Heading 3 - old Char,sect1.2.3 Char,sect1.2.31 Char,sect1.2.32 Char,sect1.2.311 Char,sect1.2.33 Char,sect1.2.312 Char,3rd level Char,3 Char,1.1.1 Char,prop3 Char"/>
    <w:link w:val="3"/>
    <w:rsid w:val="00520B8D"/>
    <w:rPr>
      <w:rFonts w:ascii="宋体" w:hAnsi="Times New Roman"/>
      <w:i/>
      <w:snapToGrid w:val="0"/>
    </w:rPr>
  </w:style>
  <w:style w:type="character" w:customStyle="1" w:styleId="4Char">
    <w:name w:val="标题 4 Char"/>
    <w:aliases w:val="bullet Char,bl Char,bb Char,H4 Char,h4 Char,4 Char,4heading Char,PIM 4 Char,[Heading 4] Char,L4 Char,4th level Char,sect 1.2.3.4 Char,heading 4 Char,Ref Heading 1 Char,rh1 Char,Heading sql Char,sect 1.2.3.41 Char,Ref Heading 11 Char,rh11 Char"/>
    <w:link w:val="4"/>
    <w:rsid w:val="00520B8D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aliases w:val="[Heading 5] Char,dash Char,ds Char,dd Char,H5 Char,h5 Char,口 Char,口1 Char,口2 Char,Roman list Char,heading 5 Char,PIM 5 Char,l5+toc5 Char,Numbered Sub-list Char,一 Char,正文五级标题 Char,标题 5(ALT+5) Char,Level 3 - i Char,dash1 Char,ds1 Char,dd1 Char"/>
    <w:link w:val="5"/>
    <w:rsid w:val="00520B8D"/>
    <w:rPr>
      <w:rFonts w:ascii="宋体" w:hAnsi="Times New Roman"/>
      <w:snapToGrid w:val="0"/>
      <w:sz w:val="22"/>
    </w:rPr>
  </w:style>
  <w:style w:type="character" w:customStyle="1" w:styleId="6Char">
    <w:name w:val="标题 6 Char"/>
    <w:aliases w:val="BOD 4 Char,Legal Level 1. Char,H6 Char,PIM 6 Char,Bullet list Char,第五层条 Char,L6 Char,h6 Char,h61 Char,heading 61 Char,Third Subheading Char,正文六级标题 Char,Bullet (Single Lines) Char,标题 6(ALT+6) Char,heading 6 Char,Heading6 Char,6 Char,h62 Char"/>
    <w:link w:val="6"/>
    <w:rsid w:val="00520B8D"/>
    <w:rPr>
      <w:rFonts w:ascii="宋体" w:hAnsi="Times New Roman"/>
      <w:i/>
      <w:snapToGrid w:val="0"/>
      <w:sz w:val="22"/>
    </w:rPr>
  </w:style>
  <w:style w:type="paragraph" w:styleId="a5">
    <w:name w:val="Normal Indent"/>
    <w:aliases w:val="表正文,正文非缩进,特点,段1,正文（首行缩进两字）,标题4,中文正文,ALT+Z,四号,正文缩进William,正文不缩进,Indent 1,正文缩进1,正文缩进 Char,水上软件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首行缩"/>
    <w:basedOn w:val="a"/>
    <w:link w:val="Char2"/>
    <w:rsid w:val="00520B8D"/>
    <w:pPr>
      <w:ind w:left="900" w:hanging="900"/>
    </w:pPr>
    <w:rPr>
      <w:lang/>
    </w:rPr>
  </w:style>
  <w:style w:type="paragraph" w:customStyle="1" w:styleId="a6">
    <w:name w:val="表格文本"/>
    <w:basedOn w:val="a"/>
    <w:rsid w:val="00520B8D"/>
    <w:pPr>
      <w:tabs>
        <w:tab w:val="decimal" w:pos="0"/>
      </w:tabs>
      <w:spacing w:line="240" w:lineRule="auto"/>
      <w:jc w:val="both"/>
    </w:pPr>
    <w:rPr>
      <w:rFonts w:ascii="Arial" w:hAnsi="Arial"/>
      <w:noProof/>
      <w:snapToGrid/>
      <w:kern w:val="2"/>
      <w:sz w:val="21"/>
      <w:szCs w:val="21"/>
    </w:rPr>
  </w:style>
  <w:style w:type="character" w:customStyle="1" w:styleId="Char2">
    <w:name w:val="正文缩进 Char2"/>
    <w:aliases w:val="表正文 Char,正文非缩进 Char,特点 Char,段1 Char,正文（首行缩进两字） Char,标题4 Char,中文正文 Char,ALT+Z Char,四号 Char,正文缩进William Char,正文不缩进 Char,Indent 1 Char,正文缩进1 Char,正文缩进 Char Char,水上软件 Char,正文缩进陈木华 Char,正文（首行缩进两字） Char Char Char,Alt+X Char,mr正文缩进 Char,表正文1 Char"/>
    <w:link w:val="a5"/>
    <w:rsid w:val="00520B8D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D7235A"/>
    <w:pPr>
      <w:spacing w:line="240" w:lineRule="auto"/>
    </w:pPr>
    <w:rPr>
      <w:snapToGrid/>
      <w:sz w:val="18"/>
      <w:szCs w:val="18"/>
      <w:lang/>
    </w:rPr>
  </w:style>
  <w:style w:type="character" w:customStyle="1" w:styleId="Char1">
    <w:name w:val="批注框文本 Char"/>
    <w:link w:val="a7"/>
    <w:uiPriority w:val="99"/>
    <w:semiHidden/>
    <w:rsid w:val="00D7235A"/>
    <w:rPr>
      <w:rFonts w:ascii="宋体" w:hAnsi="Times New Roman"/>
      <w:snapToGrid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155399"/>
    <w:rPr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155399"/>
    <w:rPr>
      <w:rFonts w:ascii="宋体" w:hAnsi="Times New Roman"/>
      <w:snapToGrid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1D55C2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1D55C2"/>
  </w:style>
  <w:style w:type="character" w:customStyle="1" w:styleId="Char4">
    <w:name w:val="批注文字 Char"/>
    <w:basedOn w:val="a0"/>
    <w:link w:val="aa"/>
    <w:uiPriority w:val="99"/>
    <w:semiHidden/>
    <w:rsid w:val="001D55C2"/>
    <w:rPr>
      <w:rFonts w:ascii="宋体" w:hAnsi="Times New Roman"/>
      <w:snapToGrid w:val="0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1D55C2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1D55C2"/>
    <w:rPr>
      <w:b/>
      <w:bCs/>
    </w:rPr>
  </w:style>
  <w:style w:type="paragraph" w:styleId="ac">
    <w:name w:val="Normal (Web)"/>
    <w:basedOn w:val="a"/>
    <w:uiPriority w:val="99"/>
    <w:unhideWhenUsed/>
    <w:rsid w:val="00CE7CB4"/>
    <w:pPr>
      <w:widowControl/>
      <w:spacing w:before="136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763</Words>
  <Characters>4354</Characters>
  <Application>Microsoft Office Word</Application>
  <DocSecurity>0</DocSecurity>
  <Lines>36</Lines>
  <Paragraphs>10</Paragraphs>
  <ScaleCrop>false</ScaleCrop>
  <Company>cmcc</Company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luenbo</dc:creator>
  <cp:lastModifiedBy>gongjianhui</cp:lastModifiedBy>
  <cp:revision>59</cp:revision>
  <dcterms:created xsi:type="dcterms:W3CDTF">2017-06-08T06:41:00Z</dcterms:created>
  <dcterms:modified xsi:type="dcterms:W3CDTF">2017-06-29T03:10:00Z</dcterms:modified>
</cp:coreProperties>
</file>